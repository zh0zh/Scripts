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FA4" w:rsidRPr="00066FA4" w:rsidRDefault="00066FA4" w:rsidP="00066FA4">
      <w:pPr>
        <w:shd w:val="clear" w:color="auto" w:fill="FFFFFF"/>
        <w:adjustRightInd/>
        <w:snapToGrid/>
        <w:spacing w:after="0" w:line="420" w:lineRule="atLeast"/>
        <w:outlineLvl w:val="0"/>
        <w:rPr>
          <w:rFonts w:ascii="Verdana" w:eastAsia="宋体" w:hAnsi="Verdana" w:cs="宋体"/>
          <w:b/>
          <w:bCs/>
          <w:color w:val="352F28"/>
          <w:kern w:val="36"/>
          <w:sz w:val="36"/>
          <w:szCs w:val="36"/>
        </w:rPr>
      </w:pPr>
      <w:r w:rsidRPr="00066FA4">
        <w:rPr>
          <w:rFonts w:ascii="Verdana" w:eastAsia="宋体" w:hAnsi="Verdana" w:cs="宋体"/>
          <w:b/>
          <w:bCs/>
          <w:color w:val="352F28"/>
          <w:kern w:val="36"/>
          <w:sz w:val="36"/>
          <w:szCs w:val="36"/>
        </w:rPr>
        <w:t>播放器设置</w:t>
      </w:r>
      <w:r w:rsidRPr="00066FA4">
        <w:rPr>
          <w:rFonts w:ascii="Verdana" w:eastAsia="宋体" w:hAnsi="Verdana" w:cs="宋体"/>
          <w:b/>
          <w:bCs/>
          <w:color w:val="352F28"/>
          <w:kern w:val="36"/>
          <w:sz w:val="36"/>
          <w:szCs w:val="36"/>
        </w:rPr>
        <w:t xml:space="preserve"> </w:t>
      </w:r>
      <w:r w:rsidRPr="00066FA4">
        <w:rPr>
          <w:rFonts w:ascii="Verdana" w:eastAsia="宋体" w:hAnsi="Verdana" w:cs="宋体"/>
          <w:b/>
          <w:bCs/>
          <w:color w:val="666666"/>
          <w:kern w:val="36"/>
          <w:sz w:val="21"/>
          <w:szCs w:val="21"/>
        </w:rPr>
        <w:t>Player Settings</w:t>
      </w:r>
    </w:p>
    <w:p w:rsidR="00066FA4" w:rsidRPr="00066FA4" w:rsidRDefault="00066FA4" w:rsidP="00066FA4">
      <w:pPr>
        <w:shd w:val="clear" w:color="auto" w:fill="FFFFFF"/>
        <w:adjustRightInd/>
        <w:snapToGrid/>
        <w:spacing w:after="0" w:line="300" w:lineRule="atLeast"/>
        <w:rPr>
          <w:rFonts w:ascii="Verdana" w:eastAsia="宋体" w:hAnsi="Verdana" w:cs="宋体"/>
          <w:color w:val="666666"/>
          <w:sz w:val="18"/>
          <w:szCs w:val="18"/>
        </w:rPr>
      </w:pPr>
      <w:r w:rsidRPr="00066FA4">
        <w:rPr>
          <w:rFonts w:ascii="Verdana" w:eastAsia="宋体" w:hAnsi="Verdana" w:cs="宋体"/>
          <w:color w:val="666666"/>
          <w:sz w:val="18"/>
          <w:szCs w:val="18"/>
        </w:rPr>
        <w:t>Date:2012-04-19 15:50</w:t>
      </w:r>
    </w:p>
    <w:p w:rsidR="00066FA4" w:rsidRPr="00066FA4" w:rsidRDefault="00066FA4" w:rsidP="00066FA4">
      <w:pPr>
        <w:shd w:val="clear" w:color="auto" w:fill="FFFFFF"/>
        <w:adjustRightInd/>
        <w:snapToGrid/>
        <w:spacing w:before="100" w:beforeAutospacing="1" w:after="100" w:afterAutospacing="1" w:line="300" w:lineRule="atLeast"/>
        <w:rPr>
          <w:ins w:id="0" w:author="Unknown"/>
          <w:rFonts w:ascii="Verdana" w:eastAsia="宋体" w:hAnsi="Verdana" w:cs="宋体"/>
          <w:color w:val="352F28"/>
          <w:sz w:val="18"/>
          <w:szCs w:val="18"/>
        </w:rPr>
      </w:pPr>
      <w:ins w:id="1" w:author="Unknown">
        <w:r w:rsidRPr="00066FA4">
          <w:rPr>
            <w:rFonts w:ascii="Verdana" w:eastAsia="宋体" w:hAnsi="Verdana" w:cs="宋体"/>
            <w:color w:val="666666"/>
            <w:sz w:val="18"/>
            <w:szCs w:val="18"/>
          </w:rPr>
          <w:pict/>
        </w:r>
      </w:ins>
      <w:r w:rsidRPr="00066FA4">
        <w:rPr>
          <w:rFonts w:ascii="Verdana" w:eastAsia="宋体" w:hAnsi="Verdana" w:cs="宋体"/>
          <w:color w:val="666666"/>
          <w:sz w:val="18"/>
          <w:szCs w:val="18"/>
        </w:rPr>
        <w:pict/>
      </w:r>
      <w:ins w:id="2" w:author="Unknown">
        <w:r w:rsidRPr="00066FA4">
          <w:rPr>
            <w:rFonts w:ascii="Verdana" w:eastAsia="宋体" w:hAnsi="Verdana" w:cs="宋体"/>
            <w:b/>
            <w:bCs/>
            <w:color w:val="352F28"/>
            <w:sz w:val="18"/>
          </w:rPr>
          <w:t>Player Settings</w:t>
        </w:r>
        <w:r w:rsidRPr="00066FA4">
          <w:rPr>
            <w:rFonts w:ascii="Verdana" w:eastAsia="宋体" w:hAnsi="Verdana" w:cs="宋体"/>
            <w:color w:val="352F28"/>
            <w:sz w:val="18"/>
            <w:szCs w:val="18"/>
          </w:rPr>
          <w:t xml:space="preserve"> is where you define various parameters (platform specific) for the final game that you will build in Unity. Some of these values for example are used in the </w:t>
        </w:r>
        <w:r w:rsidRPr="00066FA4">
          <w:rPr>
            <w:rFonts w:ascii="Verdana" w:eastAsia="宋体" w:hAnsi="Verdana" w:cs="宋体"/>
            <w:b/>
            <w:bCs/>
            <w:color w:val="352F28"/>
            <w:sz w:val="18"/>
          </w:rPr>
          <w:t>Resolution Dialog</w:t>
        </w:r>
        <w:r w:rsidRPr="00066FA4">
          <w:rPr>
            <w:rFonts w:ascii="Verdana" w:eastAsia="宋体" w:hAnsi="Verdana" w:cs="宋体"/>
            <w:color w:val="352F28"/>
            <w:sz w:val="18"/>
            <w:szCs w:val="18"/>
          </w:rPr>
          <w:t xml:space="preserve"> that launches when you open a standalone game, others are used by XCode when building your game for the iOS devices, so it's important to fill them out correctly.</w:t>
        </w:r>
      </w:ins>
    </w:p>
    <w:p w:rsidR="00066FA4" w:rsidRPr="00066FA4" w:rsidRDefault="00066FA4" w:rsidP="00066FA4">
      <w:pPr>
        <w:shd w:val="clear" w:color="auto" w:fill="FFFFFF"/>
        <w:adjustRightInd/>
        <w:snapToGrid/>
        <w:spacing w:before="100" w:beforeAutospacing="1" w:after="100" w:afterAutospacing="1" w:line="300" w:lineRule="atLeast"/>
        <w:rPr>
          <w:ins w:id="3" w:author="Unknown"/>
          <w:rFonts w:ascii="Verdana" w:eastAsia="宋体" w:hAnsi="Verdana" w:cs="宋体"/>
          <w:color w:val="550055"/>
          <w:sz w:val="18"/>
          <w:szCs w:val="18"/>
        </w:rPr>
      </w:pPr>
      <w:ins w:id="4" w:author="Unknown">
        <w:r w:rsidRPr="00066FA4">
          <w:rPr>
            <w:rFonts w:ascii="Verdana" w:eastAsia="宋体" w:hAnsi="Verdana" w:cs="宋体"/>
            <w:color w:val="550055"/>
            <w:sz w:val="18"/>
            <w:szCs w:val="18"/>
          </w:rPr>
          <w:t>播放器设置是将在</w:t>
        </w:r>
        <w:r w:rsidRPr="00066FA4">
          <w:rPr>
            <w:rFonts w:ascii="Verdana" w:eastAsia="宋体" w:hAnsi="Verdana" w:cs="宋体"/>
            <w:color w:val="550055"/>
            <w:sz w:val="18"/>
            <w:szCs w:val="18"/>
          </w:rPr>
          <w:t>Unity</w:t>
        </w:r>
        <w:r w:rsidRPr="00066FA4">
          <w:rPr>
            <w:rFonts w:ascii="Verdana" w:eastAsia="宋体" w:hAnsi="Verdana" w:cs="宋体"/>
            <w:color w:val="550055"/>
            <w:sz w:val="18"/>
            <w:szCs w:val="18"/>
          </w:rPr>
          <w:t>中编译最终游戏时定义的各种参数（特定平台）的地方。当打开独立版游戏，启动时例如使用在分辨率对话框的这些值，当编译</w:t>
        </w:r>
        <w:r w:rsidRPr="00066FA4">
          <w:rPr>
            <w:rFonts w:ascii="Verdana" w:eastAsia="宋体" w:hAnsi="Verdana" w:cs="宋体"/>
            <w:color w:val="550055"/>
            <w:sz w:val="18"/>
            <w:szCs w:val="18"/>
          </w:rPr>
          <w:t>iOS</w:t>
        </w:r>
        <w:r w:rsidRPr="00066FA4">
          <w:rPr>
            <w:rFonts w:ascii="Verdana" w:eastAsia="宋体" w:hAnsi="Verdana" w:cs="宋体"/>
            <w:color w:val="550055"/>
            <w:sz w:val="18"/>
            <w:szCs w:val="18"/>
          </w:rPr>
          <w:t>设备游戏时，使用于</w:t>
        </w:r>
        <w:r w:rsidRPr="00066FA4">
          <w:rPr>
            <w:rFonts w:ascii="Verdana" w:eastAsia="宋体" w:hAnsi="Verdana" w:cs="宋体"/>
            <w:color w:val="550055"/>
            <w:sz w:val="18"/>
            <w:szCs w:val="18"/>
          </w:rPr>
          <w:t>Xcode</w:t>
        </w:r>
        <w:r w:rsidRPr="00066FA4">
          <w:rPr>
            <w:rFonts w:ascii="Verdana" w:eastAsia="宋体" w:hAnsi="Verdana" w:cs="宋体"/>
            <w:color w:val="550055"/>
            <w:sz w:val="18"/>
            <w:szCs w:val="18"/>
          </w:rPr>
          <w:t>的一些值，因此，正确地填写它们是十分重要的。</w:t>
        </w:r>
      </w:ins>
    </w:p>
    <w:p w:rsidR="00066FA4" w:rsidRPr="00066FA4" w:rsidRDefault="00066FA4" w:rsidP="00066FA4">
      <w:pPr>
        <w:shd w:val="clear" w:color="auto" w:fill="FFFFFF"/>
        <w:adjustRightInd/>
        <w:snapToGrid/>
        <w:spacing w:before="100" w:beforeAutospacing="1" w:after="100" w:afterAutospacing="1" w:line="300" w:lineRule="atLeast"/>
        <w:rPr>
          <w:ins w:id="5" w:author="Unknown"/>
          <w:rFonts w:ascii="Verdana" w:eastAsia="宋体" w:hAnsi="Verdana" w:cs="宋体"/>
          <w:color w:val="352F28"/>
          <w:sz w:val="18"/>
          <w:szCs w:val="18"/>
        </w:rPr>
      </w:pPr>
      <w:ins w:id="6" w:author="Unknown">
        <w:r w:rsidRPr="00066FA4">
          <w:rPr>
            <w:rFonts w:ascii="Verdana" w:eastAsia="宋体" w:hAnsi="Verdana" w:cs="宋体"/>
            <w:color w:val="352F28"/>
            <w:sz w:val="18"/>
            <w:szCs w:val="18"/>
          </w:rPr>
          <w:t xml:space="preserve">To see the Player Settings choose </w:t>
        </w:r>
        <w:r w:rsidRPr="00066FA4">
          <w:rPr>
            <w:rFonts w:ascii="Verdana" w:eastAsia="宋体" w:hAnsi="Verdana" w:cs="宋体"/>
            <w:b/>
            <w:bCs/>
            <w:color w:val="352F28"/>
            <w:sz w:val="18"/>
          </w:rPr>
          <w:t>Edit-&gt;Project Settings-&gt;Player</w:t>
        </w:r>
        <w:r w:rsidRPr="00066FA4">
          <w:rPr>
            <w:rFonts w:ascii="Verdana" w:eastAsia="宋体" w:hAnsi="Verdana" w:cs="宋体"/>
            <w:color w:val="352F28"/>
            <w:sz w:val="18"/>
            <w:szCs w:val="18"/>
          </w:rPr>
          <w:t xml:space="preserve"> from the menu bar.</w:t>
        </w:r>
      </w:ins>
    </w:p>
    <w:p w:rsidR="00066FA4" w:rsidRPr="00066FA4" w:rsidRDefault="00066FA4" w:rsidP="00066FA4">
      <w:pPr>
        <w:shd w:val="clear" w:color="auto" w:fill="FFFFFF"/>
        <w:adjustRightInd/>
        <w:snapToGrid/>
        <w:spacing w:before="100" w:beforeAutospacing="1" w:after="100" w:afterAutospacing="1" w:line="300" w:lineRule="atLeast"/>
        <w:rPr>
          <w:ins w:id="7" w:author="Unknown"/>
          <w:rFonts w:ascii="Verdana" w:eastAsia="宋体" w:hAnsi="Verdana" w:cs="宋体"/>
          <w:color w:val="550055"/>
          <w:sz w:val="18"/>
          <w:szCs w:val="18"/>
        </w:rPr>
      </w:pPr>
      <w:ins w:id="8" w:author="Unknown">
        <w:r w:rsidRPr="00066FA4">
          <w:rPr>
            <w:rFonts w:ascii="Verdana" w:eastAsia="宋体" w:hAnsi="Verdana" w:cs="宋体"/>
            <w:color w:val="550055"/>
            <w:sz w:val="18"/>
            <w:szCs w:val="18"/>
          </w:rPr>
          <w:t>从菜单栏查看播放器设置，选择</w:t>
        </w:r>
        <w:r w:rsidRPr="00066FA4">
          <w:rPr>
            <w:rFonts w:ascii="Verdana" w:eastAsia="宋体" w:hAnsi="Verdana" w:cs="宋体"/>
            <w:color w:val="550055"/>
            <w:sz w:val="18"/>
            <w:szCs w:val="18"/>
          </w:rPr>
          <w:t xml:space="preserve"> </w:t>
        </w:r>
        <w:r w:rsidRPr="00066FA4">
          <w:rPr>
            <w:rFonts w:ascii="Verdana" w:eastAsia="宋体" w:hAnsi="Verdana" w:cs="宋体"/>
            <w:b/>
            <w:bCs/>
            <w:color w:val="550055"/>
            <w:sz w:val="18"/>
          </w:rPr>
          <w:t>Edit-&gt;Project Settings-&gt;Player</w:t>
        </w:r>
      </w:ins>
    </w:p>
    <w:p w:rsidR="00066FA4" w:rsidRPr="00066FA4" w:rsidRDefault="00066FA4" w:rsidP="00066FA4">
      <w:pPr>
        <w:shd w:val="clear" w:color="auto" w:fill="FFFFFF"/>
        <w:adjustRightInd/>
        <w:snapToGrid/>
        <w:spacing w:before="100" w:beforeAutospacing="1" w:after="100" w:afterAutospacing="1" w:line="300" w:lineRule="atLeast"/>
        <w:rPr>
          <w:ins w:id="9" w:author="Unknown"/>
          <w:rFonts w:ascii="Verdana" w:eastAsia="宋体" w:hAnsi="Verdana" w:cs="宋体"/>
          <w:color w:val="352F28"/>
          <w:sz w:val="18"/>
          <w:szCs w:val="18"/>
        </w:rPr>
      </w:pPr>
      <w:r>
        <w:rPr>
          <w:rFonts w:ascii="Verdana" w:eastAsia="宋体" w:hAnsi="Verdana" w:cs="宋体"/>
          <w:noProof/>
          <w:color w:val="352F28"/>
          <w:sz w:val="18"/>
          <w:szCs w:val="18"/>
        </w:rPr>
        <w:drawing>
          <wp:inline distT="0" distB="0" distL="0" distR="0">
            <wp:extent cx="3505200" cy="1724025"/>
            <wp:effectExtent l="19050" t="0" r="0" b="0"/>
            <wp:docPr id="3" name="图片 3" descr="http://game.ceeger.com/Components/Images/class-PlayerSettings-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ame.ceeger.com/Components/Images/class-PlayerSettings-0.jpg"/>
                    <pic:cNvPicPr>
                      <a:picLocks noChangeAspect="1" noChangeArrowheads="1"/>
                    </pic:cNvPicPr>
                  </pic:nvPicPr>
                  <pic:blipFill>
                    <a:blip r:embed="rId5" cstate="print"/>
                    <a:srcRect/>
                    <a:stretch>
                      <a:fillRect/>
                    </a:stretch>
                  </pic:blipFill>
                  <pic:spPr bwMode="auto">
                    <a:xfrm>
                      <a:off x="0" y="0"/>
                      <a:ext cx="3505200" cy="1724025"/>
                    </a:xfrm>
                    <a:prstGeom prst="rect">
                      <a:avLst/>
                    </a:prstGeom>
                    <a:noFill/>
                    <a:ln w="9525">
                      <a:noFill/>
                      <a:miter lim="800000"/>
                      <a:headEnd/>
                      <a:tailEnd/>
                    </a:ln>
                  </pic:spPr>
                </pic:pic>
              </a:graphicData>
            </a:graphic>
          </wp:inline>
        </w:drawing>
      </w:r>
      <w:ins w:id="10" w:author="Unknown">
        <w:r w:rsidRPr="00066FA4">
          <w:rPr>
            <w:rFonts w:ascii="Verdana" w:eastAsia="宋体" w:hAnsi="Verdana" w:cs="宋体"/>
            <w:color w:val="352F28"/>
            <w:sz w:val="18"/>
            <w:szCs w:val="18"/>
          </w:rPr>
          <w:br/>
        </w:r>
        <w:r w:rsidRPr="00066FA4">
          <w:rPr>
            <w:rFonts w:ascii="Verdana" w:eastAsia="宋体" w:hAnsi="Verdana" w:cs="宋体"/>
            <w:i/>
            <w:iCs/>
            <w:color w:val="352F28"/>
            <w:sz w:val="18"/>
          </w:rPr>
          <w:t>Global Settings that apply to any project you create.</w:t>
        </w:r>
        <w:r w:rsidRPr="00066FA4">
          <w:rPr>
            <w:rFonts w:ascii="Verdana" w:eastAsia="宋体" w:hAnsi="Verdana" w:cs="宋体"/>
            <w:i/>
            <w:iCs/>
            <w:color w:val="352F28"/>
            <w:sz w:val="18"/>
            <w:szCs w:val="18"/>
          </w:rPr>
          <w:br/>
        </w:r>
        <w:r w:rsidRPr="00066FA4">
          <w:rPr>
            <w:rFonts w:ascii="Verdana" w:eastAsia="宋体" w:hAnsi="Verdana" w:cs="宋体"/>
            <w:i/>
            <w:iCs/>
            <w:color w:val="352F28"/>
            <w:sz w:val="18"/>
          </w:rPr>
          <w:t>将应用于所有项目的全局设置</w:t>
        </w:r>
      </w:ins>
    </w:p>
    <w:p w:rsidR="00066FA4" w:rsidRPr="00066FA4" w:rsidRDefault="00066FA4" w:rsidP="00066FA4">
      <w:pPr>
        <w:numPr>
          <w:ilvl w:val="0"/>
          <w:numId w:val="1"/>
        </w:numPr>
        <w:pBdr>
          <w:top w:val="single" w:sz="6" w:space="0" w:color="000000"/>
          <w:bottom w:val="dotted" w:sz="6" w:space="2" w:color="CCCCCC"/>
        </w:pBdr>
        <w:shd w:val="clear" w:color="auto" w:fill="FFFFFF"/>
        <w:wordWrap w:val="0"/>
        <w:adjustRightInd/>
        <w:snapToGrid/>
        <w:spacing w:after="0" w:line="300" w:lineRule="atLeast"/>
        <w:ind w:left="0"/>
        <w:rPr>
          <w:ins w:id="11" w:author="Unknown"/>
          <w:rFonts w:ascii="Verdana" w:eastAsia="宋体" w:hAnsi="Verdana" w:cs="宋体"/>
          <w:b/>
          <w:bCs/>
          <w:color w:val="0066CC"/>
          <w:sz w:val="24"/>
          <w:szCs w:val="24"/>
        </w:rPr>
      </w:pPr>
      <w:ins w:id="12" w:author="Unknown">
        <w:r w:rsidRPr="00066FA4">
          <w:rPr>
            <w:rFonts w:ascii="Verdana" w:eastAsia="宋体" w:hAnsi="Verdana" w:cs="宋体"/>
            <w:b/>
            <w:bCs/>
            <w:color w:val="0066CC"/>
            <w:sz w:val="24"/>
            <w:szCs w:val="24"/>
          </w:rPr>
          <w:t xml:space="preserve">Cross-Platform Properties </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13" w:author="Unknown"/>
          <w:rFonts w:ascii="Verdana" w:eastAsia="宋体" w:hAnsi="Verdana" w:cs="宋体"/>
          <w:color w:val="0066CC"/>
          <w:sz w:val="24"/>
          <w:szCs w:val="24"/>
        </w:rPr>
      </w:pPr>
      <w:ins w:id="14" w:author="Unknown">
        <w:r w:rsidRPr="00066FA4">
          <w:rPr>
            <w:rFonts w:ascii="Verdana" w:eastAsia="宋体" w:hAnsi="Verdana" w:cs="宋体"/>
            <w:color w:val="0066CC"/>
            <w:sz w:val="24"/>
            <w:szCs w:val="24"/>
          </w:rPr>
          <w:t>跨平台特性</w:t>
        </w:r>
      </w:ins>
    </w:p>
    <w:p w:rsidR="00066FA4" w:rsidRPr="00066FA4" w:rsidRDefault="00066FA4" w:rsidP="00066FA4">
      <w:pPr>
        <w:numPr>
          <w:ilvl w:val="0"/>
          <w:numId w:val="1"/>
        </w:numPr>
        <w:pBdr>
          <w:top w:val="single" w:sz="6" w:space="0" w:color="000000"/>
          <w:bottom w:val="dotted" w:sz="6" w:space="2" w:color="CCCCCC"/>
        </w:pBdr>
        <w:shd w:val="clear" w:color="auto" w:fill="FFFFFF"/>
        <w:wordWrap w:val="0"/>
        <w:adjustRightInd/>
        <w:snapToGrid/>
        <w:spacing w:after="0" w:line="300" w:lineRule="atLeast"/>
        <w:ind w:left="0"/>
        <w:rPr>
          <w:ins w:id="15" w:author="Unknown"/>
          <w:rFonts w:ascii="Verdana" w:eastAsia="宋体" w:hAnsi="Verdana" w:cs="宋体"/>
          <w:b/>
          <w:bCs/>
          <w:color w:val="352F28"/>
          <w:sz w:val="18"/>
          <w:szCs w:val="18"/>
        </w:rPr>
      </w:pPr>
      <w:ins w:id="16" w:author="Unknown">
        <w:r w:rsidRPr="00066FA4">
          <w:rPr>
            <w:rFonts w:ascii="Verdana" w:eastAsia="宋体" w:hAnsi="Verdana" w:cs="宋体"/>
            <w:b/>
            <w:bCs/>
            <w:color w:val="352F28"/>
            <w:sz w:val="18"/>
            <w:szCs w:val="18"/>
          </w:rPr>
          <w:t xml:space="preserve">Company Name </w:t>
        </w:r>
        <w:r w:rsidRPr="00066FA4">
          <w:rPr>
            <w:rFonts w:ascii="Verdana" w:eastAsia="宋体" w:hAnsi="Verdana" w:cs="宋体"/>
            <w:b/>
            <w:bCs/>
            <w:color w:val="550055"/>
            <w:sz w:val="18"/>
          </w:rPr>
          <w:t>公司名称</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17" w:author="Unknown"/>
          <w:rFonts w:ascii="Verdana" w:eastAsia="宋体" w:hAnsi="Verdana" w:cs="宋体"/>
          <w:color w:val="352F28"/>
          <w:sz w:val="18"/>
          <w:szCs w:val="18"/>
        </w:rPr>
      </w:pPr>
      <w:ins w:id="18" w:author="Unknown">
        <w:r w:rsidRPr="00066FA4">
          <w:rPr>
            <w:rFonts w:ascii="Verdana" w:eastAsia="宋体" w:hAnsi="Verdana" w:cs="宋体"/>
            <w:color w:val="352F28"/>
            <w:sz w:val="18"/>
            <w:szCs w:val="18"/>
          </w:rPr>
          <w:t>The name of your company. This is used to locate the preferences file.</w:t>
        </w:r>
        <w:r w:rsidRPr="00066FA4">
          <w:rPr>
            <w:rFonts w:ascii="Verdana" w:eastAsia="宋体" w:hAnsi="Verdana" w:cs="宋体"/>
            <w:color w:val="352F28"/>
            <w:sz w:val="18"/>
            <w:szCs w:val="18"/>
          </w:rPr>
          <w:br/>
        </w:r>
        <w:r w:rsidRPr="00066FA4">
          <w:rPr>
            <w:rFonts w:ascii="Verdana" w:eastAsia="宋体" w:hAnsi="Verdana" w:cs="宋体"/>
            <w:color w:val="550055"/>
            <w:sz w:val="18"/>
          </w:rPr>
          <w:t>您的公司名称，</w:t>
        </w:r>
        <w:r w:rsidRPr="00066FA4">
          <w:rPr>
            <w:rFonts w:ascii="Verdana" w:eastAsia="宋体" w:hAnsi="Verdana" w:cs="宋体"/>
            <w:color w:val="550055"/>
            <w:sz w:val="18"/>
          </w:rPr>
          <w:t xml:space="preserve"> </w:t>
        </w:r>
        <w:r w:rsidRPr="00066FA4">
          <w:rPr>
            <w:rFonts w:ascii="Verdana" w:eastAsia="宋体" w:hAnsi="Verdana" w:cs="宋体"/>
            <w:color w:val="550055"/>
            <w:sz w:val="18"/>
          </w:rPr>
          <w:t>这是用来设置参数文件。</w:t>
        </w:r>
      </w:ins>
    </w:p>
    <w:p w:rsidR="00066FA4" w:rsidRPr="00066FA4" w:rsidRDefault="00066FA4" w:rsidP="00066FA4">
      <w:pPr>
        <w:numPr>
          <w:ilvl w:val="0"/>
          <w:numId w:val="1"/>
        </w:numPr>
        <w:pBdr>
          <w:top w:val="single" w:sz="6" w:space="0" w:color="000000"/>
          <w:bottom w:val="dotted" w:sz="6" w:space="2" w:color="CCCCCC"/>
        </w:pBdr>
        <w:shd w:val="clear" w:color="auto" w:fill="FFFFFF"/>
        <w:wordWrap w:val="0"/>
        <w:adjustRightInd/>
        <w:snapToGrid/>
        <w:spacing w:after="0" w:line="300" w:lineRule="atLeast"/>
        <w:ind w:left="0"/>
        <w:rPr>
          <w:ins w:id="19" w:author="Unknown"/>
          <w:rFonts w:ascii="Verdana" w:eastAsia="宋体" w:hAnsi="Verdana" w:cs="宋体"/>
          <w:b/>
          <w:bCs/>
          <w:color w:val="352F28"/>
          <w:sz w:val="18"/>
          <w:szCs w:val="18"/>
        </w:rPr>
      </w:pPr>
      <w:ins w:id="20" w:author="Unknown">
        <w:r w:rsidRPr="00066FA4">
          <w:rPr>
            <w:rFonts w:ascii="Verdana" w:eastAsia="宋体" w:hAnsi="Verdana" w:cs="宋体"/>
            <w:b/>
            <w:bCs/>
            <w:color w:val="352F28"/>
            <w:sz w:val="18"/>
            <w:szCs w:val="18"/>
          </w:rPr>
          <w:t xml:space="preserve">Product Name </w:t>
        </w:r>
        <w:r w:rsidRPr="00066FA4">
          <w:rPr>
            <w:rFonts w:ascii="Verdana" w:eastAsia="宋体" w:hAnsi="Verdana" w:cs="宋体"/>
            <w:b/>
            <w:bCs/>
            <w:color w:val="550055"/>
            <w:sz w:val="18"/>
          </w:rPr>
          <w:t>产品名称</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21" w:author="Unknown"/>
          <w:rFonts w:ascii="Verdana" w:eastAsia="宋体" w:hAnsi="Verdana" w:cs="宋体"/>
          <w:color w:val="352F28"/>
          <w:sz w:val="18"/>
          <w:szCs w:val="18"/>
        </w:rPr>
      </w:pPr>
      <w:ins w:id="22" w:author="Unknown">
        <w:r w:rsidRPr="00066FA4">
          <w:rPr>
            <w:rFonts w:ascii="Verdana" w:eastAsia="宋体" w:hAnsi="Verdana" w:cs="宋体"/>
            <w:color w:val="352F28"/>
            <w:sz w:val="18"/>
            <w:szCs w:val="18"/>
          </w:rPr>
          <w:t>The name that will appear on the menu bar when your game is running and is used to locate the preferences file also.</w:t>
        </w:r>
        <w:r w:rsidRPr="00066FA4">
          <w:rPr>
            <w:rFonts w:ascii="Verdana" w:eastAsia="宋体" w:hAnsi="Verdana" w:cs="宋体"/>
            <w:color w:val="352F28"/>
            <w:sz w:val="18"/>
            <w:szCs w:val="18"/>
          </w:rPr>
          <w:br/>
        </w:r>
        <w:r w:rsidRPr="00066FA4">
          <w:rPr>
            <w:rFonts w:ascii="Verdana" w:eastAsia="宋体" w:hAnsi="Verdana" w:cs="宋体"/>
            <w:color w:val="550055"/>
            <w:sz w:val="18"/>
          </w:rPr>
          <w:t>当游戏运行时，这个名字将出现在菜单栏。并且也被使用来设置参数文件。</w:t>
        </w:r>
        <w:r w:rsidRPr="00066FA4">
          <w:rPr>
            <w:rFonts w:ascii="Verdana" w:eastAsia="宋体" w:hAnsi="Verdana" w:cs="宋体"/>
            <w:color w:val="550055"/>
            <w:sz w:val="18"/>
          </w:rPr>
          <w:t xml:space="preserve"> </w:t>
        </w:r>
      </w:ins>
    </w:p>
    <w:p w:rsidR="00066FA4" w:rsidRPr="00066FA4" w:rsidRDefault="00066FA4" w:rsidP="00066FA4">
      <w:pPr>
        <w:numPr>
          <w:ilvl w:val="0"/>
          <w:numId w:val="1"/>
        </w:numPr>
        <w:pBdr>
          <w:top w:val="single" w:sz="6" w:space="0" w:color="000000"/>
          <w:bottom w:val="dotted" w:sz="6" w:space="2" w:color="CCCCCC"/>
        </w:pBdr>
        <w:shd w:val="clear" w:color="auto" w:fill="FFFFFF"/>
        <w:wordWrap w:val="0"/>
        <w:adjustRightInd/>
        <w:snapToGrid/>
        <w:spacing w:after="0" w:line="300" w:lineRule="atLeast"/>
        <w:ind w:left="0"/>
        <w:rPr>
          <w:ins w:id="23" w:author="Unknown"/>
          <w:rFonts w:ascii="Verdana" w:eastAsia="宋体" w:hAnsi="Verdana" w:cs="宋体"/>
          <w:b/>
          <w:bCs/>
          <w:color w:val="352F28"/>
          <w:sz w:val="18"/>
          <w:szCs w:val="18"/>
        </w:rPr>
      </w:pPr>
      <w:ins w:id="24" w:author="Unknown">
        <w:r w:rsidRPr="00066FA4">
          <w:rPr>
            <w:rFonts w:ascii="Verdana" w:eastAsia="宋体" w:hAnsi="Verdana" w:cs="宋体"/>
            <w:b/>
            <w:bCs/>
            <w:color w:val="352F28"/>
            <w:sz w:val="18"/>
            <w:szCs w:val="18"/>
          </w:rPr>
          <w:lastRenderedPageBreak/>
          <w:t xml:space="preserve">Default Icon </w:t>
        </w:r>
        <w:r w:rsidRPr="00066FA4">
          <w:rPr>
            <w:rFonts w:ascii="Verdana" w:eastAsia="宋体" w:hAnsi="Verdana" w:cs="宋体"/>
            <w:b/>
            <w:bCs/>
            <w:color w:val="550055"/>
            <w:sz w:val="18"/>
          </w:rPr>
          <w:t>默认图标</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25" w:author="Unknown"/>
          <w:rFonts w:ascii="Verdana" w:eastAsia="宋体" w:hAnsi="Verdana" w:cs="宋体"/>
          <w:color w:val="352F28"/>
          <w:sz w:val="18"/>
          <w:szCs w:val="18"/>
        </w:rPr>
      </w:pPr>
      <w:ins w:id="26" w:author="Unknown">
        <w:r w:rsidRPr="00066FA4">
          <w:rPr>
            <w:rFonts w:ascii="Verdana" w:eastAsia="宋体" w:hAnsi="Verdana" w:cs="宋体"/>
            <w:color w:val="352F28"/>
            <w:sz w:val="18"/>
            <w:szCs w:val="18"/>
          </w:rPr>
          <w:t>Default icon the application will have on every platform (You can override this later for platform specific needs).</w:t>
        </w:r>
        <w:r w:rsidRPr="00066FA4">
          <w:rPr>
            <w:rFonts w:ascii="Verdana" w:eastAsia="宋体" w:hAnsi="Verdana" w:cs="宋体"/>
            <w:color w:val="352F28"/>
            <w:sz w:val="18"/>
            <w:szCs w:val="18"/>
          </w:rPr>
          <w:br/>
        </w:r>
        <w:r w:rsidRPr="00066FA4">
          <w:rPr>
            <w:rFonts w:ascii="Verdana" w:eastAsia="宋体" w:hAnsi="Verdana" w:cs="宋体"/>
            <w:color w:val="550055"/>
            <w:sz w:val="18"/>
          </w:rPr>
          <w:t>将应用于每一个平台的默认图标（特定平台需要以后还可以覆盖这个）。</w:t>
        </w:r>
      </w:ins>
    </w:p>
    <w:p w:rsidR="00066FA4" w:rsidRPr="00066FA4" w:rsidRDefault="00066FA4" w:rsidP="00066FA4">
      <w:pPr>
        <w:shd w:val="clear" w:color="auto" w:fill="FFFFFF"/>
        <w:adjustRightInd/>
        <w:snapToGrid/>
        <w:spacing w:after="0" w:line="420" w:lineRule="atLeast"/>
        <w:outlineLvl w:val="0"/>
        <w:rPr>
          <w:ins w:id="27" w:author="Unknown"/>
          <w:rFonts w:ascii="Verdana" w:eastAsia="宋体" w:hAnsi="Verdana" w:cs="宋体"/>
          <w:b/>
          <w:bCs/>
          <w:color w:val="352F28"/>
          <w:kern w:val="36"/>
          <w:sz w:val="36"/>
          <w:szCs w:val="36"/>
        </w:rPr>
      </w:pPr>
      <w:ins w:id="28" w:author="Unknown">
        <w:r w:rsidRPr="00066FA4">
          <w:rPr>
            <w:rFonts w:ascii="Verdana" w:eastAsia="宋体" w:hAnsi="Verdana" w:cs="宋体"/>
            <w:b/>
            <w:bCs/>
            <w:color w:val="352F28"/>
            <w:kern w:val="36"/>
            <w:sz w:val="36"/>
            <w:szCs w:val="36"/>
          </w:rPr>
          <w:t xml:space="preserve">Per-Platform Settings </w:t>
        </w:r>
        <w:r w:rsidRPr="00066FA4">
          <w:rPr>
            <w:rFonts w:ascii="Verdana" w:eastAsia="宋体" w:hAnsi="Verdana" w:cs="宋体"/>
            <w:b/>
            <w:bCs/>
            <w:color w:val="352F28"/>
            <w:kern w:val="36"/>
            <w:sz w:val="36"/>
            <w:szCs w:val="36"/>
          </w:rPr>
          <w:t>各平台设置</w:t>
        </w:r>
      </w:ins>
    </w:p>
    <w:p w:rsidR="00066FA4" w:rsidRPr="00066FA4" w:rsidRDefault="00066FA4" w:rsidP="00066FA4">
      <w:pPr>
        <w:shd w:val="clear" w:color="auto" w:fill="FFFFFF"/>
        <w:adjustRightInd/>
        <w:snapToGrid/>
        <w:spacing w:after="0" w:line="300" w:lineRule="atLeast"/>
        <w:rPr>
          <w:ins w:id="29" w:author="Unknown"/>
          <w:rFonts w:ascii="Verdana" w:eastAsia="宋体" w:hAnsi="Verdana" w:cs="宋体"/>
          <w:b/>
          <w:bCs/>
          <w:color w:val="352F28"/>
          <w:sz w:val="27"/>
          <w:szCs w:val="27"/>
        </w:rPr>
      </w:pPr>
      <w:ins w:id="30" w:author="Unknown">
        <w:r w:rsidRPr="00066FA4">
          <w:rPr>
            <w:rFonts w:ascii="Verdana" w:eastAsia="宋体" w:hAnsi="Verdana" w:cs="宋体"/>
            <w:b/>
            <w:bCs/>
            <w:color w:val="352F28"/>
            <w:sz w:val="27"/>
            <w:szCs w:val="27"/>
          </w:rPr>
          <w:t>Desktop</w:t>
        </w:r>
      </w:ins>
    </w:p>
    <w:p w:rsidR="00066FA4" w:rsidRPr="00066FA4" w:rsidRDefault="00066FA4" w:rsidP="00066FA4">
      <w:pPr>
        <w:shd w:val="clear" w:color="auto" w:fill="FFFFFF"/>
        <w:adjustRightInd/>
        <w:snapToGrid/>
        <w:spacing w:before="100" w:beforeAutospacing="1" w:after="100" w:afterAutospacing="1" w:line="300" w:lineRule="atLeast"/>
        <w:outlineLvl w:val="1"/>
        <w:rPr>
          <w:ins w:id="31" w:author="Unknown"/>
          <w:rFonts w:ascii="Verdana" w:eastAsia="宋体" w:hAnsi="Verdana" w:cs="宋体"/>
          <w:b/>
          <w:bCs/>
          <w:color w:val="352F28"/>
          <w:sz w:val="27"/>
          <w:szCs w:val="27"/>
        </w:rPr>
      </w:pPr>
      <w:ins w:id="32" w:author="Unknown">
        <w:r w:rsidRPr="00066FA4">
          <w:rPr>
            <w:rFonts w:ascii="Verdana" w:eastAsia="宋体" w:hAnsi="Verdana" w:cs="宋体"/>
            <w:b/>
            <w:bCs/>
            <w:color w:val="352F28"/>
            <w:sz w:val="27"/>
            <w:szCs w:val="27"/>
          </w:rPr>
          <w:t>Web-Player Web</w:t>
        </w:r>
        <w:r w:rsidRPr="00066FA4">
          <w:rPr>
            <w:rFonts w:ascii="Verdana" w:eastAsia="宋体" w:hAnsi="Verdana" w:cs="宋体"/>
            <w:b/>
            <w:bCs/>
            <w:color w:val="352F28"/>
            <w:sz w:val="27"/>
            <w:szCs w:val="27"/>
          </w:rPr>
          <w:t>播放器</w:t>
        </w:r>
      </w:ins>
    </w:p>
    <w:p w:rsidR="00066FA4" w:rsidRPr="00066FA4" w:rsidRDefault="00066FA4" w:rsidP="00066FA4">
      <w:pPr>
        <w:shd w:val="clear" w:color="auto" w:fill="FFFFFF"/>
        <w:adjustRightInd/>
        <w:snapToGrid/>
        <w:spacing w:before="100" w:beforeAutospacing="1" w:after="100" w:afterAutospacing="1" w:line="300" w:lineRule="atLeast"/>
        <w:outlineLvl w:val="3"/>
        <w:rPr>
          <w:ins w:id="33" w:author="Unknown"/>
          <w:rFonts w:ascii="Verdana" w:eastAsia="宋体" w:hAnsi="Verdana" w:cs="宋体"/>
          <w:b/>
          <w:bCs/>
          <w:color w:val="352F28"/>
          <w:sz w:val="24"/>
          <w:szCs w:val="24"/>
        </w:rPr>
      </w:pPr>
      <w:ins w:id="34" w:author="Unknown">
        <w:r w:rsidRPr="00066FA4">
          <w:rPr>
            <w:rFonts w:ascii="Verdana" w:eastAsia="宋体" w:hAnsi="Verdana" w:cs="宋体"/>
            <w:b/>
            <w:bCs/>
            <w:color w:val="352F28"/>
            <w:sz w:val="24"/>
            <w:szCs w:val="24"/>
          </w:rPr>
          <w:t xml:space="preserve">Resolution And Presentation </w:t>
        </w:r>
        <w:r w:rsidRPr="00066FA4">
          <w:rPr>
            <w:rFonts w:ascii="Verdana" w:eastAsia="宋体" w:hAnsi="Verdana" w:cs="宋体"/>
            <w:b/>
            <w:bCs/>
            <w:color w:val="352F28"/>
            <w:sz w:val="24"/>
            <w:szCs w:val="24"/>
          </w:rPr>
          <w:t>分辨率和描述</w:t>
        </w:r>
      </w:ins>
    </w:p>
    <w:p w:rsidR="00066FA4" w:rsidRPr="00066FA4" w:rsidRDefault="00066FA4" w:rsidP="00066FA4">
      <w:pPr>
        <w:shd w:val="clear" w:color="auto" w:fill="FFFFFF"/>
        <w:adjustRightInd/>
        <w:snapToGrid/>
        <w:spacing w:before="100" w:beforeAutospacing="1" w:after="100" w:afterAutospacing="1" w:line="300" w:lineRule="atLeast"/>
        <w:rPr>
          <w:ins w:id="35" w:author="Unknown"/>
          <w:rFonts w:ascii="Verdana" w:eastAsia="宋体" w:hAnsi="Verdana" w:cs="宋体"/>
          <w:color w:val="352F28"/>
          <w:sz w:val="18"/>
          <w:szCs w:val="18"/>
        </w:rPr>
      </w:pPr>
      <w:r>
        <w:rPr>
          <w:rFonts w:ascii="Verdana" w:eastAsia="宋体" w:hAnsi="Verdana" w:cs="宋体"/>
          <w:noProof/>
          <w:color w:val="352F28"/>
          <w:sz w:val="18"/>
          <w:szCs w:val="18"/>
        </w:rPr>
        <w:drawing>
          <wp:inline distT="0" distB="0" distL="0" distR="0">
            <wp:extent cx="2933700" cy="2486025"/>
            <wp:effectExtent l="19050" t="0" r="0" b="0"/>
            <wp:docPr id="4" name="图片 4" descr="http://game.ceeger.com/Components/Images/class-PlayerSetting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ame.ceeger.com/Components/Images/class-PlayerSettings-2.jpg"/>
                    <pic:cNvPicPr>
                      <a:picLocks noChangeAspect="1" noChangeArrowheads="1"/>
                    </pic:cNvPicPr>
                  </pic:nvPicPr>
                  <pic:blipFill>
                    <a:blip r:embed="rId6" cstate="print"/>
                    <a:srcRect/>
                    <a:stretch>
                      <a:fillRect/>
                    </a:stretch>
                  </pic:blipFill>
                  <pic:spPr bwMode="auto">
                    <a:xfrm>
                      <a:off x="0" y="0"/>
                      <a:ext cx="2933700" cy="2486025"/>
                    </a:xfrm>
                    <a:prstGeom prst="rect">
                      <a:avLst/>
                    </a:prstGeom>
                    <a:noFill/>
                    <a:ln w="9525">
                      <a:noFill/>
                      <a:miter lim="800000"/>
                      <a:headEnd/>
                      <a:tailEnd/>
                    </a:ln>
                  </pic:spPr>
                </pic:pic>
              </a:graphicData>
            </a:graphic>
          </wp:inline>
        </w:drawing>
      </w:r>
    </w:p>
    <w:p w:rsidR="00066FA4" w:rsidRPr="00066FA4" w:rsidRDefault="00066FA4" w:rsidP="00066FA4">
      <w:pPr>
        <w:numPr>
          <w:ilvl w:val="0"/>
          <w:numId w:val="2"/>
        </w:numPr>
        <w:pBdr>
          <w:top w:val="single" w:sz="6" w:space="0" w:color="000000"/>
          <w:bottom w:val="dotted" w:sz="6" w:space="2" w:color="CCCCCC"/>
        </w:pBdr>
        <w:shd w:val="clear" w:color="auto" w:fill="FFFFFF"/>
        <w:wordWrap w:val="0"/>
        <w:adjustRightInd/>
        <w:snapToGrid/>
        <w:spacing w:after="0" w:line="300" w:lineRule="atLeast"/>
        <w:ind w:left="225"/>
        <w:rPr>
          <w:ins w:id="36" w:author="Unknown"/>
          <w:rFonts w:ascii="Verdana" w:eastAsia="宋体" w:hAnsi="Verdana" w:cs="宋体"/>
          <w:b/>
          <w:bCs/>
          <w:color w:val="0066CC"/>
          <w:sz w:val="24"/>
          <w:szCs w:val="24"/>
        </w:rPr>
      </w:pPr>
      <w:ins w:id="37" w:author="Unknown">
        <w:r w:rsidRPr="00066FA4">
          <w:rPr>
            <w:rFonts w:ascii="Verdana" w:eastAsia="宋体" w:hAnsi="Verdana" w:cs="宋体"/>
            <w:b/>
            <w:bCs/>
            <w:color w:val="0066CC"/>
            <w:sz w:val="24"/>
            <w:szCs w:val="24"/>
          </w:rPr>
          <w:t>Resolution</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38" w:author="Unknown"/>
          <w:rFonts w:ascii="Verdana" w:eastAsia="宋体" w:hAnsi="Verdana" w:cs="宋体"/>
          <w:color w:val="0066CC"/>
          <w:sz w:val="24"/>
          <w:szCs w:val="24"/>
        </w:rPr>
      </w:pPr>
      <w:ins w:id="39" w:author="Unknown">
        <w:r w:rsidRPr="00066FA4">
          <w:rPr>
            <w:rFonts w:ascii="Verdana" w:eastAsia="宋体" w:hAnsi="Verdana" w:cs="宋体"/>
            <w:color w:val="0066CC"/>
            <w:sz w:val="24"/>
            <w:szCs w:val="24"/>
          </w:rPr>
          <w:t>分辨率</w:t>
        </w:r>
      </w:ins>
    </w:p>
    <w:p w:rsidR="00066FA4" w:rsidRPr="00066FA4" w:rsidRDefault="00066FA4" w:rsidP="00066FA4">
      <w:pPr>
        <w:numPr>
          <w:ilvl w:val="0"/>
          <w:numId w:val="2"/>
        </w:numPr>
        <w:pBdr>
          <w:top w:val="single" w:sz="6" w:space="0" w:color="000000"/>
          <w:bottom w:val="dotted" w:sz="6" w:space="2" w:color="CCCCCC"/>
        </w:pBdr>
        <w:shd w:val="clear" w:color="auto" w:fill="FFFFFF"/>
        <w:wordWrap w:val="0"/>
        <w:adjustRightInd/>
        <w:snapToGrid/>
        <w:spacing w:after="0" w:line="300" w:lineRule="atLeast"/>
        <w:ind w:left="225"/>
        <w:rPr>
          <w:ins w:id="40" w:author="Unknown"/>
          <w:rFonts w:ascii="Verdana" w:eastAsia="宋体" w:hAnsi="Verdana" w:cs="宋体"/>
          <w:b/>
          <w:bCs/>
          <w:color w:val="352F28"/>
          <w:sz w:val="18"/>
          <w:szCs w:val="18"/>
        </w:rPr>
      </w:pPr>
      <w:ins w:id="41" w:author="Unknown">
        <w:r w:rsidRPr="00066FA4">
          <w:rPr>
            <w:rFonts w:ascii="Verdana" w:eastAsia="宋体" w:hAnsi="Verdana" w:cs="宋体"/>
            <w:b/>
            <w:bCs/>
            <w:color w:val="352F28"/>
            <w:sz w:val="18"/>
            <w:szCs w:val="18"/>
          </w:rPr>
          <w:t>Default Screen Width</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默认屏幕宽度</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42" w:author="Unknown"/>
          <w:rFonts w:ascii="Verdana" w:eastAsia="宋体" w:hAnsi="Verdana" w:cs="宋体"/>
          <w:color w:val="352F28"/>
          <w:sz w:val="18"/>
          <w:szCs w:val="18"/>
        </w:rPr>
      </w:pPr>
      <w:ins w:id="43" w:author="Unknown">
        <w:r w:rsidRPr="00066FA4">
          <w:rPr>
            <w:rFonts w:ascii="Verdana" w:eastAsia="宋体" w:hAnsi="Verdana" w:cs="宋体"/>
            <w:color w:val="352F28"/>
            <w:sz w:val="18"/>
            <w:szCs w:val="18"/>
          </w:rPr>
          <w:t>Screen Width the player will be generated with.</w:t>
        </w:r>
        <w:r w:rsidRPr="00066FA4">
          <w:rPr>
            <w:rFonts w:ascii="Verdana" w:eastAsia="宋体" w:hAnsi="Verdana" w:cs="宋体"/>
            <w:color w:val="352F28"/>
            <w:sz w:val="18"/>
            <w:szCs w:val="18"/>
          </w:rPr>
          <w:br/>
        </w:r>
        <w:r w:rsidRPr="00066FA4">
          <w:rPr>
            <w:rFonts w:ascii="Verdana" w:eastAsia="宋体" w:hAnsi="Verdana" w:cs="宋体"/>
            <w:color w:val="550055"/>
            <w:sz w:val="18"/>
          </w:rPr>
          <w:t>播放器将生成的屏幕宽度。</w:t>
        </w:r>
      </w:ins>
    </w:p>
    <w:p w:rsidR="00066FA4" w:rsidRPr="00066FA4" w:rsidRDefault="00066FA4" w:rsidP="00066FA4">
      <w:pPr>
        <w:numPr>
          <w:ilvl w:val="0"/>
          <w:numId w:val="2"/>
        </w:numPr>
        <w:pBdr>
          <w:top w:val="single" w:sz="6" w:space="0" w:color="000000"/>
          <w:bottom w:val="dotted" w:sz="6" w:space="2" w:color="CCCCCC"/>
        </w:pBdr>
        <w:shd w:val="clear" w:color="auto" w:fill="FFFFFF"/>
        <w:wordWrap w:val="0"/>
        <w:adjustRightInd/>
        <w:snapToGrid/>
        <w:spacing w:after="0" w:line="300" w:lineRule="atLeast"/>
        <w:ind w:left="225"/>
        <w:rPr>
          <w:ins w:id="44" w:author="Unknown"/>
          <w:rFonts w:ascii="Verdana" w:eastAsia="宋体" w:hAnsi="Verdana" w:cs="宋体"/>
          <w:b/>
          <w:bCs/>
          <w:color w:val="352F28"/>
          <w:sz w:val="18"/>
          <w:szCs w:val="18"/>
        </w:rPr>
      </w:pPr>
      <w:ins w:id="45" w:author="Unknown">
        <w:r w:rsidRPr="00066FA4">
          <w:rPr>
            <w:rFonts w:ascii="Verdana" w:eastAsia="宋体" w:hAnsi="Verdana" w:cs="宋体"/>
            <w:b/>
            <w:bCs/>
            <w:color w:val="352F28"/>
            <w:sz w:val="18"/>
            <w:szCs w:val="18"/>
          </w:rPr>
          <w:t>Default Screen Height</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默认屏幕高度</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46" w:author="Unknown"/>
          <w:rFonts w:ascii="Verdana" w:eastAsia="宋体" w:hAnsi="Verdana" w:cs="宋体"/>
          <w:color w:val="352F28"/>
          <w:sz w:val="18"/>
          <w:szCs w:val="18"/>
        </w:rPr>
      </w:pPr>
      <w:ins w:id="47" w:author="Unknown">
        <w:r w:rsidRPr="00066FA4">
          <w:rPr>
            <w:rFonts w:ascii="Verdana" w:eastAsia="宋体" w:hAnsi="Verdana" w:cs="宋体"/>
            <w:color w:val="352F28"/>
            <w:sz w:val="18"/>
            <w:szCs w:val="18"/>
          </w:rPr>
          <w:t>Screen Height the player will be generated with.</w:t>
        </w:r>
        <w:r w:rsidRPr="00066FA4">
          <w:rPr>
            <w:rFonts w:ascii="Verdana" w:eastAsia="宋体" w:hAnsi="Verdana" w:cs="宋体"/>
            <w:color w:val="352F28"/>
            <w:sz w:val="18"/>
            <w:szCs w:val="18"/>
          </w:rPr>
          <w:br/>
        </w:r>
        <w:r w:rsidRPr="00066FA4">
          <w:rPr>
            <w:rFonts w:ascii="Verdana" w:eastAsia="宋体" w:hAnsi="Verdana" w:cs="宋体"/>
            <w:color w:val="550055"/>
            <w:sz w:val="18"/>
          </w:rPr>
          <w:t>播放器将生成的屏幕高度。</w:t>
        </w:r>
      </w:ins>
    </w:p>
    <w:p w:rsidR="00066FA4" w:rsidRPr="00066FA4" w:rsidRDefault="00066FA4" w:rsidP="00066FA4">
      <w:pPr>
        <w:numPr>
          <w:ilvl w:val="0"/>
          <w:numId w:val="2"/>
        </w:numPr>
        <w:pBdr>
          <w:top w:val="single" w:sz="6" w:space="0" w:color="000000"/>
          <w:bottom w:val="dotted" w:sz="6" w:space="2" w:color="CCCCCC"/>
        </w:pBdr>
        <w:shd w:val="clear" w:color="auto" w:fill="FFFFFF"/>
        <w:wordWrap w:val="0"/>
        <w:adjustRightInd/>
        <w:snapToGrid/>
        <w:spacing w:after="0" w:line="300" w:lineRule="atLeast"/>
        <w:ind w:left="225"/>
        <w:rPr>
          <w:ins w:id="48" w:author="Unknown"/>
          <w:rFonts w:ascii="Verdana" w:eastAsia="宋体" w:hAnsi="Verdana" w:cs="宋体"/>
          <w:b/>
          <w:bCs/>
          <w:color w:val="352F28"/>
          <w:sz w:val="18"/>
          <w:szCs w:val="18"/>
        </w:rPr>
      </w:pPr>
      <w:ins w:id="49" w:author="Unknown">
        <w:r w:rsidRPr="00066FA4">
          <w:rPr>
            <w:rFonts w:ascii="Verdana" w:eastAsia="宋体" w:hAnsi="Verdana" w:cs="宋体"/>
            <w:b/>
            <w:bCs/>
            <w:color w:val="352F28"/>
            <w:sz w:val="18"/>
            <w:szCs w:val="18"/>
          </w:rPr>
          <w:t>Run in background</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后台运行</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50" w:author="Unknown"/>
          <w:rFonts w:ascii="Verdana" w:eastAsia="宋体" w:hAnsi="Verdana" w:cs="宋体"/>
          <w:color w:val="352F28"/>
          <w:sz w:val="18"/>
          <w:szCs w:val="18"/>
        </w:rPr>
      </w:pPr>
      <w:ins w:id="51" w:author="Unknown">
        <w:r w:rsidRPr="00066FA4">
          <w:rPr>
            <w:rFonts w:ascii="Verdana" w:eastAsia="宋体" w:hAnsi="Verdana" w:cs="宋体"/>
            <w:color w:val="352F28"/>
            <w:sz w:val="18"/>
            <w:szCs w:val="18"/>
          </w:rPr>
          <w:t>Check this if you dont want to stop executing your game if the player looses focus.</w:t>
        </w:r>
        <w:r w:rsidRPr="00066FA4">
          <w:rPr>
            <w:rFonts w:ascii="Verdana" w:eastAsia="宋体" w:hAnsi="Verdana" w:cs="宋体"/>
            <w:color w:val="352F28"/>
            <w:sz w:val="18"/>
            <w:szCs w:val="18"/>
          </w:rPr>
          <w:br/>
        </w:r>
        <w:r w:rsidRPr="00066FA4">
          <w:rPr>
            <w:rFonts w:ascii="Verdana" w:eastAsia="宋体" w:hAnsi="Verdana" w:cs="宋体"/>
            <w:color w:val="550055"/>
            <w:sz w:val="18"/>
          </w:rPr>
          <w:t>如果不想在播放器失去焦点时停止运行游戏，请勾选此项。</w:t>
        </w:r>
      </w:ins>
    </w:p>
    <w:p w:rsidR="00066FA4" w:rsidRPr="00066FA4" w:rsidRDefault="00066FA4" w:rsidP="00066FA4">
      <w:pPr>
        <w:numPr>
          <w:ilvl w:val="0"/>
          <w:numId w:val="2"/>
        </w:numPr>
        <w:pBdr>
          <w:top w:val="single" w:sz="6" w:space="0" w:color="000000"/>
          <w:bottom w:val="dotted" w:sz="6" w:space="2" w:color="CCCCCC"/>
        </w:pBdr>
        <w:shd w:val="clear" w:color="auto" w:fill="FFFFFF"/>
        <w:wordWrap w:val="0"/>
        <w:adjustRightInd/>
        <w:snapToGrid/>
        <w:spacing w:after="0" w:line="300" w:lineRule="atLeast"/>
        <w:ind w:left="225"/>
        <w:rPr>
          <w:ins w:id="52" w:author="Unknown"/>
          <w:rFonts w:ascii="Verdana" w:eastAsia="宋体" w:hAnsi="Verdana" w:cs="宋体"/>
          <w:b/>
          <w:bCs/>
          <w:color w:val="352F28"/>
          <w:sz w:val="18"/>
          <w:szCs w:val="18"/>
        </w:rPr>
      </w:pPr>
      <w:ins w:id="53" w:author="Unknown">
        <w:r w:rsidRPr="00066FA4">
          <w:rPr>
            <w:rFonts w:ascii="Verdana" w:eastAsia="宋体" w:hAnsi="Verdana" w:cs="宋体"/>
            <w:b/>
            <w:bCs/>
            <w:color w:val="352F28"/>
            <w:sz w:val="18"/>
            <w:szCs w:val="18"/>
          </w:rPr>
          <w:t>WebPlayer Template</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网络播放器模板</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54" w:author="Unknown"/>
          <w:rFonts w:ascii="Verdana" w:eastAsia="宋体" w:hAnsi="Verdana" w:cs="宋体"/>
          <w:color w:val="352F28"/>
          <w:sz w:val="18"/>
          <w:szCs w:val="18"/>
        </w:rPr>
      </w:pPr>
      <w:ins w:id="55" w:author="Unknown">
        <w:r w:rsidRPr="00066FA4">
          <w:rPr>
            <w:rFonts w:ascii="Verdana" w:eastAsia="宋体" w:hAnsi="Verdana" w:cs="宋体"/>
            <w:color w:val="352F28"/>
            <w:sz w:val="18"/>
            <w:szCs w:val="18"/>
          </w:rPr>
          <w:t xml:space="preserve">For more information you should check the </w:t>
        </w:r>
        <w:r w:rsidRPr="00066FA4">
          <w:rPr>
            <w:rFonts w:ascii="Verdana" w:eastAsia="宋体" w:hAnsi="Verdana" w:cs="宋体"/>
            <w:color w:val="352F28"/>
            <w:sz w:val="18"/>
            <w:szCs w:val="18"/>
          </w:rPr>
          <w:fldChar w:fldCharType="begin"/>
        </w:r>
        <w:r w:rsidRPr="00066FA4">
          <w:rPr>
            <w:rFonts w:ascii="Verdana" w:eastAsia="宋体" w:hAnsi="Verdana" w:cs="宋体"/>
            <w:color w:val="352F28"/>
            <w:sz w:val="18"/>
            <w:szCs w:val="18"/>
          </w:rPr>
          <w:instrText xml:space="preserve"> HYPERLINK "http://game.ceeger.com/Components/Using_Web_Player_templates.html" </w:instrText>
        </w:r>
        <w:r w:rsidRPr="00066FA4">
          <w:rPr>
            <w:rFonts w:ascii="Verdana" w:eastAsia="宋体" w:hAnsi="Verdana" w:cs="宋体"/>
            <w:color w:val="352F28"/>
            <w:sz w:val="18"/>
            <w:szCs w:val="18"/>
          </w:rPr>
          <w:fldChar w:fldCharType="separate"/>
        </w:r>
        <w:r w:rsidRPr="00066FA4">
          <w:rPr>
            <w:rFonts w:ascii="Verdana" w:eastAsia="宋体" w:hAnsi="Verdana" w:cs="宋体"/>
            <w:color w:val="145D7B"/>
            <w:sz w:val="18"/>
          </w:rPr>
          <w:t>"Using WebPlayer templates page"</w:t>
        </w:r>
        <w:r w:rsidRPr="00066FA4">
          <w:rPr>
            <w:rFonts w:ascii="Verdana" w:eastAsia="宋体" w:hAnsi="Verdana" w:cs="宋体"/>
            <w:color w:val="352F28"/>
            <w:sz w:val="18"/>
            <w:szCs w:val="18"/>
          </w:rPr>
          <w:fldChar w:fldCharType="end"/>
        </w:r>
        <w:r w:rsidRPr="00066FA4">
          <w:rPr>
            <w:rFonts w:ascii="Verdana" w:eastAsia="宋体" w:hAnsi="Verdana" w:cs="宋体"/>
            <w:color w:val="352F28"/>
            <w:sz w:val="18"/>
            <w:szCs w:val="18"/>
          </w:rPr>
          <w:t>, note that for each built-in and custom template there will be an icon in this section.</w:t>
        </w:r>
        <w:r w:rsidRPr="00066FA4">
          <w:rPr>
            <w:rFonts w:ascii="Verdana" w:eastAsia="宋体" w:hAnsi="Verdana" w:cs="宋体"/>
            <w:color w:val="352F28"/>
            <w:sz w:val="18"/>
            <w:szCs w:val="18"/>
          </w:rPr>
          <w:br/>
        </w:r>
        <w:r w:rsidRPr="00066FA4">
          <w:rPr>
            <w:rFonts w:ascii="Verdana" w:eastAsia="宋体" w:hAnsi="Verdana" w:cs="宋体"/>
            <w:color w:val="550055"/>
            <w:sz w:val="18"/>
          </w:rPr>
          <w:t>查看更多信息参阅</w:t>
        </w:r>
        <w:r w:rsidRPr="00066FA4">
          <w:rPr>
            <w:rFonts w:ascii="Verdana" w:eastAsia="宋体" w:hAnsi="Verdana" w:cs="宋体"/>
            <w:color w:val="550055"/>
            <w:sz w:val="18"/>
          </w:rPr>
          <w:fldChar w:fldCharType="begin"/>
        </w:r>
        <w:r w:rsidRPr="00066FA4">
          <w:rPr>
            <w:rFonts w:ascii="Verdana" w:eastAsia="宋体" w:hAnsi="Verdana" w:cs="宋体"/>
            <w:color w:val="550055"/>
            <w:sz w:val="18"/>
          </w:rPr>
          <w:instrText xml:space="preserve"> HYPERLINK "http://game.ceeger.com/Components/Using_Web_Player_templates.html" </w:instrText>
        </w:r>
        <w:r w:rsidRPr="00066FA4">
          <w:rPr>
            <w:rFonts w:ascii="Verdana" w:eastAsia="宋体" w:hAnsi="Verdana" w:cs="宋体"/>
            <w:color w:val="550055"/>
            <w:sz w:val="18"/>
          </w:rPr>
          <w:fldChar w:fldCharType="separate"/>
        </w:r>
        <w:r w:rsidRPr="00066FA4">
          <w:rPr>
            <w:rFonts w:ascii="Verdana" w:eastAsia="宋体" w:hAnsi="Verdana" w:cs="宋体"/>
            <w:color w:val="145D7B"/>
            <w:sz w:val="18"/>
          </w:rPr>
          <w:t>"</w:t>
        </w:r>
        <w:r w:rsidRPr="00066FA4">
          <w:rPr>
            <w:rFonts w:ascii="Verdana" w:eastAsia="宋体" w:hAnsi="Verdana" w:cs="宋体"/>
            <w:color w:val="145D7B"/>
            <w:sz w:val="18"/>
          </w:rPr>
          <w:t>使用</w:t>
        </w:r>
        <w:r w:rsidRPr="00066FA4">
          <w:rPr>
            <w:rFonts w:ascii="Verdana" w:eastAsia="宋体" w:hAnsi="Verdana" w:cs="宋体"/>
            <w:color w:val="145D7B"/>
            <w:sz w:val="18"/>
          </w:rPr>
          <w:t>Web</w:t>
        </w:r>
        <w:r w:rsidRPr="00066FA4">
          <w:rPr>
            <w:rFonts w:ascii="Verdana" w:eastAsia="宋体" w:hAnsi="Verdana" w:cs="宋体"/>
            <w:color w:val="145D7B"/>
            <w:sz w:val="18"/>
          </w:rPr>
          <w:t>播放器模板页</w:t>
        </w:r>
        <w:r w:rsidRPr="00066FA4">
          <w:rPr>
            <w:rFonts w:ascii="Verdana" w:eastAsia="宋体" w:hAnsi="Verdana" w:cs="宋体"/>
            <w:color w:val="145D7B"/>
            <w:sz w:val="18"/>
          </w:rPr>
          <w:t>"</w:t>
        </w:r>
        <w:r w:rsidRPr="00066FA4">
          <w:rPr>
            <w:rFonts w:ascii="Verdana" w:eastAsia="宋体" w:hAnsi="Verdana" w:cs="宋体"/>
            <w:color w:val="550055"/>
            <w:sz w:val="18"/>
          </w:rPr>
          <w:fldChar w:fldCharType="end"/>
        </w:r>
        <w:r w:rsidRPr="00066FA4">
          <w:rPr>
            <w:rFonts w:ascii="Verdana" w:eastAsia="宋体" w:hAnsi="Verdana" w:cs="宋体"/>
            <w:color w:val="550055"/>
            <w:sz w:val="18"/>
          </w:rPr>
          <w:t>。注意，对于每一个内置和自定义模板将会对应一个图标在此处显示。</w:t>
        </w:r>
      </w:ins>
    </w:p>
    <w:p w:rsidR="00066FA4" w:rsidRPr="00066FA4" w:rsidRDefault="00066FA4" w:rsidP="00066FA4">
      <w:pPr>
        <w:shd w:val="clear" w:color="auto" w:fill="FFFFFF"/>
        <w:adjustRightInd/>
        <w:snapToGrid/>
        <w:spacing w:before="100" w:beforeAutospacing="1" w:after="100" w:afterAutospacing="1" w:line="300" w:lineRule="atLeast"/>
        <w:outlineLvl w:val="3"/>
        <w:rPr>
          <w:ins w:id="56" w:author="Unknown"/>
          <w:rFonts w:ascii="Verdana" w:eastAsia="宋体" w:hAnsi="Verdana" w:cs="宋体"/>
          <w:b/>
          <w:bCs/>
          <w:color w:val="352F28"/>
          <w:sz w:val="24"/>
          <w:szCs w:val="24"/>
        </w:rPr>
      </w:pPr>
      <w:ins w:id="57" w:author="Unknown">
        <w:r w:rsidRPr="00066FA4">
          <w:rPr>
            <w:rFonts w:ascii="Verdana" w:eastAsia="宋体" w:hAnsi="Verdana" w:cs="宋体"/>
            <w:b/>
            <w:bCs/>
            <w:color w:val="352F28"/>
            <w:sz w:val="24"/>
            <w:szCs w:val="24"/>
          </w:rPr>
          <w:t xml:space="preserve">Icon </w:t>
        </w:r>
        <w:r w:rsidRPr="00066FA4">
          <w:rPr>
            <w:rFonts w:ascii="Verdana" w:eastAsia="宋体" w:hAnsi="Verdana" w:cs="宋体"/>
            <w:b/>
            <w:bCs/>
            <w:color w:val="352F28"/>
            <w:sz w:val="24"/>
            <w:szCs w:val="24"/>
          </w:rPr>
          <w:t>图标</w:t>
        </w:r>
      </w:ins>
    </w:p>
    <w:p w:rsidR="00066FA4" w:rsidRPr="00066FA4" w:rsidRDefault="00066FA4" w:rsidP="00066FA4">
      <w:pPr>
        <w:shd w:val="clear" w:color="auto" w:fill="FFFFFF"/>
        <w:adjustRightInd/>
        <w:snapToGrid/>
        <w:spacing w:before="100" w:beforeAutospacing="1" w:after="100" w:afterAutospacing="1" w:line="300" w:lineRule="atLeast"/>
        <w:rPr>
          <w:ins w:id="58" w:author="Unknown"/>
          <w:rFonts w:ascii="Verdana" w:eastAsia="宋体" w:hAnsi="Verdana" w:cs="宋体"/>
          <w:color w:val="352F28"/>
          <w:sz w:val="18"/>
          <w:szCs w:val="18"/>
        </w:rPr>
      </w:pPr>
      <w:r>
        <w:rPr>
          <w:rFonts w:ascii="Verdana" w:eastAsia="宋体" w:hAnsi="Verdana" w:cs="宋体"/>
          <w:noProof/>
          <w:color w:val="352F28"/>
          <w:sz w:val="18"/>
          <w:szCs w:val="18"/>
        </w:rPr>
        <w:drawing>
          <wp:inline distT="0" distB="0" distL="0" distR="0">
            <wp:extent cx="2933700" cy="2876550"/>
            <wp:effectExtent l="19050" t="0" r="0" b="0"/>
            <wp:docPr id="5" name="图片 5" descr="http://game.ceeger.com/Components/Images/class-PlayerSetting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ame.ceeger.com/Components/Images/class-PlayerSettings-3.jpg"/>
                    <pic:cNvPicPr>
                      <a:picLocks noChangeAspect="1" noChangeArrowheads="1"/>
                    </pic:cNvPicPr>
                  </pic:nvPicPr>
                  <pic:blipFill>
                    <a:blip r:embed="rId7" cstate="print"/>
                    <a:srcRect/>
                    <a:stretch>
                      <a:fillRect/>
                    </a:stretch>
                  </pic:blipFill>
                  <pic:spPr bwMode="auto">
                    <a:xfrm>
                      <a:off x="0" y="0"/>
                      <a:ext cx="2933700" cy="2876550"/>
                    </a:xfrm>
                    <a:prstGeom prst="rect">
                      <a:avLst/>
                    </a:prstGeom>
                    <a:noFill/>
                    <a:ln w="9525">
                      <a:noFill/>
                      <a:miter lim="800000"/>
                      <a:headEnd/>
                      <a:tailEnd/>
                    </a:ln>
                  </pic:spPr>
                </pic:pic>
              </a:graphicData>
            </a:graphic>
          </wp:inline>
        </w:drawing>
      </w:r>
    </w:p>
    <w:p w:rsidR="00066FA4" w:rsidRPr="00066FA4" w:rsidRDefault="00066FA4" w:rsidP="00066FA4">
      <w:pPr>
        <w:shd w:val="clear" w:color="auto" w:fill="FFFFFF"/>
        <w:adjustRightInd/>
        <w:snapToGrid/>
        <w:spacing w:before="100" w:beforeAutospacing="1" w:after="100" w:afterAutospacing="1" w:line="300" w:lineRule="atLeast"/>
        <w:rPr>
          <w:ins w:id="59" w:author="Unknown"/>
          <w:rFonts w:ascii="Verdana" w:eastAsia="宋体" w:hAnsi="Verdana" w:cs="宋体"/>
          <w:color w:val="352F28"/>
          <w:sz w:val="18"/>
          <w:szCs w:val="18"/>
        </w:rPr>
      </w:pPr>
      <w:ins w:id="60" w:author="Unknown">
        <w:r w:rsidRPr="00066FA4">
          <w:rPr>
            <w:rFonts w:ascii="Verdana" w:eastAsia="宋体" w:hAnsi="Verdana" w:cs="宋体"/>
            <w:color w:val="352F28"/>
            <w:sz w:val="18"/>
            <w:szCs w:val="18"/>
          </w:rPr>
          <w:t>Icons don't have any meaning for most webplayer builds but they are needed for Native Client builds used as Chrome applications. You can set these icons here.</w:t>
        </w:r>
      </w:ins>
    </w:p>
    <w:p w:rsidR="00066FA4" w:rsidRPr="00066FA4" w:rsidRDefault="00066FA4" w:rsidP="00066FA4">
      <w:pPr>
        <w:shd w:val="clear" w:color="auto" w:fill="FFFFFF"/>
        <w:adjustRightInd/>
        <w:snapToGrid/>
        <w:spacing w:before="100" w:beforeAutospacing="1" w:after="100" w:afterAutospacing="1" w:line="300" w:lineRule="atLeast"/>
        <w:rPr>
          <w:ins w:id="61" w:author="Unknown"/>
          <w:rFonts w:ascii="Verdana" w:eastAsia="宋体" w:hAnsi="Verdana" w:cs="宋体"/>
          <w:color w:val="550055"/>
          <w:sz w:val="18"/>
          <w:szCs w:val="18"/>
        </w:rPr>
      </w:pPr>
      <w:ins w:id="62" w:author="Unknown">
        <w:r w:rsidRPr="00066FA4">
          <w:rPr>
            <w:rFonts w:ascii="Verdana" w:eastAsia="宋体" w:hAnsi="Verdana" w:cs="宋体"/>
            <w:color w:val="550055"/>
            <w:sz w:val="18"/>
            <w:szCs w:val="18"/>
          </w:rPr>
          <w:t>图标对于大多数</w:t>
        </w:r>
        <w:r w:rsidRPr="00066FA4">
          <w:rPr>
            <w:rFonts w:ascii="Verdana" w:eastAsia="宋体" w:hAnsi="Verdana" w:cs="宋体"/>
            <w:color w:val="550055"/>
            <w:sz w:val="18"/>
            <w:szCs w:val="18"/>
          </w:rPr>
          <w:t>Web</w:t>
        </w:r>
        <w:r w:rsidRPr="00066FA4">
          <w:rPr>
            <w:rFonts w:ascii="Verdana" w:eastAsia="宋体" w:hAnsi="Verdana" w:cs="宋体"/>
            <w:color w:val="550055"/>
            <w:sz w:val="18"/>
            <w:szCs w:val="18"/>
          </w:rPr>
          <w:t>播放器没有任何意义，但是在编译</w:t>
        </w:r>
        <w:r w:rsidRPr="00066FA4">
          <w:rPr>
            <w:rFonts w:ascii="Verdana" w:eastAsia="宋体" w:hAnsi="Verdana" w:cs="宋体"/>
            <w:color w:val="550055"/>
            <w:sz w:val="18"/>
            <w:szCs w:val="18"/>
          </w:rPr>
          <w:t>Chrome</w:t>
        </w:r>
        <w:r w:rsidRPr="00066FA4">
          <w:rPr>
            <w:rFonts w:ascii="Verdana" w:eastAsia="宋体" w:hAnsi="Verdana" w:cs="宋体"/>
            <w:color w:val="550055"/>
            <w:sz w:val="18"/>
            <w:szCs w:val="18"/>
          </w:rPr>
          <w:t>应用的本地客户端时需要使用，你可以在这里设置这些图标。</w:t>
        </w:r>
      </w:ins>
    </w:p>
    <w:p w:rsidR="00066FA4" w:rsidRPr="00066FA4" w:rsidRDefault="00066FA4" w:rsidP="00066FA4">
      <w:pPr>
        <w:shd w:val="clear" w:color="auto" w:fill="FFFFFF"/>
        <w:adjustRightInd/>
        <w:snapToGrid/>
        <w:spacing w:before="100" w:beforeAutospacing="1" w:after="100" w:afterAutospacing="1" w:line="300" w:lineRule="atLeast"/>
        <w:outlineLvl w:val="3"/>
        <w:rPr>
          <w:ins w:id="63" w:author="Unknown"/>
          <w:rFonts w:ascii="Verdana" w:eastAsia="宋体" w:hAnsi="Verdana" w:cs="宋体"/>
          <w:b/>
          <w:bCs/>
          <w:color w:val="352F28"/>
          <w:sz w:val="24"/>
          <w:szCs w:val="24"/>
        </w:rPr>
      </w:pPr>
      <w:ins w:id="64" w:author="Unknown">
        <w:r w:rsidRPr="00066FA4">
          <w:rPr>
            <w:rFonts w:ascii="Verdana" w:eastAsia="宋体" w:hAnsi="Verdana" w:cs="宋体"/>
            <w:b/>
            <w:bCs/>
            <w:color w:val="352F28"/>
            <w:sz w:val="24"/>
            <w:szCs w:val="24"/>
          </w:rPr>
          <w:t xml:space="preserve">Other Settings </w:t>
        </w:r>
        <w:r w:rsidRPr="00066FA4">
          <w:rPr>
            <w:rFonts w:ascii="Verdana" w:eastAsia="宋体" w:hAnsi="Verdana" w:cs="宋体"/>
            <w:b/>
            <w:bCs/>
            <w:color w:val="352F28"/>
            <w:sz w:val="24"/>
            <w:szCs w:val="24"/>
          </w:rPr>
          <w:t>其他设置</w:t>
        </w:r>
      </w:ins>
    </w:p>
    <w:p w:rsidR="00066FA4" w:rsidRPr="00066FA4" w:rsidRDefault="00066FA4" w:rsidP="00066FA4">
      <w:pPr>
        <w:shd w:val="clear" w:color="auto" w:fill="FFFFFF"/>
        <w:adjustRightInd/>
        <w:snapToGrid/>
        <w:spacing w:before="100" w:beforeAutospacing="1" w:after="100" w:afterAutospacing="1" w:line="300" w:lineRule="atLeast"/>
        <w:rPr>
          <w:ins w:id="65" w:author="Unknown"/>
          <w:rFonts w:ascii="Verdana" w:eastAsia="宋体" w:hAnsi="Verdana" w:cs="宋体"/>
          <w:color w:val="352F28"/>
          <w:sz w:val="18"/>
          <w:szCs w:val="18"/>
        </w:rPr>
      </w:pPr>
      <w:r>
        <w:rPr>
          <w:rFonts w:ascii="Verdana" w:eastAsia="宋体" w:hAnsi="Verdana" w:cs="宋体"/>
          <w:noProof/>
          <w:color w:val="352F28"/>
          <w:sz w:val="18"/>
          <w:szCs w:val="18"/>
        </w:rPr>
        <w:drawing>
          <wp:inline distT="0" distB="0" distL="0" distR="0">
            <wp:extent cx="3505200" cy="2219325"/>
            <wp:effectExtent l="19050" t="0" r="0" b="0"/>
            <wp:docPr id="6" name="图片 6" descr="http://game.ceeger.com/Components/Images/class-PlayerSetting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game.ceeger.com/Components/Images/class-PlayerSettings-4.jpg"/>
                    <pic:cNvPicPr>
                      <a:picLocks noChangeAspect="1" noChangeArrowheads="1"/>
                    </pic:cNvPicPr>
                  </pic:nvPicPr>
                  <pic:blipFill>
                    <a:blip r:embed="rId8" cstate="print"/>
                    <a:srcRect/>
                    <a:stretch>
                      <a:fillRect/>
                    </a:stretch>
                  </pic:blipFill>
                  <pic:spPr bwMode="auto">
                    <a:xfrm>
                      <a:off x="0" y="0"/>
                      <a:ext cx="3505200" cy="2219325"/>
                    </a:xfrm>
                    <a:prstGeom prst="rect">
                      <a:avLst/>
                    </a:prstGeom>
                    <a:noFill/>
                    <a:ln w="9525">
                      <a:noFill/>
                      <a:miter lim="800000"/>
                      <a:headEnd/>
                      <a:tailEnd/>
                    </a:ln>
                  </pic:spPr>
                </pic:pic>
              </a:graphicData>
            </a:graphic>
          </wp:inline>
        </w:drawing>
      </w:r>
    </w:p>
    <w:p w:rsidR="00066FA4" w:rsidRPr="00066FA4" w:rsidRDefault="00066FA4" w:rsidP="00066FA4">
      <w:pPr>
        <w:numPr>
          <w:ilvl w:val="0"/>
          <w:numId w:val="3"/>
        </w:numPr>
        <w:pBdr>
          <w:top w:val="single" w:sz="6" w:space="0" w:color="000000"/>
          <w:bottom w:val="dotted" w:sz="6" w:space="2" w:color="CCCCCC"/>
        </w:pBdr>
        <w:shd w:val="clear" w:color="auto" w:fill="FFFFFF"/>
        <w:wordWrap w:val="0"/>
        <w:adjustRightInd/>
        <w:snapToGrid/>
        <w:spacing w:after="0" w:line="300" w:lineRule="atLeast"/>
        <w:ind w:left="225"/>
        <w:rPr>
          <w:ins w:id="66" w:author="Unknown"/>
          <w:rFonts w:ascii="Verdana" w:eastAsia="宋体" w:hAnsi="Verdana" w:cs="宋体"/>
          <w:b/>
          <w:bCs/>
          <w:color w:val="0066CC"/>
          <w:sz w:val="24"/>
          <w:szCs w:val="24"/>
        </w:rPr>
      </w:pPr>
      <w:ins w:id="67" w:author="Unknown">
        <w:r w:rsidRPr="00066FA4">
          <w:rPr>
            <w:rFonts w:ascii="Verdana" w:eastAsia="宋体" w:hAnsi="Verdana" w:cs="宋体"/>
            <w:b/>
            <w:bCs/>
            <w:color w:val="0066CC"/>
            <w:sz w:val="24"/>
            <w:szCs w:val="24"/>
          </w:rPr>
          <w:t>Rendering</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68" w:author="Unknown"/>
          <w:rFonts w:ascii="Verdana" w:eastAsia="宋体" w:hAnsi="Verdana" w:cs="宋体"/>
          <w:color w:val="0066CC"/>
          <w:sz w:val="24"/>
          <w:szCs w:val="24"/>
        </w:rPr>
      </w:pPr>
      <w:ins w:id="69" w:author="Unknown">
        <w:r w:rsidRPr="00066FA4">
          <w:rPr>
            <w:rFonts w:ascii="Verdana" w:eastAsia="宋体" w:hAnsi="Verdana" w:cs="宋体"/>
            <w:color w:val="0066CC"/>
            <w:sz w:val="24"/>
            <w:szCs w:val="24"/>
          </w:rPr>
          <w:t>渲染</w:t>
        </w:r>
      </w:ins>
    </w:p>
    <w:p w:rsidR="00066FA4" w:rsidRPr="00066FA4" w:rsidRDefault="00066FA4" w:rsidP="00066FA4">
      <w:pPr>
        <w:numPr>
          <w:ilvl w:val="0"/>
          <w:numId w:val="3"/>
        </w:numPr>
        <w:pBdr>
          <w:top w:val="single" w:sz="6" w:space="0" w:color="000000"/>
          <w:bottom w:val="dotted" w:sz="6" w:space="2" w:color="CCCCCC"/>
        </w:pBdr>
        <w:shd w:val="clear" w:color="auto" w:fill="FFFFFF"/>
        <w:wordWrap w:val="0"/>
        <w:adjustRightInd/>
        <w:snapToGrid/>
        <w:spacing w:after="0" w:line="300" w:lineRule="atLeast"/>
        <w:ind w:left="225"/>
        <w:rPr>
          <w:ins w:id="70" w:author="Unknown"/>
          <w:rFonts w:ascii="Verdana" w:eastAsia="宋体" w:hAnsi="Verdana" w:cs="宋体"/>
          <w:b/>
          <w:bCs/>
          <w:color w:val="352F28"/>
          <w:sz w:val="18"/>
          <w:szCs w:val="18"/>
        </w:rPr>
      </w:pPr>
      <w:ins w:id="71" w:author="Unknown">
        <w:r w:rsidRPr="00066FA4">
          <w:rPr>
            <w:rFonts w:ascii="Verdana" w:eastAsia="宋体" w:hAnsi="Verdana" w:cs="宋体"/>
            <w:b/>
            <w:bCs/>
            <w:color w:val="352F28"/>
            <w:sz w:val="18"/>
            <w:szCs w:val="18"/>
          </w:rPr>
          <w:t xml:space="preserve">Rendering Path </w:t>
        </w:r>
        <w:r w:rsidRPr="00066FA4">
          <w:rPr>
            <w:rFonts w:ascii="Verdana" w:eastAsia="宋体" w:hAnsi="Verdana" w:cs="宋体"/>
            <w:b/>
            <w:bCs/>
            <w:color w:val="550055"/>
            <w:sz w:val="18"/>
          </w:rPr>
          <w:t>渲染路径</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72" w:author="Unknown"/>
          <w:rFonts w:ascii="Verdana" w:eastAsia="宋体" w:hAnsi="Verdana" w:cs="宋体"/>
          <w:color w:val="352F28"/>
          <w:sz w:val="18"/>
          <w:szCs w:val="18"/>
        </w:rPr>
      </w:pPr>
      <w:ins w:id="73" w:author="Unknown">
        <w:r w:rsidRPr="00066FA4">
          <w:rPr>
            <w:rFonts w:ascii="Verdana" w:eastAsia="宋体" w:hAnsi="Verdana" w:cs="宋体"/>
            <w:color w:val="352F28"/>
            <w:sz w:val="18"/>
            <w:szCs w:val="18"/>
          </w:rPr>
          <w:t>This property is shared between Standalone and WebPlayer content.</w:t>
        </w:r>
        <w:r w:rsidRPr="00066FA4">
          <w:rPr>
            <w:rFonts w:ascii="Verdana" w:eastAsia="宋体" w:hAnsi="Verdana" w:cs="宋体"/>
            <w:color w:val="352F28"/>
            <w:sz w:val="18"/>
            <w:szCs w:val="18"/>
          </w:rPr>
          <w:br/>
        </w:r>
        <w:r w:rsidRPr="00066FA4">
          <w:rPr>
            <w:rFonts w:ascii="Verdana" w:eastAsia="宋体" w:hAnsi="Verdana" w:cs="宋体"/>
            <w:color w:val="550055"/>
            <w:sz w:val="18"/>
          </w:rPr>
          <w:t>此属性是在单机版和</w:t>
        </w:r>
        <w:r w:rsidRPr="00066FA4">
          <w:rPr>
            <w:rFonts w:ascii="Verdana" w:eastAsia="宋体" w:hAnsi="Verdana" w:cs="宋体"/>
            <w:color w:val="550055"/>
            <w:sz w:val="18"/>
          </w:rPr>
          <w:t>Web</w:t>
        </w:r>
        <w:r w:rsidRPr="00066FA4">
          <w:rPr>
            <w:rFonts w:ascii="Verdana" w:eastAsia="宋体" w:hAnsi="Verdana" w:cs="宋体"/>
            <w:color w:val="550055"/>
            <w:sz w:val="18"/>
          </w:rPr>
          <w:t>版两者共享的。</w:t>
        </w:r>
      </w:ins>
    </w:p>
    <w:p w:rsidR="00066FA4" w:rsidRPr="00066FA4" w:rsidRDefault="00066FA4" w:rsidP="00066FA4">
      <w:pPr>
        <w:numPr>
          <w:ilvl w:val="0"/>
          <w:numId w:val="3"/>
        </w:numPr>
        <w:pBdr>
          <w:top w:val="single" w:sz="6" w:space="0" w:color="000000"/>
          <w:bottom w:val="dotted" w:sz="6" w:space="2" w:color="CCCCCC"/>
        </w:pBdr>
        <w:shd w:val="clear" w:color="auto" w:fill="FFFFFF"/>
        <w:wordWrap w:val="0"/>
        <w:adjustRightInd/>
        <w:snapToGrid/>
        <w:spacing w:after="0" w:line="300" w:lineRule="atLeast"/>
        <w:ind w:left="225"/>
        <w:rPr>
          <w:ins w:id="74" w:author="Unknown"/>
          <w:rFonts w:ascii="Verdana" w:eastAsia="宋体" w:hAnsi="Verdana" w:cs="宋体"/>
          <w:b/>
          <w:bCs/>
          <w:color w:val="352F28"/>
          <w:sz w:val="18"/>
          <w:szCs w:val="18"/>
        </w:rPr>
      </w:pPr>
      <w:ins w:id="75" w:author="Unknown">
        <w:r w:rsidRPr="00066FA4">
          <w:rPr>
            <w:rFonts w:ascii="Verdana" w:eastAsia="宋体" w:hAnsi="Verdana" w:cs="宋体"/>
            <w:b/>
            <w:bCs/>
            <w:color w:val="352F28"/>
            <w:sz w:val="18"/>
            <w:szCs w:val="18"/>
          </w:rPr>
          <w:t xml:space="preserve">Vertex Lit </w:t>
        </w:r>
        <w:r w:rsidRPr="00066FA4">
          <w:rPr>
            <w:rFonts w:ascii="Verdana" w:eastAsia="宋体" w:hAnsi="Verdana" w:cs="宋体"/>
            <w:b/>
            <w:bCs/>
            <w:color w:val="550055"/>
            <w:sz w:val="18"/>
          </w:rPr>
          <w:t>顶点光照</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76" w:author="Unknown"/>
          <w:rFonts w:ascii="Verdana" w:eastAsia="宋体" w:hAnsi="Verdana" w:cs="宋体"/>
          <w:color w:val="352F28"/>
          <w:sz w:val="18"/>
          <w:szCs w:val="18"/>
        </w:rPr>
      </w:pPr>
      <w:ins w:id="77" w:author="Unknown">
        <w:r w:rsidRPr="00066FA4">
          <w:rPr>
            <w:rFonts w:ascii="Verdana" w:eastAsia="宋体" w:hAnsi="Verdana" w:cs="宋体"/>
            <w:color w:val="352F28"/>
            <w:sz w:val="18"/>
            <w:szCs w:val="18"/>
          </w:rPr>
          <w:t>Lowest lighting fidelity, no shadows support. Best used on old machines or limited mobile platforms.</w:t>
        </w:r>
        <w:r w:rsidRPr="00066FA4">
          <w:rPr>
            <w:rFonts w:ascii="Verdana" w:eastAsia="宋体" w:hAnsi="Verdana" w:cs="宋体"/>
            <w:color w:val="352F28"/>
            <w:sz w:val="18"/>
            <w:szCs w:val="18"/>
          </w:rPr>
          <w:br/>
        </w:r>
        <w:r w:rsidRPr="00066FA4">
          <w:rPr>
            <w:rFonts w:ascii="Verdana" w:eastAsia="宋体" w:hAnsi="Verdana" w:cs="宋体"/>
            <w:color w:val="550055"/>
            <w:sz w:val="18"/>
          </w:rPr>
          <w:t>最低光照保真，不支持阴影，最好用于老机器或受限的手机平台。</w:t>
        </w:r>
      </w:ins>
    </w:p>
    <w:p w:rsidR="00066FA4" w:rsidRPr="00066FA4" w:rsidRDefault="00066FA4" w:rsidP="00066FA4">
      <w:pPr>
        <w:numPr>
          <w:ilvl w:val="0"/>
          <w:numId w:val="3"/>
        </w:numPr>
        <w:pBdr>
          <w:top w:val="single" w:sz="6" w:space="0" w:color="000000"/>
          <w:bottom w:val="dotted" w:sz="6" w:space="2" w:color="CCCCCC"/>
        </w:pBdr>
        <w:shd w:val="clear" w:color="auto" w:fill="FFFFFF"/>
        <w:wordWrap w:val="0"/>
        <w:adjustRightInd/>
        <w:snapToGrid/>
        <w:spacing w:after="0" w:line="300" w:lineRule="atLeast"/>
        <w:ind w:left="225"/>
        <w:rPr>
          <w:ins w:id="78" w:author="Unknown"/>
          <w:rFonts w:ascii="Verdana" w:eastAsia="宋体" w:hAnsi="Verdana" w:cs="宋体"/>
          <w:b/>
          <w:bCs/>
          <w:color w:val="352F28"/>
          <w:sz w:val="18"/>
          <w:szCs w:val="18"/>
        </w:rPr>
      </w:pPr>
      <w:ins w:id="79" w:author="Unknown">
        <w:r w:rsidRPr="00066FA4">
          <w:rPr>
            <w:rFonts w:ascii="Verdana" w:eastAsia="宋体" w:hAnsi="Verdana" w:cs="宋体"/>
            <w:b/>
            <w:bCs/>
            <w:color w:val="352F28"/>
            <w:sz w:val="18"/>
            <w:szCs w:val="18"/>
          </w:rPr>
          <w:t xml:space="preserve">Forward with Shaders </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正向着色器</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80" w:author="Unknown"/>
          <w:rFonts w:ascii="Verdana" w:eastAsia="宋体" w:hAnsi="Verdana" w:cs="宋体"/>
          <w:color w:val="352F28"/>
          <w:sz w:val="18"/>
          <w:szCs w:val="18"/>
        </w:rPr>
      </w:pPr>
      <w:ins w:id="81" w:author="Unknown">
        <w:r w:rsidRPr="00066FA4">
          <w:rPr>
            <w:rFonts w:ascii="Verdana" w:eastAsia="宋体" w:hAnsi="Verdana" w:cs="宋体"/>
            <w:color w:val="352F28"/>
            <w:sz w:val="18"/>
            <w:szCs w:val="18"/>
          </w:rPr>
          <w:t>Good support for lighting features; limited support for shadows.</w:t>
        </w:r>
        <w:r w:rsidRPr="00066FA4">
          <w:rPr>
            <w:rFonts w:ascii="Verdana" w:eastAsia="宋体" w:hAnsi="Verdana" w:cs="宋体"/>
            <w:color w:val="352F28"/>
            <w:sz w:val="18"/>
            <w:szCs w:val="18"/>
          </w:rPr>
          <w:br/>
        </w:r>
        <w:r w:rsidRPr="00066FA4">
          <w:rPr>
            <w:rFonts w:ascii="Verdana" w:eastAsia="宋体" w:hAnsi="Verdana" w:cs="宋体"/>
            <w:color w:val="550055"/>
            <w:sz w:val="18"/>
          </w:rPr>
          <w:t>很好的支持光照特性，有限的支持阴影。</w:t>
        </w:r>
        <w:r w:rsidRPr="00066FA4">
          <w:rPr>
            <w:rFonts w:ascii="Verdana" w:eastAsia="宋体" w:hAnsi="Verdana" w:cs="宋体"/>
            <w:color w:val="550055"/>
            <w:sz w:val="18"/>
          </w:rPr>
          <w:t xml:space="preserve"> </w:t>
        </w:r>
      </w:ins>
    </w:p>
    <w:p w:rsidR="00066FA4" w:rsidRPr="00066FA4" w:rsidRDefault="00066FA4" w:rsidP="00066FA4">
      <w:pPr>
        <w:numPr>
          <w:ilvl w:val="0"/>
          <w:numId w:val="3"/>
        </w:numPr>
        <w:pBdr>
          <w:top w:val="single" w:sz="6" w:space="0" w:color="000000"/>
          <w:bottom w:val="dotted" w:sz="6" w:space="2" w:color="CCCCCC"/>
        </w:pBdr>
        <w:shd w:val="clear" w:color="auto" w:fill="FFFFFF"/>
        <w:wordWrap w:val="0"/>
        <w:adjustRightInd/>
        <w:snapToGrid/>
        <w:spacing w:after="0" w:line="300" w:lineRule="atLeast"/>
        <w:ind w:left="225"/>
        <w:rPr>
          <w:ins w:id="82" w:author="Unknown"/>
          <w:rFonts w:ascii="Verdana" w:eastAsia="宋体" w:hAnsi="Verdana" w:cs="宋体"/>
          <w:b/>
          <w:bCs/>
          <w:color w:val="352F28"/>
          <w:sz w:val="18"/>
          <w:szCs w:val="18"/>
        </w:rPr>
      </w:pPr>
      <w:ins w:id="83" w:author="Unknown">
        <w:r w:rsidRPr="00066FA4">
          <w:rPr>
            <w:rFonts w:ascii="Verdana" w:eastAsia="宋体" w:hAnsi="Verdana" w:cs="宋体"/>
            <w:b/>
            <w:bCs/>
            <w:color w:val="352F28"/>
            <w:sz w:val="18"/>
            <w:szCs w:val="18"/>
          </w:rPr>
          <w:t xml:space="preserve">Deferred Lighting </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延时光照</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84" w:author="Unknown"/>
          <w:rFonts w:ascii="Verdana" w:eastAsia="宋体" w:hAnsi="Verdana" w:cs="宋体"/>
          <w:color w:val="352F28"/>
          <w:sz w:val="18"/>
          <w:szCs w:val="18"/>
        </w:rPr>
      </w:pPr>
      <w:ins w:id="85" w:author="Unknown">
        <w:r w:rsidRPr="00066FA4">
          <w:rPr>
            <w:rFonts w:ascii="Verdana" w:eastAsia="宋体" w:hAnsi="Verdana" w:cs="宋体"/>
            <w:color w:val="352F28"/>
            <w:sz w:val="18"/>
            <w:szCs w:val="18"/>
          </w:rPr>
          <w:t>Best support for lighting and shadowing features, but requires certain level of hardware support. Best used if you have many realtime lights. Unity Pro only.</w:t>
        </w:r>
        <w:r w:rsidRPr="00066FA4">
          <w:rPr>
            <w:rFonts w:ascii="Verdana" w:eastAsia="宋体" w:hAnsi="Verdana" w:cs="宋体"/>
            <w:color w:val="352F28"/>
            <w:sz w:val="18"/>
            <w:szCs w:val="18"/>
          </w:rPr>
          <w:br/>
        </w:r>
        <w:r w:rsidRPr="00066FA4">
          <w:rPr>
            <w:rFonts w:ascii="Verdana" w:eastAsia="宋体" w:hAnsi="Verdana" w:cs="宋体"/>
            <w:color w:val="550055"/>
            <w:sz w:val="18"/>
          </w:rPr>
          <w:t>最好的支持光照和阴影特性，但需要一定程度的硬件支持。最好有许多实时光照时使用。</w:t>
        </w:r>
        <w:r w:rsidRPr="00066FA4">
          <w:rPr>
            <w:rFonts w:ascii="Verdana" w:eastAsia="宋体" w:hAnsi="Verdana" w:cs="宋体"/>
            <w:color w:val="550055"/>
            <w:sz w:val="18"/>
          </w:rPr>
          <w:t>Untiy</w:t>
        </w:r>
        <w:r w:rsidRPr="00066FA4">
          <w:rPr>
            <w:rFonts w:ascii="Verdana" w:eastAsia="宋体" w:hAnsi="Verdana" w:cs="宋体"/>
            <w:color w:val="550055"/>
            <w:sz w:val="18"/>
          </w:rPr>
          <w:t>专业版功能。</w:t>
        </w:r>
        <w:r w:rsidRPr="00066FA4">
          <w:rPr>
            <w:rFonts w:ascii="Verdana" w:eastAsia="宋体" w:hAnsi="Verdana" w:cs="宋体"/>
            <w:color w:val="550055"/>
            <w:sz w:val="18"/>
          </w:rPr>
          <w:t xml:space="preserve"> </w:t>
        </w:r>
      </w:ins>
    </w:p>
    <w:p w:rsidR="00066FA4" w:rsidRPr="00066FA4" w:rsidRDefault="00066FA4" w:rsidP="00066FA4">
      <w:pPr>
        <w:numPr>
          <w:ilvl w:val="0"/>
          <w:numId w:val="3"/>
        </w:numPr>
        <w:pBdr>
          <w:top w:val="single" w:sz="6" w:space="0" w:color="000000"/>
          <w:bottom w:val="dotted" w:sz="6" w:space="2" w:color="CCCCCC"/>
        </w:pBdr>
        <w:shd w:val="clear" w:color="auto" w:fill="FFFFFF"/>
        <w:wordWrap w:val="0"/>
        <w:adjustRightInd/>
        <w:snapToGrid/>
        <w:spacing w:after="0" w:line="300" w:lineRule="atLeast"/>
        <w:ind w:left="225"/>
        <w:rPr>
          <w:ins w:id="86" w:author="Unknown"/>
          <w:rFonts w:ascii="Verdana" w:eastAsia="宋体" w:hAnsi="Verdana" w:cs="宋体"/>
          <w:b/>
          <w:bCs/>
          <w:color w:val="352F28"/>
          <w:sz w:val="18"/>
          <w:szCs w:val="18"/>
        </w:rPr>
      </w:pPr>
      <w:ins w:id="87" w:author="Unknown">
        <w:r w:rsidRPr="00066FA4">
          <w:rPr>
            <w:rFonts w:ascii="Verdana" w:eastAsia="宋体" w:hAnsi="Verdana" w:cs="宋体"/>
            <w:b/>
            <w:bCs/>
            <w:color w:val="352F28"/>
            <w:sz w:val="18"/>
            <w:szCs w:val="18"/>
          </w:rPr>
          <w:t xml:space="preserve">Color Space </w:t>
        </w:r>
        <w:r w:rsidRPr="00066FA4">
          <w:rPr>
            <w:rFonts w:ascii="Verdana" w:eastAsia="宋体" w:hAnsi="Verdana" w:cs="宋体"/>
            <w:b/>
            <w:bCs/>
            <w:color w:val="352F28"/>
            <w:sz w:val="18"/>
            <w:szCs w:val="18"/>
          </w:rPr>
          <w:t>色彩空间</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88" w:author="Unknown"/>
          <w:rFonts w:ascii="Verdana" w:eastAsia="宋体" w:hAnsi="Verdana" w:cs="宋体"/>
          <w:color w:val="352F28"/>
          <w:sz w:val="18"/>
          <w:szCs w:val="18"/>
        </w:rPr>
      </w:pPr>
      <w:ins w:id="89" w:author="Unknown">
        <w:r w:rsidRPr="00066FA4">
          <w:rPr>
            <w:rFonts w:ascii="Verdana" w:eastAsia="宋体" w:hAnsi="Verdana" w:cs="宋体"/>
            <w:color w:val="352F28"/>
            <w:sz w:val="18"/>
            <w:szCs w:val="18"/>
          </w:rPr>
          <w:t xml:space="preserve">The color space to be used for rendering </w:t>
        </w:r>
        <w:r w:rsidRPr="00066FA4">
          <w:rPr>
            <w:rFonts w:ascii="Verdana" w:eastAsia="宋体" w:hAnsi="Verdana" w:cs="宋体"/>
            <w:color w:val="550055"/>
            <w:sz w:val="18"/>
          </w:rPr>
          <w:t>用于渲染的色彩空间</w:t>
        </w:r>
      </w:ins>
    </w:p>
    <w:p w:rsidR="00066FA4" w:rsidRPr="00066FA4" w:rsidRDefault="00066FA4" w:rsidP="00066FA4">
      <w:pPr>
        <w:numPr>
          <w:ilvl w:val="0"/>
          <w:numId w:val="3"/>
        </w:numPr>
        <w:pBdr>
          <w:top w:val="single" w:sz="6" w:space="0" w:color="000000"/>
          <w:bottom w:val="dotted" w:sz="6" w:space="2" w:color="CCCCCC"/>
        </w:pBdr>
        <w:shd w:val="clear" w:color="auto" w:fill="FFFFFF"/>
        <w:wordWrap w:val="0"/>
        <w:adjustRightInd/>
        <w:snapToGrid/>
        <w:spacing w:after="0" w:line="300" w:lineRule="atLeast"/>
        <w:ind w:left="225"/>
        <w:rPr>
          <w:ins w:id="90" w:author="Unknown"/>
          <w:rFonts w:ascii="Verdana" w:eastAsia="宋体" w:hAnsi="Verdana" w:cs="宋体"/>
          <w:b/>
          <w:bCs/>
          <w:color w:val="352F28"/>
          <w:sz w:val="18"/>
          <w:szCs w:val="18"/>
        </w:rPr>
      </w:pPr>
      <w:ins w:id="91" w:author="Unknown">
        <w:r w:rsidRPr="00066FA4">
          <w:rPr>
            <w:rFonts w:ascii="Verdana" w:eastAsia="宋体" w:hAnsi="Verdana" w:cs="宋体"/>
            <w:b/>
            <w:bCs/>
            <w:color w:val="352F28"/>
            <w:sz w:val="18"/>
            <w:szCs w:val="18"/>
          </w:rPr>
          <w:t>GammaSpace Rendering</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伽马空间渲染</w:t>
        </w:r>
        <w:r w:rsidRPr="00066FA4">
          <w:rPr>
            <w:rFonts w:ascii="Verdana" w:eastAsia="宋体" w:hAnsi="Verdana" w:cs="宋体"/>
            <w:b/>
            <w:bCs/>
            <w:color w:val="550055"/>
            <w:sz w:val="18"/>
          </w:rPr>
          <w:t xml:space="preserve"> </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92" w:author="Unknown"/>
          <w:rFonts w:ascii="Verdana" w:eastAsia="宋体" w:hAnsi="Verdana" w:cs="宋体"/>
          <w:color w:val="352F28"/>
          <w:sz w:val="18"/>
          <w:szCs w:val="18"/>
        </w:rPr>
      </w:pPr>
      <w:ins w:id="93" w:author="Unknown">
        <w:r w:rsidRPr="00066FA4">
          <w:rPr>
            <w:rFonts w:ascii="Verdana" w:eastAsia="宋体" w:hAnsi="Verdana" w:cs="宋体"/>
            <w:color w:val="352F28"/>
            <w:sz w:val="18"/>
            <w:szCs w:val="18"/>
          </w:rPr>
          <w:t xml:space="preserve">Rendering is gamma-corrected </w:t>
        </w:r>
        <w:r w:rsidRPr="00066FA4">
          <w:rPr>
            <w:rFonts w:ascii="Verdana" w:eastAsia="宋体" w:hAnsi="Verdana" w:cs="宋体"/>
            <w:color w:val="352F28"/>
            <w:sz w:val="18"/>
            <w:szCs w:val="18"/>
          </w:rPr>
          <w:br/>
        </w:r>
        <w:r w:rsidRPr="00066FA4">
          <w:rPr>
            <w:rFonts w:ascii="Verdana" w:eastAsia="宋体" w:hAnsi="Verdana" w:cs="宋体"/>
            <w:color w:val="550055"/>
            <w:sz w:val="18"/>
          </w:rPr>
          <w:t>伽马校正渲染</w:t>
        </w:r>
      </w:ins>
    </w:p>
    <w:p w:rsidR="00066FA4" w:rsidRPr="00066FA4" w:rsidRDefault="00066FA4" w:rsidP="00066FA4">
      <w:pPr>
        <w:numPr>
          <w:ilvl w:val="0"/>
          <w:numId w:val="3"/>
        </w:numPr>
        <w:pBdr>
          <w:top w:val="single" w:sz="6" w:space="0" w:color="000000"/>
          <w:bottom w:val="dotted" w:sz="6" w:space="2" w:color="CCCCCC"/>
        </w:pBdr>
        <w:shd w:val="clear" w:color="auto" w:fill="FFFFFF"/>
        <w:wordWrap w:val="0"/>
        <w:adjustRightInd/>
        <w:snapToGrid/>
        <w:spacing w:after="0" w:line="300" w:lineRule="atLeast"/>
        <w:ind w:left="225"/>
        <w:rPr>
          <w:ins w:id="94" w:author="Unknown"/>
          <w:rFonts w:ascii="Verdana" w:eastAsia="宋体" w:hAnsi="Verdana" w:cs="宋体"/>
          <w:b/>
          <w:bCs/>
          <w:color w:val="352F28"/>
          <w:sz w:val="18"/>
          <w:szCs w:val="18"/>
        </w:rPr>
      </w:pPr>
      <w:ins w:id="95" w:author="Unknown">
        <w:r w:rsidRPr="00066FA4">
          <w:rPr>
            <w:rFonts w:ascii="Verdana" w:eastAsia="宋体" w:hAnsi="Verdana" w:cs="宋体"/>
            <w:b/>
            <w:bCs/>
            <w:color w:val="352F28"/>
            <w:sz w:val="18"/>
            <w:szCs w:val="18"/>
          </w:rPr>
          <w:t>Linear Rendering</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线性渲染</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96" w:author="Unknown"/>
          <w:rFonts w:ascii="Verdana" w:eastAsia="宋体" w:hAnsi="Verdana" w:cs="宋体"/>
          <w:color w:val="352F28"/>
          <w:sz w:val="18"/>
          <w:szCs w:val="18"/>
        </w:rPr>
      </w:pPr>
      <w:ins w:id="97" w:author="Unknown">
        <w:r w:rsidRPr="00066FA4">
          <w:rPr>
            <w:rFonts w:ascii="Verdana" w:eastAsia="宋体" w:hAnsi="Verdana" w:cs="宋体"/>
            <w:color w:val="352F28"/>
            <w:sz w:val="18"/>
            <w:szCs w:val="18"/>
          </w:rPr>
          <w:t xml:space="preserve">Rendering is done in linear space </w:t>
        </w:r>
        <w:r w:rsidRPr="00066FA4">
          <w:rPr>
            <w:rFonts w:ascii="Verdana" w:eastAsia="宋体" w:hAnsi="Verdana" w:cs="宋体"/>
            <w:color w:val="352F28"/>
            <w:sz w:val="18"/>
            <w:szCs w:val="18"/>
          </w:rPr>
          <w:br/>
        </w:r>
        <w:r w:rsidRPr="00066FA4">
          <w:rPr>
            <w:rFonts w:ascii="Verdana" w:eastAsia="宋体" w:hAnsi="Verdana" w:cs="宋体"/>
            <w:color w:val="550055"/>
            <w:sz w:val="18"/>
          </w:rPr>
          <w:t>在线性空间渲染</w:t>
        </w:r>
      </w:ins>
    </w:p>
    <w:p w:rsidR="00066FA4" w:rsidRPr="00066FA4" w:rsidRDefault="00066FA4" w:rsidP="00066FA4">
      <w:pPr>
        <w:numPr>
          <w:ilvl w:val="0"/>
          <w:numId w:val="3"/>
        </w:numPr>
        <w:pBdr>
          <w:top w:val="single" w:sz="6" w:space="0" w:color="000000"/>
          <w:bottom w:val="dotted" w:sz="6" w:space="2" w:color="CCCCCC"/>
        </w:pBdr>
        <w:shd w:val="clear" w:color="auto" w:fill="FFFFFF"/>
        <w:wordWrap w:val="0"/>
        <w:adjustRightInd/>
        <w:snapToGrid/>
        <w:spacing w:after="0" w:line="300" w:lineRule="atLeast"/>
        <w:ind w:left="225"/>
        <w:rPr>
          <w:ins w:id="98" w:author="Unknown"/>
          <w:rFonts w:ascii="Verdana" w:eastAsia="宋体" w:hAnsi="Verdana" w:cs="宋体"/>
          <w:b/>
          <w:bCs/>
          <w:color w:val="0066CC"/>
          <w:sz w:val="24"/>
          <w:szCs w:val="24"/>
        </w:rPr>
      </w:pPr>
      <w:ins w:id="99" w:author="Unknown">
        <w:r w:rsidRPr="00066FA4">
          <w:rPr>
            <w:rFonts w:ascii="Verdana" w:eastAsia="宋体" w:hAnsi="Verdana" w:cs="宋体"/>
            <w:b/>
            <w:bCs/>
            <w:color w:val="0066CC"/>
            <w:sz w:val="24"/>
            <w:szCs w:val="24"/>
          </w:rPr>
          <w:t>Hardware Sampling</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100" w:author="Unknown"/>
          <w:rFonts w:ascii="Verdana" w:eastAsia="宋体" w:hAnsi="Verdana" w:cs="宋体"/>
          <w:color w:val="0066CC"/>
          <w:sz w:val="24"/>
          <w:szCs w:val="24"/>
        </w:rPr>
      </w:pPr>
      <w:ins w:id="101" w:author="Unknown">
        <w:r w:rsidRPr="00066FA4">
          <w:rPr>
            <w:rFonts w:ascii="Verdana" w:eastAsia="宋体" w:hAnsi="Verdana" w:cs="宋体"/>
            <w:color w:val="0066CC"/>
            <w:sz w:val="24"/>
            <w:szCs w:val="24"/>
          </w:rPr>
          <w:t>硬件采样</w:t>
        </w:r>
      </w:ins>
    </w:p>
    <w:p w:rsidR="00066FA4" w:rsidRPr="00066FA4" w:rsidRDefault="00066FA4" w:rsidP="00066FA4">
      <w:pPr>
        <w:numPr>
          <w:ilvl w:val="0"/>
          <w:numId w:val="3"/>
        </w:numPr>
        <w:pBdr>
          <w:top w:val="single" w:sz="6" w:space="0" w:color="000000"/>
          <w:bottom w:val="dotted" w:sz="6" w:space="2" w:color="CCCCCC"/>
        </w:pBdr>
        <w:shd w:val="clear" w:color="auto" w:fill="FFFFFF"/>
        <w:wordWrap w:val="0"/>
        <w:adjustRightInd/>
        <w:snapToGrid/>
        <w:spacing w:after="0" w:line="300" w:lineRule="atLeast"/>
        <w:ind w:left="225"/>
        <w:rPr>
          <w:ins w:id="102" w:author="Unknown"/>
          <w:rFonts w:ascii="Verdana" w:eastAsia="宋体" w:hAnsi="Verdana" w:cs="宋体"/>
          <w:b/>
          <w:bCs/>
          <w:color w:val="352F28"/>
          <w:sz w:val="18"/>
          <w:szCs w:val="18"/>
        </w:rPr>
      </w:pPr>
      <w:ins w:id="103" w:author="Unknown">
        <w:r w:rsidRPr="00066FA4">
          <w:rPr>
            <w:rFonts w:ascii="Verdana" w:eastAsia="宋体" w:hAnsi="Verdana" w:cs="宋体"/>
            <w:b/>
            <w:bCs/>
            <w:color w:val="352F28"/>
            <w:sz w:val="18"/>
            <w:szCs w:val="18"/>
          </w:rPr>
          <w:t>Static Batching</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静态批处理</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104" w:author="Unknown"/>
          <w:rFonts w:ascii="Verdana" w:eastAsia="宋体" w:hAnsi="Verdana" w:cs="宋体"/>
          <w:color w:val="352F28"/>
          <w:sz w:val="18"/>
          <w:szCs w:val="18"/>
        </w:rPr>
      </w:pPr>
      <w:ins w:id="105" w:author="Unknown">
        <w:r w:rsidRPr="00066FA4">
          <w:rPr>
            <w:rFonts w:ascii="Verdana" w:eastAsia="宋体" w:hAnsi="Verdana" w:cs="宋体"/>
            <w:color w:val="352F28"/>
            <w:sz w:val="18"/>
            <w:szCs w:val="18"/>
          </w:rPr>
          <w:t>Set this to use Static batching on your build (Inactive by default in webplayers). Unity Pro only.</w:t>
        </w:r>
        <w:r w:rsidRPr="00066FA4">
          <w:rPr>
            <w:rFonts w:ascii="Verdana" w:eastAsia="宋体" w:hAnsi="Verdana" w:cs="宋体"/>
            <w:color w:val="352F28"/>
            <w:sz w:val="18"/>
            <w:szCs w:val="18"/>
          </w:rPr>
          <w:br/>
        </w:r>
        <w:r w:rsidRPr="00066FA4">
          <w:rPr>
            <w:rFonts w:ascii="Verdana" w:eastAsia="宋体" w:hAnsi="Verdana" w:cs="宋体"/>
            <w:color w:val="550055"/>
            <w:sz w:val="18"/>
          </w:rPr>
          <w:t>编译时设置使用静态批处理（在</w:t>
        </w:r>
        <w:r w:rsidRPr="00066FA4">
          <w:rPr>
            <w:rFonts w:ascii="Verdana" w:eastAsia="宋体" w:hAnsi="Verdana" w:cs="宋体"/>
            <w:color w:val="550055"/>
            <w:sz w:val="18"/>
          </w:rPr>
          <w:t>Web</w:t>
        </w:r>
        <w:r w:rsidRPr="00066FA4">
          <w:rPr>
            <w:rFonts w:ascii="Verdana" w:eastAsia="宋体" w:hAnsi="Verdana" w:cs="宋体"/>
            <w:color w:val="550055"/>
            <w:sz w:val="18"/>
          </w:rPr>
          <w:t>播放器中默认无效）。</w:t>
        </w:r>
        <w:r w:rsidRPr="00066FA4">
          <w:rPr>
            <w:rFonts w:ascii="Verdana" w:eastAsia="宋体" w:hAnsi="Verdana" w:cs="宋体"/>
            <w:color w:val="550055"/>
            <w:sz w:val="18"/>
          </w:rPr>
          <w:t xml:space="preserve"> Unity </w:t>
        </w:r>
        <w:r w:rsidRPr="00066FA4">
          <w:rPr>
            <w:rFonts w:ascii="Verdana" w:eastAsia="宋体" w:hAnsi="Verdana" w:cs="宋体"/>
            <w:color w:val="550055"/>
            <w:sz w:val="18"/>
          </w:rPr>
          <w:t>专业版功能</w:t>
        </w:r>
        <w:r w:rsidRPr="00066FA4">
          <w:rPr>
            <w:rFonts w:ascii="Verdana" w:eastAsia="宋体" w:hAnsi="Verdana" w:cs="宋体"/>
            <w:color w:val="550055"/>
            <w:sz w:val="18"/>
          </w:rPr>
          <w:t xml:space="preserve"> </w:t>
        </w:r>
        <w:r w:rsidRPr="00066FA4">
          <w:rPr>
            <w:rFonts w:ascii="Verdana" w:eastAsia="宋体" w:hAnsi="Verdana" w:cs="宋体"/>
            <w:color w:val="550055"/>
            <w:sz w:val="18"/>
          </w:rPr>
          <w:t>。</w:t>
        </w:r>
      </w:ins>
    </w:p>
    <w:p w:rsidR="00066FA4" w:rsidRPr="00066FA4" w:rsidRDefault="00066FA4" w:rsidP="00066FA4">
      <w:pPr>
        <w:numPr>
          <w:ilvl w:val="0"/>
          <w:numId w:val="3"/>
        </w:numPr>
        <w:pBdr>
          <w:top w:val="single" w:sz="6" w:space="0" w:color="000000"/>
          <w:bottom w:val="dotted" w:sz="6" w:space="2" w:color="CCCCCC"/>
        </w:pBdr>
        <w:shd w:val="clear" w:color="auto" w:fill="FFFFFF"/>
        <w:wordWrap w:val="0"/>
        <w:adjustRightInd/>
        <w:snapToGrid/>
        <w:spacing w:after="0" w:line="300" w:lineRule="atLeast"/>
        <w:ind w:left="225"/>
        <w:rPr>
          <w:ins w:id="106" w:author="Unknown"/>
          <w:rFonts w:ascii="Verdana" w:eastAsia="宋体" w:hAnsi="Verdana" w:cs="宋体"/>
          <w:b/>
          <w:bCs/>
          <w:color w:val="352F28"/>
          <w:sz w:val="18"/>
          <w:szCs w:val="18"/>
        </w:rPr>
      </w:pPr>
      <w:ins w:id="107" w:author="Unknown">
        <w:r w:rsidRPr="00066FA4">
          <w:rPr>
            <w:rFonts w:ascii="Verdana" w:eastAsia="宋体" w:hAnsi="Verdana" w:cs="宋体"/>
            <w:b/>
            <w:bCs/>
            <w:color w:val="352F28"/>
            <w:sz w:val="18"/>
            <w:szCs w:val="18"/>
          </w:rPr>
          <w:t xml:space="preserve">Dynamic Batching </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动态批处理</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108" w:author="Unknown"/>
          <w:rFonts w:ascii="Verdana" w:eastAsia="宋体" w:hAnsi="Verdana" w:cs="宋体"/>
          <w:color w:val="352F28"/>
          <w:sz w:val="18"/>
          <w:szCs w:val="18"/>
        </w:rPr>
      </w:pPr>
      <w:ins w:id="109" w:author="Unknown">
        <w:r w:rsidRPr="00066FA4">
          <w:rPr>
            <w:rFonts w:ascii="Verdana" w:eastAsia="宋体" w:hAnsi="Verdana" w:cs="宋体"/>
            <w:color w:val="352F28"/>
            <w:sz w:val="18"/>
            <w:szCs w:val="18"/>
          </w:rPr>
          <w:t>Set this to use Dynamic Batching on your build (Activated by default).</w:t>
        </w:r>
        <w:r w:rsidRPr="00066FA4">
          <w:rPr>
            <w:rFonts w:ascii="Verdana" w:eastAsia="宋体" w:hAnsi="Verdana" w:cs="宋体"/>
            <w:color w:val="352F28"/>
            <w:sz w:val="18"/>
            <w:szCs w:val="18"/>
          </w:rPr>
          <w:br/>
        </w:r>
        <w:r w:rsidRPr="00066FA4">
          <w:rPr>
            <w:rFonts w:ascii="Verdana" w:eastAsia="宋体" w:hAnsi="Verdana" w:cs="宋体"/>
            <w:color w:val="550055"/>
            <w:sz w:val="18"/>
          </w:rPr>
          <w:t>编译时设置使用动态批处理（默认激活）。</w:t>
        </w:r>
      </w:ins>
    </w:p>
    <w:p w:rsidR="00066FA4" w:rsidRPr="00066FA4" w:rsidRDefault="00066FA4" w:rsidP="00066FA4">
      <w:pPr>
        <w:numPr>
          <w:ilvl w:val="0"/>
          <w:numId w:val="3"/>
        </w:numPr>
        <w:pBdr>
          <w:top w:val="single" w:sz="6" w:space="0" w:color="000000"/>
          <w:bottom w:val="dotted" w:sz="6" w:space="2" w:color="CCCCCC"/>
        </w:pBdr>
        <w:shd w:val="clear" w:color="auto" w:fill="FFFFFF"/>
        <w:wordWrap w:val="0"/>
        <w:adjustRightInd/>
        <w:snapToGrid/>
        <w:spacing w:after="0" w:line="300" w:lineRule="atLeast"/>
        <w:ind w:left="225"/>
        <w:rPr>
          <w:ins w:id="110" w:author="Unknown"/>
          <w:rFonts w:ascii="Verdana" w:eastAsia="宋体" w:hAnsi="Verdana" w:cs="宋体"/>
          <w:b/>
          <w:bCs/>
          <w:color w:val="0066CC"/>
          <w:sz w:val="24"/>
          <w:szCs w:val="24"/>
        </w:rPr>
      </w:pPr>
      <w:ins w:id="111" w:author="Unknown">
        <w:r w:rsidRPr="00066FA4">
          <w:rPr>
            <w:rFonts w:ascii="Verdana" w:eastAsia="宋体" w:hAnsi="Verdana" w:cs="宋体"/>
            <w:b/>
            <w:bCs/>
            <w:color w:val="0066CC"/>
            <w:sz w:val="24"/>
            <w:szCs w:val="24"/>
          </w:rPr>
          <w:t>Streaming</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112" w:author="Unknown"/>
          <w:rFonts w:ascii="Verdana" w:eastAsia="宋体" w:hAnsi="Verdana" w:cs="宋体"/>
          <w:color w:val="0066CC"/>
          <w:sz w:val="24"/>
          <w:szCs w:val="24"/>
        </w:rPr>
      </w:pPr>
      <w:ins w:id="113" w:author="Unknown">
        <w:r w:rsidRPr="00066FA4">
          <w:rPr>
            <w:rFonts w:ascii="Verdana" w:eastAsia="宋体" w:hAnsi="Verdana" w:cs="宋体"/>
            <w:color w:val="0066CC"/>
            <w:sz w:val="24"/>
            <w:szCs w:val="24"/>
          </w:rPr>
          <w:t>流处理</w:t>
        </w:r>
      </w:ins>
    </w:p>
    <w:p w:rsidR="00066FA4" w:rsidRPr="00066FA4" w:rsidRDefault="00066FA4" w:rsidP="00066FA4">
      <w:pPr>
        <w:numPr>
          <w:ilvl w:val="0"/>
          <w:numId w:val="3"/>
        </w:numPr>
        <w:pBdr>
          <w:top w:val="single" w:sz="6" w:space="0" w:color="000000"/>
          <w:bottom w:val="dotted" w:sz="6" w:space="2" w:color="CCCCCC"/>
        </w:pBdr>
        <w:shd w:val="clear" w:color="auto" w:fill="FFFFFF"/>
        <w:wordWrap w:val="0"/>
        <w:adjustRightInd/>
        <w:snapToGrid/>
        <w:spacing w:after="0" w:line="300" w:lineRule="atLeast"/>
        <w:ind w:left="225"/>
        <w:rPr>
          <w:ins w:id="114" w:author="Unknown"/>
          <w:rFonts w:ascii="Verdana" w:eastAsia="宋体" w:hAnsi="Verdana" w:cs="宋体"/>
          <w:b/>
          <w:bCs/>
          <w:color w:val="352F28"/>
          <w:sz w:val="18"/>
          <w:szCs w:val="18"/>
        </w:rPr>
      </w:pPr>
      <w:ins w:id="115" w:author="Unknown">
        <w:r w:rsidRPr="00066FA4">
          <w:rPr>
            <w:rFonts w:ascii="Verdana" w:eastAsia="宋体" w:hAnsi="Verdana" w:cs="宋体"/>
            <w:b/>
            <w:bCs/>
            <w:color w:val="352F28"/>
            <w:sz w:val="18"/>
            <w:szCs w:val="18"/>
          </w:rPr>
          <w:t>First Streamed Level</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首先流处理的关卡</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116" w:author="Unknown"/>
          <w:rFonts w:ascii="Verdana" w:eastAsia="宋体" w:hAnsi="Verdana" w:cs="宋体"/>
          <w:color w:val="352F28"/>
          <w:sz w:val="18"/>
          <w:szCs w:val="18"/>
        </w:rPr>
      </w:pPr>
      <w:ins w:id="117" w:author="Unknown">
        <w:r w:rsidRPr="00066FA4">
          <w:rPr>
            <w:rFonts w:ascii="Verdana" w:eastAsia="宋体" w:hAnsi="Verdana" w:cs="宋体"/>
            <w:color w:val="352F28"/>
            <w:sz w:val="18"/>
            <w:szCs w:val="18"/>
          </w:rPr>
          <w:t>If you are publishing a Streamed Web Player, this is the index of the first level that will have access to all Resources.Load assets.</w:t>
        </w:r>
        <w:r w:rsidRPr="00066FA4">
          <w:rPr>
            <w:rFonts w:ascii="Verdana" w:eastAsia="宋体" w:hAnsi="Verdana" w:cs="宋体"/>
            <w:color w:val="352F28"/>
            <w:sz w:val="18"/>
            <w:szCs w:val="18"/>
          </w:rPr>
          <w:br/>
        </w:r>
        <w:r w:rsidRPr="00066FA4">
          <w:rPr>
            <w:rFonts w:ascii="Verdana" w:eastAsia="宋体" w:hAnsi="Verdana" w:cs="宋体"/>
            <w:color w:val="550055"/>
            <w:sz w:val="18"/>
          </w:rPr>
          <w:t>如果你想发布流媒体网络播放器</w:t>
        </w:r>
        <w:r w:rsidRPr="00066FA4">
          <w:rPr>
            <w:rFonts w:ascii="Verdana" w:eastAsia="宋体" w:hAnsi="Verdana" w:cs="宋体"/>
            <w:color w:val="550055"/>
            <w:sz w:val="18"/>
          </w:rPr>
          <w:t xml:space="preserve">, </w:t>
        </w:r>
        <w:r w:rsidRPr="00066FA4">
          <w:rPr>
            <w:rFonts w:ascii="Verdana" w:eastAsia="宋体" w:hAnsi="Verdana" w:cs="宋体"/>
            <w:color w:val="550055"/>
            <w:sz w:val="18"/>
          </w:rPr>
          <w:t>这是第一个关卡的索引，它将访问所有</w:t>
        </w:r>
        <w:r w:rsidRPr="00066FA4">
          <w:rPr>
            <w:rFonts w:ascii="Verdana" w:eastAsia="宋体" w:hAnsi="Verdana" w:cs="宋体"/>
            <w:color w:val="550055"/>
            <w:sz w:val="18"/>
          </w:rPr>
          <w:t>Resources.Load</w:t>
        </w:r>
        <w:r w:rsidRPr="00066FA4">
          <w:rPr>
            <w:rFonts w:ascii="Verdana" w:eastAsia="宋体" w:hAnsi="Verdana" w:cs="宋体"/>
            <w:color w:val="550055"/>
            <w:sz w:val="18"/>
          </w:rPr>
          <w:t>加载的资源。</w:t>
        </w:r>
      </w:ins>
    </w:p>
    <w:p w:rsidR="00066FA4" w:rsidRPr="00066FA4" w:rsidRDefault="00066FA4" w:rsidP="00066FA4">
      <w:pPr>
        <w:shd w:val="clear" w:color="auto" w:fill="FFFFFF"/>
        <w:adjustRightInd/>
        <w:snapToGrid/>
        <w:spacing w:before="100" w:beforeAutospacing="1" w:after="100" w:afterAutospacing="1" w:line="300" w:lineRule="atLeast"/>
        <w:outlineLvl w:val="1"/>
        <w:rPr>
          <w:ins w:id="118" w:author="Unknown"/>
          <w:rFonts w:ascii="Verdana" w:eastAsia="宋体" w:hAnsi="Verdana" w:cs="宋体"/>
          <w:b/>
          <w:bCs/>
          <w:color w:val="352F28"/>
          <w:sz w:val="27"/>
          <w:szCs w:val="27"/>
        </w:rPr>
      </w:pPr>
      <w:ins w:id="119" w:author="Unknown">
        <w:r w:rsidRPr="00066FA4">
          <w:rPr>
            <w:rFonts w:ascii="Verdana" w:eastAsia="宋体" w:hAnsi="Verdana" w:cs="宋体"/>
            <w:b/>
            <w:bCs/>
            <w:color w:val="352F28"/>
            <w:sz w:val="27"/>
            <w:szCs w:val="27"/>
          </w:rPr>
          <w:t xml:space="preserve">Standalone </w:t>
        </w:r>
        <w:r w:rsidRPr="00066FA4">
          <w:rPr>
            <w:rFonts w:ascii="Verdana" w:eastAsia="宋体" w:hAnsi="Verdana" w:cs="宋体"/>
            <w:b/>
            <w:bCs/>
            <w:color w:val="352F28"/>
            <w:sz w:val="27"/>
            <w:szCs w:val="27"/>
          </w:rPr>
          <w:t>单机</w:t>
        </w:r>
      </w:ins>
    </w:p>
    <w:p w:rsidR="00066FA4" w:rsidRPr="00066FA4" w:rsidRDefault="00066FA4" w:rsidP="00066FA4">
      <w:pPr>
        <w:shd w:val="clear" w:color="auto" w:fill="FFFFFF"/>
        <w:adjustRightInd/>
        <w:snapToGrid/>
        <w:spacing w:before="100" w:beforeAutospacing="1" w:after="100" w:afterAutospacing="1" w:line="300" w:lineRule="atLeast"/>
        <w:outlineLvl w:val="3"/>
        <w:rPr>
          <w:ins w:id="120" w:author="Unknown"/>
          <w:rFonts w:ascii="Verdana" w:eastAsia="宋体" w:hAnsi="Verdana" w:cs="宋体"/>
          <w:b/>
          <w:bCs/>
          <w:color w:val="352F28"/>
          <w:sz w:val="24"/>
          <w:szCs w:val="24"/>
        </w:rPr>
      </w:pPr>
      <w:ins w:id="121" w:author="Unknown">
        <w:r w:rsidRPr="00066FA4">
          <w:rPr>
            <w:rFonts w:ascii="Verdana" w:eastAsia="宋体" w:hAnsi="Verdana" w:cs="宋体"/>
            <w:b/>
            <w:bCs/>
            <w:color w:val="352F28"/>
            <w:sz w:val="24"/>
            <w:szCs w:val="24"/>
          </w:rPr>
          <w:t xml:space="preserve">Resolution And Presentation </w:t>
        </w:r>
        <w:r w:rsidRPr="00066FA4">
          <w:rPr>
            <w:rFonts w:ascii="Verdana" w:eastAsia="宋体" w:hAnsi="Verdana" w:cs="宋体"/>
            <w:b/>
            <w:bCs/>
            <w:color w:val="352F28"/>
            <w:sz w:val="24"/>
            <w:szCs w:val="24"/>
          </w:rPr>
          <w:t>分辨率和描述</w:t>
        </w:r>
      </w:ins>
    </w:p>
    <w:p w:rsidR="00066FA4" w:rsidRPr="00066FA4" w:rsidRDefault="00066FA4" w:rsidP="00066FA4">
      <w:pPr>
        <w:shd w:val="clear" w:color="auto" w:fill="FFFFFF"/>
        <w:adjustRightInd/>
        <w:snapToGrid/>
        <w:spacing w:before="100" w:beforeAutospacing="1" w:after="100" w:afterAutospacing="1" w:line="300" w:lineRule="atLeast"/>
        <w:rPr>
          <w:ins w:id="122" w:author="Unknown"/>
          <w:rFonts w:ascii="Verdana" w:eastAsia="宋体" w:hAnsi="Verdana" w:cs="宋体"/>
          <w:color w:val="352F28"/>
          <w:sz w:val="18"/>
          <w:szCs w:val="18"/>
        </w:rPr>
      </w:pPr>
      <w:r>
        <w:rPr>
          <w:rFonts w:ascii="Verdana" w:eastAsia="宋体" w:hAnsi="Verdana" w:cs="宋体"/>
          <w:noProof/>
          <w:color w:val="352F28"/>
          <w:sz w:val="18"/>
          <w:szCs w:val="18"/>
        </w:rPr>
        <w:drawing>
          <wp:inline distT="0" distB="0" distL="0" distR="0">
            <wp:extent cx="2933700" cy="2619375"/>
            <wp:effectExtent l="19050" t="0" r="0" b="0"/>
            <wp:docPr id="7" name="图片 7" descr="http://game.ceeger.com/Components/Images/class-PlayerSetting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ame.ceeger.com/Components/Images/class-PlayerSettings-5.jpg"/>
                    <pic:cNvPicPr>
                      <a:picLocks noChangeAspect="1" noChangeArrowheads="1"/>
                    </pic:cNvPicPr>
                  </pic:nvPicPr>
                  <pic:blipFill>
                    <a:blip r:embed="rId9" cstate="print"/>
                    <a:srcRect/>
                    <a:stretch>
                      <a:fillRect/>
                    </a:stretch>
                  </pic:blipFill>
                  <pic:spPr bwMode="auto">
                    <a:xfrm>
                      <a:off x="0" y="0"/>
                      <a:ext cx="2933700" cy="2619375"/>
                    </a:xfrm>
                    <a:prstGeom prst="rect">
                      <a:avLst/>
                    </a:prstGeom>
                    <a:noFill/>
                    <a:ln w="9525">
                      <a:noFill/>
                      <a:miter lim="800000"/>
                      <a:headEnd/>
                      <a:tailEnd/>
                    </a:ln>
                  </pic:spPr>
                </pic:pic>
              </a:graphicData>
            </a:graphic>
          </wp:inline>
        </w:drawing>
      </w:r>
    </w:p>
    <w:p w:rsidR="00066FA4" w:rsidRPr="00066FA4" w:rsidRDefault="00066FA4" w:rsidP="00066FA4">
      <w:pPr>
        <w:numPr>
          <w:ilvl w:val="0"/>
          <w:numId w:val="4"/>
        </w:numPr>
        <w:pBdr>
          <w:top w:val="single" w:sz="6" w:space="0" w:color="000000"/>
          <w:bottom w:val="dotted" w:sz="6" w:space="2" w:color="CCCCCC"/>
        </w:pBdr>
        <w:shd w:val="clear" w:color="auto" w:fill="FFFFFF"/>
        <w:wordWrap w:val="0"/>
        <w:adjustRightInd/>
        <w:snapToGrid/>
        <w:spacing w:after="0" w:line="300" w:lineRule="atLeast"/>
        <w:ind w:left="225"/>
        <w:rPr>
          <w:ins w:id="123" w:author="Unknown"/>
          <w:rFonts w:ascii="Verdana" w:eastAsia="宋体" w:hAnsi="Verdana" w:cs="宋体"/>
          <w:b/>
          <w:bCs/>
          <w:color w:val="0066CC"/>
          <w:sz w:val="24"/>
          <w:szCs w:val="24"/>
        </w:rPr>
      </w:pPr>
      <w:ins w:id="124" w:author="Unknown">
        <w:r w:rsidRPr="00066FA4">
          <w:rPr>
            <w:rFonts w:ascii="Verdana" w:eastAsia="宋体" w:hAnsi="Verdana" w:cs="宋体"/>
            <w:b/>
            <w:bCs/>
            <w:color w:val="0066CC"/>
            <w:sz w:val="24"/>
            <w:szCs w:val="24"/>
          </w:rPr>
          <w:t>Resolution</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125" w:author="Unknown"/>
          <w:rFonts w:ascii="Verdana" w:eastAsia="宋体" w:hAnsi="Verdana" w:cs="宋体"/>
          <w:color w:val="0066CC"/>
          <w:sz w:val="24"/>
          <w:szCs w:val="24"/>
        </w:rPr>
      </w:pPr>
      <w:ins w:id="126" w:author="Unknown">
        <w:r w:rsidRPr="00066FA4">
          <w:rPr>
            <w:rFonts w:ascii="Verdana" w:eastAsia="宋体" w:hAnsi="Verdana" w:cs="宋体"/>
            <w:color w:val="0066CC"/>
            <w:sz w:val="24"/>
            <w:szCs w:val="24"/>
          </w:rPr>
          <w:t>分辨率</w:t>
        </w:r>
      </w:ins>
    </w:p>
    <w:p w:rsidR="00066FA4" w:rsidRPr="00066FA4" w:rsidRDefault="00066FA4" w:rsidP="00066FA4">
      <w:pPr>
        <w:numPr>
          <w:ilvl w:val="0"/>
          <w:numId w:val="4"/>
        </w:numPr>
        <w:pBdr>
          <w:top w:val="single" w:sz="6" w:space="0" w:color="000000"/>
          <w:bottom w:val="dotted" w:sz="6" w:space="2" w:color="CCCCCC"/>
        </w:pBdr>
        <w:shd w:val="clear" w:color="auto" w:fill="FFFFFF"/>
        <w:wordWrap w:val="0"/>
        <w:adjustRightInd/>
        <w:snapToGrid/>
        <w:spacing w:after="0" w:line="300" w:lineRule="atLeast"/>
        <w:ind w:left="225"/>
        <w:rPr>
          <w:ins w:id="127" w:author="Unknown"/>
          <w:rFonts w:ascii="Verdana" w:eastAsia="宋体" w:hAnsi="Verdana" w:cs="宋体"/>
          <w:b/>
          <w:bCs/>
          <w:color w:val="352F28"/>
          <w:sz w:val="18"/>
          <w:szCs w:val="18"/>
        </w:rPr>
      </w:pPr>
      <w:ins w:id="128" w:author="Unknown">
        <w:r w:rsidRPr="00066FA4">
          <w:rPr>
            <w:rFonts w:ascii="Verdana" w:eastAsia="宋体" w:hAnsi="Verdana" w:cs="宋体"/>
            <w:b/>
            <w:bCs/>
            <w:color w:val="352F28"/>
            <w:sz w:val="18"/>
            <w:szCs w:val="18"/>
          </w:rPr>
          <w:t>Default Screen Width</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默认屏幕宽度</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129" w:author="Unknown"/>
          <w:rFonts w:ascii="Verdana" w:eastAsia="宋体" w:hAnsi="Verdana" w:cs="宋体"/>
          <w:color w:val="352F28"/>
          <w:sz w:val="18"/>
          <w:szCs w:val="18"/>
        </w:rPr>
      </w:pPr>
      <w:ins w:id="130" w:author="Unknown">
        <w:r w:rsidRPr="00066FA4">
          <w:rPr>
            <w:rFonts w:ascii="Verdana" w:eastAsia="宋体" w:hAnsi="Verdana" w:cs="宋体"/>
            <w:color w:val="352F28"/>
            <w:sz w:val="18"/>
            <w:szCs w:val="18"/>
          </w:rPr>
          <w:t>Screen Width the stand alone game will be using by default.</w:t>
        </w:r>
        <w:r w:rsidRPr="00066FA4">
          <w:rPr>
            <w:rFonts w:ascii="Verdana" w:eastAsia="宋体" w:hAnsi="Verdana" w:cs="宋体"/>
            <w:color w:val="352F28"/>
            <w:sz w:val="18"/>
            <w:szCs w:val="18"/>
          </w:rPr>
          <w:br/>
        </w:r>
        <w:r w:rsidRPr="00066FA4">
          <w:rPr>
            <w:rFonts w:ascii="Verdana" w:eastAsia="宋体" w:hAnsi="Verdana" w:cs="宋体"/>
            <w:color w:val="550055"/>
            <w:sz w:val="18"/>
          </w:rPr>
          <w:t>单机游戏默认的屏幕宽度。</w:t>
        </w:r>
      </w:ins>
    </w:p>
    <w:p w:rsidR="00066FA4" w:rsidRPr="00066FA4" w:rsidRDefault="00066FA4" w:rsidP="00066FA4">
      <w:pPr>
        <w:numPr>
          <w:ilvl w:val="0"/>
          <w:numId w:val="4"/>
        </w:numPr>
        <w:pBdr>
          <w:top w:val="single" w:sz="6" w:space="0" w:color="000000"/>
          <w:bottom w:val="dotted" w:sz="6" w:space="2" w:color="CCCCCC"/>
        </w:pBdr>
        <w:shd w:val="clear" w:color="auto" w:fill="FFFFFF"/>
        <w:wordWrap w:val="0"/>
        <w:adjustRightInd/>
        <w:snapToGrid/>
        <w:spacing w:after="0" w:line="300" w:lineRule="atLeast"/>
        <w:ind w:left="225"/>
        <w:rPr>
          <w:ins w:id="131" w:author="Unknown"/>
          <w:rFonts w:ascii="Verdana" w:eastAsia="宋体" w:hAnsi="Verdana" w:cs="宋体"/>
          <w:b/>
          <w:bCs/>
          <w:color w:val="352F28"/>
          <w:sz w:val="18"/>
          <w:szCs w:val="18"/>
        </w:rPr>
      </w:pPr>
      <w:ins w:id="132" w:author="Unknown">
        <w:r w:rsidRPr="00066FA4">
          <w:rPr>
            <w:rFonts w:ascii="Verdana" w:eastAsia="宋体" w:hAnsi="Verdana" w:cs="宋体"/>
            <w:b/>
            <w:bCs/>
            <w:color w:val="352F28"/>
            <w:sz w:val="18"/>
            <w:szCs w:val="18"/>
          </w:rPr>
          <w:t>Default Screen Height</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默认屏幕高度</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133" w:author="Unknown"/>
          <w:rFonts w:ascii="Verdana" w:eastAsia="宋体" w:hAnsi="Verdana" w:cs="宋体"/>
          <w:color w:val="352F28"/>
          <w:sz w:val="18"/>
          <w:szCs w:val="18"/>
        </w:rPr>
      </w:pPr>
      <w:ins w:id="134" w:author="Unknown">
        <w:r w:rsidRPr="00066FA4">
          <w:rPr>
            <w:rFonts w:ascii="Verdana" w:eastAsia="宋体" w:hAnsi="Verdana" w:cs="宋体"/>
            <w:color w:val="352F28"/>
            <w:sz w:val="18"/>
            <w:szCs w:val="18"/>
          </w:rPr>
          <w:t>Screen Height the plater will be using by default.</w:t>
        </w:r>
        <w:r w:rsidRPr="00066FA4">
          <w:rPr>
            <w:rFonts w:ascii="Verdana" w:eastAsia="宋体" w:hAnsi="Verdana" w:cs="宋体"/>
            <w:color w:val="352F28"/>
            <w:sz w:val="18"/>
            <w:szCs w:val="18"/>
          </w:rPr>
          <w:br/>
        </w:r>
        <w:r w:rsidRPr="00066FA4">
          <w:rPr>
            <w:rFonts w:ascii="Verdana" w:eastAsia="宋体" w:hAnsi="Verdana" w:cs="宋体"/>
            <w:color w:val="550055"/>
            <w:sz w:val="18"/>
          </w:rPr>
          <w:t>单机游戏默认的屏幕高度。</w:t>
        </w:r>
      </w:ins>
    </w:p>
    <w:p w:rsidR="00066FA4" w:rsidRPr="00066FA4" w:rsidRDefault="00066FA4" w:rsidP="00066FA4">
      <w:pPr>
        <w:numPr>
          <w:ilvl w:val="0"/>
          <w:numId w:val="4"/>
        </w:numPr>
        <w:pBdr>
          <w:top w:val="single" w:sz="6" w:space="0" w:color="000000"/>
          <w:bottom w:val="dotted" w:sz="6" w:space="2" w:color="CCCCCC"/>
        </w:pBdr>
        <w:shd w:val="clear" w:color="auto" w:fill="FFFFFF"/>
        <w:wordWrap w:val="0"/>
        <w:adjustRightInd/>
        <w:snapToGrid/>
        <w:spacing w:after="0" w:line="300" w:lineRule="atLeast"/>
        <w:ind w:left="225"/>
        <w:rPr>
          <w:ins w:id="135" w:author="Unknown"/>
          <w:rFonts w:ascii="Verdana" w:eastAsia="宋体" w:hAnsi="Verdana" w:cs="宋体"/>
          <w:b/>
          <w:bCs/>
          <w:color w:val="352F28"/>
          <w:sz w:val="18"/>
          <w:szCs w:val="18"/>
        </w:rPr>
      </w:pPr>
      <w:ins w:id="136" w:author="Unknown">
        <w:r w:rsidRPr="00066FA4">
          <w:rPr>
            <w:rFonts w:ascii="Verdana" w:eastAsia="宋体" w:hAnsi="Verdana" w:cs="宋体"/>
            <w:b/>
            <w:bCs/>
            <w:color w:val="352F28"/>
            <w:sz w:val="18"/>
            <w:szCs w:val="18"/>
          </w:rPr>
          <w:t>Run in background</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后台运行</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137" w:author="Unknown"/>
          <w:rFonts w:ascii="Verdana" w:eastAsia="宋体" w:hAnsi="Verdana" w:cs="宋体"/>
          <w:color w:val="352F28"/>
          <w:sz w:val="18"/>
          <w:szCs w:val="18"/>
        </w:rPr>
      </w:pPr>
      <w:ins w:id="138" w:author="Unknown">
        <w:r w:rsidRPr="00066FA4">
          <w:rPr>
            <w:rFonts w:ascii="Verdana" w:eastAsia="宋体" w:hAnsi="Verdana" w:cs="宋体"/>
            <w:color w:val="352F28"/>
            <w:sz w:val="18"/>
            <w:szCs w:val="18"/>
          </w:rPr>
          <w:t>Check this if you dont want to stop executing your game if it looses focus.</w:t>
        </w:r>
        <w:r w:rsidRPr="00066FA4">
          <w:rPr>
            <w:rFonts w:ascii="Verdana" w:eastAsia="宋体" w:hAnsi="Verdana" w:cs="宋体"/>
            <w:color w:val="352F28"/>
            <w:sz w:val="18"/>
            <w:szCs w:val="18"/>
          </w:rPr>
          <w:br/>
        </w:r>
        <w:r w:rsidRPr="00066FA4">
          <w:rPr>
            <w:rFonts w:ascii="Verdana" w:eastAsia="宋体" w:hAnsi="Verdana" w:cs="宋体"/>
            <w:color w:val="550055"/>
            <w:sz w:val="18"/>
          </w:rPr>
          <w:t>如果你不想在游戏失去焦点时停止游戏，请勾选此项。</w:t>
        </w:r>
      </w:ins>
    </w:p>
    <w:p w:rsidR="00066FA4" w:rsidRPr="00066FA4" w:rsidRDefault="00066FA4" w:rsidP="00066FA4">
      <w:pPr>
        <w:numPr>
          <w:ilvl w:val="0"/>
          <w:numId w:val="4"/>
        </w:numPr>
        <w:pBdr>
          <w:top w:val="single" w:sz="6" w:space="0" w:color="000000"/>
          <w:bottom w:val="dotted" w:sz="6" w:space="2" w:color="CCCCCC"/>
        </w:pBdr>
        <w:shd w:val="clear" w:color="auto" w:fill="FFFFFF"/>
        <w:wordWrap w:val="0"/>
        <w:adjustRightInd/>
        <w:snapToGrid/>
        <w:spacing w:after="0" w:line="300" w:lineRule="atLeast"/>
        <w:ind w:left="225"/>
        <w:rPr>
          <w:ins w:id="139" w:author="Unknown"/>
          <w:rFonts w:ascii="Verdana" w:eastAsia="宋体" w:hAnsi="Verdana" w:cs="宋体"/>
          <w:b/>
          <w:bCs/>
          <w:color w:val="0066CC"/>
          <w:sz w:val="24"/>
          <w:szCs w:val="24"/>
        </w:rPr>
      </w:pPr>
      <w:ins w:id="140" w:author="Unknown">
        <w:r w:rsidRPr="00066FA4">
          <w:rPr>
            <w:rFonts w:ascii="Verdana" w:eastAsia="宋体" w:hAnsi="Verdana" w:cs="宋体"/>
            <w:b/>
            <w:bCs/>
            <w:color w:val="0066CC"/>
            <w:sz w:val="24"/>
            <w:szCs w:val="24"/>
          </w:rPr>
          <w:t>Standalone Player Options</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141" w:author="Unknown"/>
          <w:rFonts w:ascii="Verdana" w:eastAsia="宋体" w:hAnsi="Verdana" w:cs="宋体"/>
          <w:color w:val="0066CC"/>
          <w:sz w:val="24"/>
          <w:szCs w:val="24"/>
        </w:rPr>
      </w:pPr>
      <w:ins w:id="142" w:author="Unknown">
        <w:r w:rsidRPr="00066FA4">
          <w:rPr>
            <w:rFonts w:ascii="Verdana" w:eastAsia="宋体" w:hAnsi="Verdana" w:cs="宋体"/>
            <w:color w:val="0066CC"/>
            <w:sz w:val="24"/>
            <w:szCs w:val="24"/>
          </w:rPr>
          <w:t>单机游戏播放器选项</w:t>
        </w:r>
      </w:ins>
    </w:p>
    <w:p w:rsidR="00066FA4" w:rsidRPr="00066FA4" w:rsidRDefault="00066FA4" w:rsidP="00066FA4">
      <w:pPr>
        <w:numPr>
          <w:ilvl w:val="0"/>
          <w:numId w:val="4"/>
        </w:numPr>
        <w:pBdr>
          <w:top w:val="single" w:sz="6" w:space="0" w:color="000000"/>
          <w:bottom w:val="dotted" w:sz="6" w:space="2" w:color="CCCCCC"/>
        </w:pBdr>
        <w:shd w:val="clear" w:color="auto" w:fill="FFFFFF"/>
        <w:wordWrap w:val="0"/>
        <w:adjustRightInd/>
        <w:snapToGrid/>
        <w:spacing w:after="0" w:line="300" w:lineRule="atLeast"/>
        <w:ind w:left="225"/>
        <w:rPr>
          <w:ins w:id="143" w:author="Unknown"/>
          <w:rFonts w:ascii="Verdana" w:eastAsia="宋体" w:hAnsi="Verdana" w:cs="宋体"/>
          <w:b/>
          <w:bCs/>
          <w:color w:val="352F28"/>
          <w:sz w:val="18"/>
          <w:szCs w:val="18"/>
        </w:rPr>
      </w:pPr>
      <w:ins w:id="144" w:author="Unknown">
        <w:r w:rsidRPr="00066FA4">
          <w:rPr>
            <w:rFonts w:ascii="Verdana" w:eastAsia="宋体" w:hAnsi="Verdana" w:cs="宋体"/>
            <w:b/>
            <w:bCs/>
            <w:color w:val="352F28"/>
            <w:sz w:val="18"/>
            <w:szCs w:val="18"/>
          </w:rPr>
          <w:t>Default is Full Screen</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默认为全屏</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145" w:author="Unknown"/>
          <w:rFonts w:ascii="Verdana" w:eastAsia="宋体" w:hAnsi="Verdana" w:cs="宋体"/>
          <w:color w:val="352F28"/>
          <w:sz w:val="18"/>
          <w:szCs w:val="18"/>
        </w:rPr>
      </w:pPr>
      <w:ins w:id="146" w:author="Unknown">
        <w:r w:rsidRPr="00066FA4">
          <w:rPr>
            <w:rFonts w:ascii="Verdana" w:eastAsia="宋体" w:hAnsi="Verdana" w:cs="宋体"/>
            <w:color w:val="352F28"/>
            <w:sz w:val="18"/>
            <w:szCs w:val="18"/>
          </w:rPr>
          <w:t>Check this if you want to start your game by default in full screen mode.</w:t>
        </w:r>
        <w:r w:rsidRPr="00066FA4">
          <w:rPr>
            <w:rFonts w:ascii="Verdana" w:eastAsia="宋体" w:hAnsi="Verdana" w:cs="宋体"/>
            <w:color w:val="352F28"/>
            <w:sz w:val="18"/>
            <w:szCs w:val="18"/>
          </w:rPr>
          <w:br/>
        </w:r>
        <w:r w:rsidRPr="00066FA4">
          <w:rPr>
            <w:rFonts w:ascii="Verdana" w:eastAsia="宋体" w:hAnsi="Verdana" w:cs="宋体"/>
            <w:color w:val="550055"/>
            <w:sz w:val="18"/>
          </w:rPr>
          <w:t>如果你想开始游戏后默认全屏模式，勾选此项。</w:t>
        </w:r>
      </w:ins>
    </w:p>
    <w:p w:rsidR="00066FA4" w:rsidRPr="00066FA4" w:rsidRDefault="00066FA4" w:rsidP="00066FA4">
      <w:pPr>
        <w:numPr>
          <w:ilvl w:val="0"/>
          <w:numId w:val="4"/>
        </w:numPr>
        <w:pBdr>
          <w:top w:val="single" w:sz="6" w:space="0" w:color="000000"/>
          <w:bottom w:val="dotted" w:sz="6" w:space="2" w:color="CCCCCC"/>
        </w:pBdr>
        <w:shd w:val="clear" w:color="auto" w:fill="FFFFFF"/>
        <w:wordWrap w:val="0"/>
        <w:adjustRightInd/>
        <w:snapToGrid/>
        <w:spacing w:after="0" w:line="300" w:lineRule="atLeast"/>
        <w:ind w:left="225"/>
        <w:rPr>
          <w:ins w:id="147" w:author="Unknown"/>
          <w:rFonts w:ascii="Verdana" w:eastAsia="宋体" w:hAnsi="Verdana" w:cs="宋体"/>
          <w:b/>
          <w:bCs/>
          <w:color w:val="352F28"/>
          <w:sz w:val="18"/>
          <w:szCs w:val="18"/>
        </w:rPr>
      </w:pPr>
      <w:ins w:id="148" w:author="Unknown">
        <w:r w:rsidRPr="00066FA4">
          <w:rPr>
            <w:rFonts w:ascii="Verdana" w:eastAsia="宋体" w:hAnsi="Verdana" w:cs="宋体"/>
            <w:b/>
            <w:bCs/>
            <w:color w:val="352F28"/>
            <w:sz w:val="18"/>
            <w:szCs w:val="18"/>
          </w:rPr>
          <w:t>Capture Single Screen</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捕获单屏</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149" w:author="Unknown"/>
          <w:rFonts w:ascii="Verdana" w:eastAsia="宋体" w:hAnsi="Verdana" w:cs="宋体"/>
          <w:color w:val="352F28"/>
          <w:sz w:val="18"/>
          <w:szCs w:val="18"/>
        </w:rPr>
      </w:pPr>
      <w:ins w:id="150" w:author="Unknown">
        <w:r w:rsidRPr="00066FA4">
          <w:rPr>
            <w:rFonts w:ascii="Verdana" w:eastAsia="宋体" w:hAnsi="Verdana" w:cs="宋体"/>
            <w:color w:val="352F28"/>
            <w:sz w:val="18"/>
            <w:szCs w:val="18"/>
          </w:rPr>
          <w:t>If enabled, standalone games in fullscreen mode will not darken the secondary monitor in multi-monitor setups.</w:t>
        </w:r>
        <w:r w:rsidRPr="00066FA4">
          <w:rPr>
            <w:rFonts w:ascii="Verdana" w:eastAsia="宋体" w:hAnsi="Verdana" w:cs="宋体"/>
            <w:color w:val="352F28"/>
            <w:sz w:val="18"/>
            <w:szCs w:val="18"/>
          </w:rPr>
          <w:br/>
        </w:r>
        <w:r w:rsidRPr="00066FA4">
          <w:rPr>
            <w:rFonts w:ascii="Verdana" w:eastAsia="宋体" w:hAnsi="Verdana" w:cs="宋体"/>
            <w:color w:val="550055"/>
            <w:sz w:val="18"/>
          </w:rPr>
          <w:t>如果开启，在全屏模式下单机游戏不会在多显示器设置的第二显示器变暗。</w:t>
        </w:r>
        <w:r w:rsidRPr="00066FA4">
          <w:rPr>
            <w:rFonts w:ascii="Verdana" w:eastAsia="宋体" w:hAnsi="Verdana" w:cs="宋体"/>
            <w:color w:val="550055"/>
            <w:sz w:val="18"/>
          </w:rPr>
          <w:t xml:space="preserve"> </w:t>
        </w:r>
      </w:ins>
    </w:p>
    <w:p w:rsidR="00066FA4" w:rsidRPr="00066FA4" w:rsidRDefault="00066FA4" w:rsidP="00066FA4">
      <w:pPr>
        <w:numPr>
          <w:ilvl w:val="0"/>
          <w:numId w:val="4"/>
        </w:numPr>
        <w:pBdr>
          <w:top w:val="single" w:sz="6" w:space="0" w:color="000000"/>
          <w:bottom w:val="dotted" w:sz="6" w:space="2" w:color="CCCCCC"/>
        </w:pBdr>
        <w:shd w:val="clear" w:color="auto" w:fill="FFFFFF"/>
        <w:wordWrap w:val="0"/>
        <w:adjustRightInd/>
        <w:snapToGrid/>
        <w:spacing w:after="0" w:line="300" w:lineRule="atLeast"/>
        <w:ind w:left="225"/>
        <w:rPr>
          <w:ins w:id="151" w:author="Unknown"/>
          <w:rFonts w:ascii="Verdana" w:eastAsia="宋体" w:hAnsi="Verdana" w:cs="宋体"/>
          <w:b/>
          <w:bCs/>
          <w:color w:val="0066CC"/>
          <w:sz w:val="24"/>
          <w:szCs w:val="24"/>
        </w:rPr>
      </w:pPr>
      <w:ins w:id="152" w:author="Unknown">
        <w:r w:rsidRPr="00066FA4">
          <w:rPr>
            <w:rFonts w:ascii="Verdana" w:eastAsia="宋体" w:hAnsi="Verdana" w:cs="宋体"/>
            <w:b/>
            <w:bCs/>
            <w:color w:val="0066CC"/>
            <w:sz w:val="24"/>
            <w:szCs w:val="24"/>
          </w:rPr>
          <w:t>DisplayResolution Dialog</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153" w:author="Unknown"/>
          <w:rFonts w:ascii="Verdana" w:eastAsia="宋体" w:hAnsi="Verdana" w:cs="宋体"/>
          <w:color w:val="0066CC"/>
          <w:sz w:val="24"/>
          <w:szCs w:val="24"/>
        </w:rPr>
      </w:pPr>
      <w:ins w:id="154" w:author="Unknown">
        <w:r w:rsidRPr="00066FA4">
          <w:rPr>
            <w:rFonts w:ascii="Verdana" w:eastAsia="宋体" w:hAnsi="Verdana" w:cs="宋体"/>
            <w:color w:val="0066CC"/>
            <w:sz w:val="24"/>
            <w:szCs w:val="24"/>
          </w:rPr>
          <w:t>显示分辨率对话框</w:t>
        </w:r>
      </w:ins>
    </w:p>
    <w:p w:rsidR="00066FA4" w:rsidRPr="00066FA4" w:rsidRDefault="00066FA4" w:rsidP="00066FA4">
      <w:pPr>
        <w:numPr>
          <w:ilvl w:val="0"/>
          <w:numId w:val="4"/>
        </w:numPr>
        <w:pBdr>
          <w:top w:val="single" w:sz="6" w:space="0" w:color="000000"/>
          <w:bottom w:val="dotted" w:sz="6" w:space="2" w:color="CCCCCC"/>
        </w:pBdr>
        <w:shd w:val="clear" w:color="auto" w:fill="FFFFFF"/>
        <w:wordWrap w:val="0"/>
        <w:adjustRightInd/>
        <w:snapToGrid/>
        <w:spacing w:after="0" w:line="300" w:lineRule="atLeast"/>
        <w:ind w:left="225"/>
        <w:rPr>
          <w:ins w:id="155" w:author="Unknown"/>
          <w:rFonts w:ascii="Verdana" w:eastAsia="宋体" w:hAnsi="Verdana" w:cs="宋体"/>
          <w:b/>
          <w:bCs/>
          <w:color w:val="352F28"/>
          <w:sz w:val="18"/>
          <w:szCs w:val="18"/>
        </w:rPr>
      </w:pPr>
      <w:ins w:id="156" w:author="Unknown">
        <w:r w:rsidRPr="00066FA4">
          <w:rPr>
            <w:rFonts w:ascii="Verdana" w:eastAsia="宋体" w:hAnsi="Verdana" w:cs="宋体"/>
            <w:b/>
            <w:bCs/>
            <w:color w:val="352F28"/>
            <w:sz w:val="18"/>
            <w:szCs w:val="18"/>
          </w:rPr>
          <w:t xml:space="preserve">Disabled </w:t>
        </w:r>
        <w:r w:rsidRPr="00066FA4">
          <w:rPr>
            <w:rFonts w:ascii="Verdana" w:eastAsia="宋体" w:hAnsi="Verdana" w:cs="宋体"/>
            <w:b/>
            <w:bCs/>
            <w:color w:val="550055"/>
            <w:sz w:val="18"/>
          </w:rPr>
          <w:t>禁用</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157" w:author="Unknown"/>
          <w:rFonts w:ascii="Verdana" w:eastAsia="宋体" w:hAnsi="Verdana" w:cs="宋体"/>
          <w:color w:val="352F28"/>
          <w:sz w:val="18"/>
          <w:szCs w:val="18"/>
        </w:rPr>
      </w:pPr>
      <w:ins w:id="158" w:author="Unknown">
        <w:r w:rsidRPr="00066FA4">
          <w:rPr>
            <w:rFonts w:ascii="Verdana" w:eastAsia="宋体" w:hAnsi="Verdana" w:cs="宋体"/>
            <w:color w:val="352F28"/>
            <w:sz w:val="18"/>
            <w:szCs w:val="18"/>
          </w:rPr>
          <w:t>No resolution dialog will appear when starting the game.</w:t>
        </w:r>
        <w:r w:rsidRPr="00066FA4">
          <w:rPr>
            <w:rFonts w:ascii="Verdana" w:eastAsia="宋体" w:hAnsi="Verdana" w:cs="宋体"/>
            <w:color w:val="352F28"/>
            <w:sz w:val="18"/>
            <w:szCs w:val="18"/>
          </w:rPr>
          <w:br/>
        </w:r>
        <w:r w:rsidRPr="00066FA4">
          <w:rPr>
            <w:rFonts w:ascii="Verdana" w:eastAsia="宋体" w:hAnsi="Verdana" w:cs="宋体"/>
            <w:color w:val="550055"/>
            <w:sz w:val="18"/>
          </w:rPr>
          <w:t>在游戏开始时，不显示分辨率对话框。</w:t>
        </w:r>
      </w:ins>
    </w:p>
    <w:p w:rsidR="00066FA4" w:rsidRPr="00066FA4" w:rsidRDefault="00066FA4" w:rsidP="00066FA4">
      <w:pPr>
        <w:numPr>
          <w:ilvl w:val="0"/>
          <w:numId w:val="4"/>
        </w:numPr>
        <w:pBdr>
          <w:top w:val="single" w:sz="6" w:space="0" w:color="000000"/>
          <w:bottom w:val="dotted" w:sz="6" w:space="2" w:color="CCCCCC"/>
        </w:pBdr>
        <w:shd w:val="clear" w:color="auto" w:fill="FFFFFF"/>
        <w:wordWrap w:val="0"/>
        <w:adjustRightInd/>
        <w:snapToGrid/>
        <w:spacing w:after="0" w:line="300" w:lineRule="atLeast"/>
        <w:ind w:left="225"/>
        <w:rPr>
          <w:ins w:id="159" w:author="Unknown"/>
          <w:rFonts w:ascii="Verdana" w:eastAsia="宋体" w:hAnsi="Verdana" w:cs="宋体"/>
          <w:b/>
          <w:bCs/>
          <w:color w:val="352F28"/>
          <w:sz w:val="18"/>
          <w:szCs w:val="18"/>
        </w:rPr>
      </w:pPr>
      <w:ins w:id="160" w:author="Unknown">
        <w:r w:rsidRPr="00066FA4">
          <w:rPr>
            <w:rFonts w:ascii="Verdana" w:eastAsia="宋体" w:hAnsi="Verdana" w:cs="宋体"/>
            <w:b/>
            <w:bCs/>
            <w:color w:val="352F28"/>
            <w:sz w:val="18"/>
            <w:szCs w:val="18"/>
          </w:rPr>
          <w:t xml:space="preserve">Enabled </w:t>
        </w:r>
        <w:r w:rsidRPr="00066FA4">
          <w:rPr>
            <w:rFonts w:ascii="Verdana" w:eastAsia="宋体" w:hAnsi="Verdana" w:cs="宋体"/>
            <w:b/>
            <w:bCs/>
            <w:color w:val="550055"/>
            <w:sz w:val="18"/>
          </w:rPr>
          <w:t>启用</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161" w:author="Unknown"/>
          <w:rFonts w:ascii="Verdana" w:eastAsia="宋体" w:hAnsi="Verdana" w:cs="宋体"/>
          <w:color w:val="352F28"/>
          <w:sz w:val="18"/>
          <w:szCs w:val="18"/>
        </w:rPr>
      </w:pPr>
      <w:ins w:id="162" w:author="Unknown">
        <w:r w:rsidRPr="00066FA4">
          <w:rPr>
            <w:rFonts w:ascii="Verdana" w:eastAsia="宋体" w:hAnsi="Verdana" w:cs="宋体"/>
            <w:color w:val="352F28"/>
            <w:sz w:val="18"/>
            <w:szCs w:val="18"/>
          </w:rPr>
          <w:t>Resolution dialog will always appear when the game is launched.</w:t>
        </w:r>
        <w:r w:rsidRPr="00066FA4">
          <w:rPr>
            <w:rFonts w:ascii="Verdana" w:eastAsia="宋体" w:hAnsi="Verdana" w:cs="宋体"/>
            <w:color w:val="352F28"/>
            <w:sz w:val="18"/>
            <w:szCs w:val="18"/>
          </w:rPr>
          <w:br/>
        </w:r>
        <w:r w:rsidRPr="00066FA4">
          <w:rPr>
            <w:rFonts w:ascii="Verdana" w:eastAsia="宋体" w:hAnsi="Verdana" w:cs="宋体"/>
            <w:color w:val="550055"/>
            <w:sz w:val="18"/>
          </w:rPr>
          <w:t>在游戏开始时，显示分辨率对话框。</w:t>
        </w:r>
      </w:ins>
    </w:p>
    <w:p w:rsidR="00066FA4" w:rsidRPr="00066FA4" w:rsidRDefault="00066FA4" w:rsidP="00066FA4">
      <w:pPr>
        <w:numPr>
          <w:ilvl w:val="0"/>
          <w:numId w:val="4"/>
        </w:numPr>
        <w:pBdr>
          <w:top w:val="single" w:sz="6" w:space="0" w:color="000000"/>
          <w:bottom w:val="dotted" w:sz="6" w:space="2" w:color="CCCCCC"/>
        </w:pBdr>
        <w:shd w:val="clear" w:color="auto" w:fill="FFFFFF"/>
        <w:wordWrap w:val="0"/>
        <w:adjustRightInd/>
        <w:snapToGrid/>
        <w:spacing w:after="0" w:line="300" w:lineRule="atLeast"/>
        <w:ind w:left="225"/>
        <w:rPr>
          <w:ins w:id="163" w:author="Unknown"/>
          <w:rFonts w:ascii="Verdana" w:eastAsia="宋体" w:hAnsi="Verdana" w:cs="宋体"/>
          <w:b/>
          <w:bCs/>
          <w:color w:val="352F28"/>
          <w:sz w:val="18"/>
          <w:szCs w:val="18"/>
        </w:rPr>
      </w:pPr>
      <w:ins w:id="164" w:author="Unknown">
        <w:r w:rsidRPr="00066FA4">
          <w:rPr>
            <w:rFonts w:ascii="Verdana" w:eastAsia="宋体" w:hAnsi="Verdana" w:cs="宋体"/>
            <w:b/>
            <w:bCs/>
            <w:color w:val="352F28"/>
            <w:sz w:val="18"/>
            <w:szCs w:val="18"/>
          </w:rPr>
          <w:t xml:space="preserve">Hidden by default </w:t>
        </w:r>
        <w:r w:rsidRPr="00066FA4">
          <w:rPr>
            <w:rFonts w:ascii="Verdana" w:eastAsia="宋体" w:hAnsi="Verdana" w:cs="宋体"/>
            <w:b/>
            <w:bCs/>
            <w:color w:val="550055"/>
            <w:sz w:val="18"/>
          </w:rPr>
          <w:t>默认隐藏</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165" w:author="Unknown"/>
          <w:rFonts w:ascii="Verdana" w:eastAsia="宋体" w:hAnsi="Verdana" w:cs="宋体"/>
          <w:color w:val="352F28"/>
          <w:sz w:val="18"/>
          <w:szCs w:val="18"/>
        </w:rPr>
      </w:pPr>
      <w:ins w:id="166" w:author="Unknown">
        <w:r w:rsidRPr="00066FA4">
          <w:rPr>
            <w:rFonts w:ascii="Verdana" w:eastAsia="宋体" w:hAnsi="Verdana" w:cs="宋体"/>
            <w:color w:val="352F28"/>
            <w:sz w:val="18"/>
            <w:szCs w:val="18"/>
          </w:rPr>
          <w:t>The resolution player is possible to be opened only if you have pressed the "alt" key when starting the game.</w:t>
        </w:r>
        <w:r w:rsidRPr="00066FA4">
          <w:rPr>
            <w:rFonts w:ascii="Verdana" w:eastAsia="宋体" w:hAnsi="Verdana" w:cs="宋体"/>
            <w:color w:val="352F28"/>
            <w:sz w:val="18"/>
            <w:szCs w:val="18"/>
          </w:rPr>
          <w:br/>
        </w:r>
        <w:r w:rsidRPr="00066FA4">
          <w:rPr>
            <w:rFonts w:ascii="Verdana" w:eastAsia="宋体" w:hAnsi="Verdana" w:cs="宋体"/>
            <w:color w:val="550055"/>
            <w:sz w:val="18"/>
          </w:rPr>
          <w:t>在游戏开始时按</w:t>
        </w:r>
        <w:r w:rsidRPr="00066FA4">
          <w:rPr>
            <w:rFonts w:ascii="Verdana" w:eastAsia="宋体" w:hAnsi="Verdana" w:cs="宋体"/>
            <w:color w:val="550055"/>
            <w:sz w:val="18"/>
          </w:rPr>
          <w:t>“alt”</w:t>
        </w:r>
        <w:r w:rsidRPr="00066FA4">
          <w:rPr>
            <w:rFonts w:ascii="Verdana" w:eastAsia="宋体" w:hAnsi="Verdana" w:cs="宋体"/>
            <w:color w:val="550055"/>
            <w:sz w:val="18"/>
          </w:rPr>
          <w:t>键才能打开分辨率对话框。</w:t>
        </w:r>
      </w:ins>
    </w:p>
    <w:p w:rsidR="00066FA4" w:rsidRPr="00066FA4" w:rsidRDefault="00066FA4" w:rsidP="00066FA4">
      <w:pPr>
        <w:numPr>
          <w:ilvl w:val="0"/>
          <w:numId w:val="4"/>
        </w:numPr>
        <w:pBdr>
          <w:top w:val="single" w:sz="6" w:space="0" w:color="000000"/>
          <w:bottom w:val="dotted" w:sz="6" w:space="2" w:color="CCCCCC"/>
        </w:pBdr>
        <w:shd w:val="clear" w:color="auto" w:fill="FFFFFF"/>
        <w:wordWrap w:val="0"/>
        <w:adjustRightInd/>
        <w:snapToGrid/>
        <w:spacing w:after="0" w:line="300" w:lineRule="atLeast"/>
        <w:ind w:left="225"/>
        <w:rPr>
          <w:ins w:id="167" w:author="Unknown"/>
          <w:rFonts w:ascii="Verdana" w:eastAsia="宋体" w:hAnsi="Verdana" w:cs="宋体"/>
          <w:b/>
          <w:bCs/>
          <w:color w:val="352F28"/>
          <w:sz w:val="18"/>
          <w:szCs w:val="18"/>
        </w:rPr>
      </w:pPr>
      <w:ins w:id="168" w:author="Unknown">
        <w:r w:rsidRPr="00066FA4">
          <w:rPr>
            <w:rFonts w:ascii="Verdana" w:eastAsia="宋体" w:hAnsi="Verdana" w:cs="宋体"/>
            <w:b/>
            <w:bCs/>
            <w:color w:val="352F28"/>
            <w:sz w:val="18"/>
            <w:szCs w:val="18"/>
          </w:rPr>
          <w:t xml:space="preserve">Use Player Log </w:t>
        </w:r>
        <w:r w:rsidRPr="00066FA4">
          <w:rPr>
            <w:rFonts w:ascii="Verdana" w:eastAsia="宋体" w:hAnsi="Verdana" w:cs="宋体"/>
            <w:b/>
            <w:bCs/>
            <w:color w:val="550055"/>
            <w:sz w:val="18"/>
          </w:rPr>
          <w:t>使用播放器日志</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169" w:author="Unknown"/>
          <w:rFonts w:ascii="Verdana" w:eastAsia="宋体" w:hAnsi="Verdana" w:cs="宋体"/>
          <w:color w:val="352F28"/>
          <w:sz w:val="18"/>
          <w:szCs w:val="18"/>
        </w:rPr>
      </w:pPr>
      <w:ins w:id="170" w:author="Unknown">
        <w:r w:rsidRPr="00066FA4">
          <w:rPr>
            <w:rFonts w:ascii="Verdana" w:eastAsia="宋体" w:hAnsi="Verdana" w:cs="宋体"/>
            <w:color w:val="352F28"/>
            <w:sz w:val="18"/>
            <w:szCs w:val="18"/>
          </w:rPr>
          <w:t>Write a log file with debugging information.</w:t>
        </w:r>
        <w:r w:rsidRPr="00066FA4">
          <w:rPr>
            <w:rFonts w:ascii="Verdana" w:eastAsia="宋体" w:hAnsi="Verdana" w:cs="宋体"/>
            <w:color w:val="352F28"/>
            <w:sz w:val="18"/>
            <w:szCs w:val="18"/>
          </w:rPr>
          <w:br/>
        </w:r>
        <w:r w:rsidRPr="00066FA4">
          <w:rPr>
            <w:rFonts w:ascii="Verdana" w:eastAsia="宋体" w:hAnsi="Verdana" w:cs="宋体"/>
            <w:color w:val="550055"/>
            <w:sz w:val="18"/>
          </w:rPr>
          <w:t>写入带有调试信息的日志。</w:t>
        </w:r>
      </w:ins>
    </w:p>
    <w:p w:rsidR="00066FA4" w:rsidRPr="00066FA4" w:rsidRDefault="00066FA4" w:rsidP="00066FA4">
      <w:pPr>
        <w:numPr>
          <w:ilvl w:val="0"/>
          <w:numId w:val="4"/>
        </w:numPr>
        <w:pBdr>
          <w:top w:val="single" w:sz="6" w:space="0" w:color="000000"/>
          <w:bottom w:val="dotted" w:sz="6" w:space="2" w:color="CCCCCC"/>
        </w:pBdr>
        <w:shd w:val="clear" w:color="auto" w:fill="FFFFFF"/>
        <w:wordWrap w:val="0"/>
        <w:adjustRightInd/>
        <w:snapToGrid/>
        <w:spacing w:after="0" w:line="300" w:lineRule="atLeast"/>
        <w:ind w:left="225"/>
        <w:rPr>
          <w:ins w:id="171" w:author="Unknown"/>
          <w:rFonts w:ascii="Verdana" w:eastAsia="宋体" w:hAnsi="Verdana" w:cs="宋体"/>
          <w:b/>
          <w:bCs/>
          <w:color w:val="352F28"/>
          <w:sz w:val="18"/>
          <w:szCs w:val="18"/>
        </w:rPr>
      </w:pPr>
      <w:ins w:id="172" w:author="Unknown">
        <w:r w:rsidRPr="00066FA4">
          <w:rPr>
            <w:rFonts w:ascii="Verdana" w:eastAsia="宋体" w:hAnsi="Verdana" w:cs="宋体"/>
            <w:b/>
            <w:bCs/>
            <w:color w:val="352F28"/>
            <w:sz w:val="18"/>
            <w:szCs w:val="18"/>
          </w:rPr>
          <w:t>Mac App Store Validation</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Mac</w:t>
        </w:r>
        <w:r w:rsidRPr="00066FA4">
          <w:rPr>
            <w:rFonts w:ascii="Verdana" w:eastAsia="宋体" w:hAnsi="Verdana" w:cs="宋体"/>
            <w:b/>
            <w:bCs/>
            <w:color w:val="550055"/>
            <w:sz w:val="18"/>
          </w:rPr>
          <w:t>应用商店验证</w:t>
        </w:r>
        <w:r w:rsidRPr="00066FA4">
          <w:rPr>
            <w:rFonts w:ascii="Verdana" w:eastAsia="宋体" w:hAnsi="Verdana" w:cs="宋体"/>
            <w:b/>
            <w:bCs/>
            <w:color w:val="550055"/>
            <w:sz w:val="18"/>
          </w:rPr>
          <w:t xml:space="preserve"> </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173" w:author="Unknown"/>
          <w:rFonts w:ascii="Verdana" w:eastAsia="宋体" w:hAnsi="Verdana" w:cs="宋体"/>
          <w:color w:val="352F28"/>
          <w:sz w:val="18"/>
          <w:szCs w:val="18"/>
        </w:rPr>
      </w:pPr>
      <w:ins w:id="174" w:author="Unknown">
        <w:r w:rsidRPr="00066FA4">
          <w:rPr>
            <w:rFonts w:ascii="Verdana" w:eastAsia="宋体" w:hAnsi="Verdana" w:cs="宋体"/>
            <w:color w:val="352F28"/>
            <w:sz w:val="18"/>
            <w:szCs w:val="18"/>
          </w:rPr>
          <w:t>Enable receipt validation for the Mac App Store.</w:t>
        </w:r>
        <w:r w:rsidRPr="00066FA4">
          <w:rPr>
            <w:rFonts w:ascii="Verdana" w:eastAsia="宋体" w:hAnsi="Verdana" w:cs="宋体"/>
            <w:color w:val="352F28"/>
            <w:sz w:val="18"/>
            <w:szCs w:val="18"/>
          </w:rPr>
          <w:br/>
        </w:r>
        <w:r w:rsidRPr="00066FA4">
          <w:rPr>
            <w:rFonts w:ascii="Verdana" w:eastAsia="宋体" w:hAnsi="Verdana" w:cs="宋体"/>
            <w:color w:val="550055"/>
            <w:sz w:val="18"/>
          </w:rPr>
          <w:t>开启</w:t>
        </w:r>
        <w:r w:rsidRPr="00066FA4">
          <w:rPr>
            <w:rFonts w:ascii="Verdana" w:eastAsia="宋体" w:hAnsi="Verdana" w:cs="宋体"/>
            <w:color w:val="550055"/>
            <w:sz w:val="18"/>
          </w:rPr>
          <w:t>Mac</w:t>
        </w:r>
        <w:r w:rsidRPr="00066FA4">
          <w:rPr>
            <w:rFonts w:ascii="Verdana" w:eastAsia="宋体" w:hAnsi="Verdana" w:cs="宋体"/>
            <w:color w:val="550055"/>
            <w:sz w:val="18"/>
          </w:rPr>
          <w:t>应用商店验证。</w:t>
        </w:r>
      </w:ins>
    </w:p>
    <w:p w:rsidR="00066FA4" w:rsidRPr="00066FA4" w:rsidRDefault="00066FA4" w:rsidP="00066FA4">
      <w:pPr>
        <w:numPr>
          <w:ilvl w:val="0"/>
          <w:numId w:val="4"/>
        </w:numPr>
        <w:pBdr>
          <w:top w:val="single" w:sz="6" w:space="0" w:color="000000"/>
          <w:bottom w:val="dotted" w:sz="6" w:space="2" w:color="CCCCCC"/>
        </w:pBdr>
        <w:shd w:val="clear" w:color="auto" w:fill="FFFFFF"/>
        <w:wordWrap w:val="0"/>
        <w:adjustRightInd/>
        <w:snapToGrid/>
        <w:spacing w:after="0" w:line="300" w:lineRule="atLeast"/>
        <w:ind w:left="225"/>
        <w:rPr>
          <w:ins w:id="175" w:author="Unknown"/>
          <w:rFonts w:ascii="Verdana" w:eastAsia="宋体" w:hAnsi="Verdana" w:cs="宋体"/>
          <w:b/>
          <w:bCs/>
          <w:color w:val="352F28"/>
          <w:sz w:val="18"/>
          <w:szCs w:val="18"/>
        </w:rPr>
      </w:pPr>
      <w:ins w:id="176" w:author="Unknown">
        <w:r w:rsidRPr="00066FA4">
          <w:rPr>
            <w:rFonts w:ascii="Verdana" w:eastAsia="宋体" w:hAnsi="Verdana" w:cs="宋体"/>
            <w:b/>
            <w:bCs/>
            <w:color w:val="352F28"/>
            <w:sz w:val="18"/>
            <w:szCs w:val="18"/>
          </w:rPr>
          <w:t>Supported Aspect Ratios</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支持的长宽比</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177" w:author="Unknown"/>
          <w:rFonts w:ascii="Verdana" w:eastAsia="宋体" w:hAnsi="Verdana" w:cs="宋体"/>
          <w:color w:val="352F28"/>
          <w:sz w:val="18"/>
          <w:szCs w:val="18"/>
        </w:rPr>
      </w:pPr>
      <w:ins w:id="178" w:author="Unknown">
        <w:r w:rsidRPr="00066FA4">
          <w:rPr>
            <w:rFonts w:ascii="Verdana" w:eastAsia="宋体" w:hAnsi="Verdana" w:cs="宋体"/>
            <w:color w:val="352F28"/>
            <w:sz w:val="18"/>
            <w:szCs w:val="18"/>
          </w:rPr>
          <w:t>Aspect Ratios selectable in the Resolution Dialog will be monitor-supported resolutions of enabled items from this list.</w:t>
        </w:r>
        <w:r w:rsidRPr="00066FA4">
          <w:rPr>
            <w:rFonts w:ascii="Verdana" w:eastAsia="宋体" w:hAnsi="Verdana" w:cs="宋体"/>
            <w:color w:val="352F28"/>
            <w:sz w:val="18"/>
            <w:szCs w:val="18"/>
          </w:rPr>
          <w:br/>
        </w:r>
        <w:r w:rsidRPr="00066FA4">
          <w:rPr>
            <w:rFonts w:ascii="Verdana" w:eastAsia="宋体" w:hAnsi="Verdana" w:cs="宋体"/>
            <w:color w:val="550055"/>
            <w:sz w:val="18"/>
          </w:rPr>
          <w:t>可选长宽比，在分辨率对话框将提供显示器支持的分辨率。</w:t>
        </w:r>
      </w:ins>
    </w:p>
    <w:p w:rsidR="00066FA4" w:rsidRPr="00066FA4" w:rsidRDefault="00066FA4" w:rsidP="00066FA4">
      <w:pPr>
        <w:shd w:val="clear" w:color="auto" w:fill="FFFFFF"/>
        <w:adjustRightInd/>
        <w:snapToGrid/>
        <w:spacing w:before="100" w:beforeAutospacing="1" w:after="100" w:afterAutospacing="1" w:line="300" w:lineRule="atLeast"/>
        <w:outlineLvl w:val="3"/>
        <w:rPr>
          <w:ins w:id="179" w:author="Unknown"/>
          <w:rFonts w:ascii="Verdana" w:eastAsia="宋体" w:hAnsi="Verdana" w:cs="宋体"/>
          <w:b/>
          <w:bCs/>
          <w:color w:val="352F28"/>
          <w:sz w:val="24"/>
          <w:szCs w:val="24"/>
        </w:rPr>
      </w:pPr>
      <w:ins w:id="180" w:author="Unknown">
        <w:r w:rsidRPr="00066FA4">
          <w:rPr>
            <w:rFonts w:ascii="Verdana" w:eastAsia="宋体" w:hAnsi="Verdana" w:cs="宋体"/>
            <w:b/>
            <w:bCs/>
            <w:color w:val="352F28"/>
            <w:sz w:val="24"/>
            <w:szCs w:val="24"/>
          </w:rPr>
          <w:t xml:space="preserve">Icon </w:t>
        </w:r>
        <w:r w:rsidRPr="00066FA4">
          <w:rPr>
            <w:rFonts w:ascii="Verdana" w:eastAsia="宋体" w:hAnsi="Verdana" w:cs="宋体"/>
            <w:b/>
            <w:bCs/>
            <w:color w:val="352F28"/>
            <w:sz w:val="24"/>
            <w:szCs w:val="24"/>
          </w:rPr>
          <w:t>图标</w:t>
        </w:r>
      </w:ins>
    </w:p>
    <w:p w:rsidR="00066FA4" w:rsidRPr="00066FA4" w:rsidRDefault="00066FA4" w:rsidP="00066FA4">
      <w:pPr>
        <w:shd w:val="clear" w:color="auto" w:fill="FFFFFF"/>
        <w:adjustRightInd/>
        <w:snapToGrid/>
        <w:spacing w:before="100" w:beforeAutospacing="1" w:after="100" w:afterAutospacing="1" w:line="300" w:lineRule="atLeast"/>
        <w:rPr>
          <w:ins w:id="181" w:author="Unknown"/>
          <w:rFonts w:ascii="Verdana" w:eastAsia="宋体" w:hAnsi="Verdana" w:cs="宋体"/>
          <w:color w:val="352F28"/>
          <w:sz w:val="18"/>
          <w:szCs w:val="18"/>
        </w:rPr>
      </w:pPr>
      <w:r>
        <w:rPr>
          <w:rFonts w:ascii="Verdana" w:eastAsia="宋体" w:hAnsi="Verdana" w:cs="宋体"/>
          <w:noProof/>
          <w:color w:val="352F28"/>
          <w:sz w:val="18"/>
          <w:szCs w:val="18"/>
        </w:rPr>
        <w:drawing>
          <wp:inline distT="0" distB="0" distL="0" distR="0">
            <wp:extent cx="4029075" cy="4248150"/>
            <wp:effectExtent l="19050" t="0" r="9525" b="0"/>
            <wp:docPr id="8" name="图片 8" descr="http://game.ceeger.com/Components/Images/class-PlayerSetting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game.ceeger.com/Components/Images/class-PlayerSettings-6.jpg"/>
                    <pic:cNvPicPr>
                      <a:picLocks noChangeAspect="1" noChangeArrowheads="1"/>
                    </pic:cNvPicPr>
                  </pic:nvPicPr>
                  <pic:blipFill>
                    <a:blip r:embed="rId10" cstate="print"/>
                    <a:srcRect/>
                    <a:stretch>
                      <a:fillRect/>
                    </a:stretch>
                  </pic:blipFill>
                  <pic:spPr bwMode="auto">
                    <a:xfrm>
                      <a:off x="0" y="0"/>
                      <a:ext cx="4029075" cy="4248150"/>
                    </a:xfrm>
                    <a:prstGeom prst="rect">
                      <a:avLst/>
                    </a:prstGeom>
                    <a:noFill/>
                    <a:ln w="9525">
                      <a:noFill/>
                      <a:miter lim="800000"/>
                      <a:headEnd/>
                      <a:tailEnd/>
                    </a:ln>
                  </pic:spPr>
                </pic:pic>
              </a:graphicData>
            </a:graphic>
          </wp:inline>
        </w:drawing>
      </w:r>
    </w:p>
    <w:p w:rsidR="00066FA4" w:rsidRPr="00066FA4" w:rsidRDefault="00066FA4" w:rsidP="00066FA4">
      <w:pPr>
        <w:numPr>
          <w:ilvl w:val="0"/>
          <w:numId w:val="5"/>
        </w:numPr>
        <w:pBdr>
          <w:top w:val="single" w:sz="6" w:space="0" w:color="000000"/>
          <w:bottom w:val="dotted" w:sz="6" w:space="2" w:color="CCCCCC"/>
        </w:pBdr>
        <w:shd w:val="clear" w:color="auto" w:fill="FFFFFF"/>
        <w:wordWrap w:val="0"/>
        <w:adjustRightInd/>
        <w:snapToGrid/>
        <w:spacing w:after="0" w:line="300" w:lineRule="atLeast"/>
        <w:ind w:left="225"/>
        <w:rPr>
          <w:ins w:id="182" w:author="Unknown"/>
          <w:rFonts w:ascii="Verdana" w:eastAsia="宋体" w:hAnsi="Verdana" w:cs="宋体"/>
          <w:b/>
          <w:bCs/>
          <w:color w:val="352F28"/>
          <w:sz w:val="18"/>
          <w:szCs w:val="18"/>
        </w:rPr>
      </w:pPr>
      <w:ins w:id="183" w:author="Unknown">
        <w:r w:rsidRPr="00066FA4">
          <w:rPr>
            <w:rFonts w:ascii="Verdana" w:eastAsia="宋体" w:hAnsi="Verdana" w:cs="宋体"/>
            <w:b/>
            <w:bCs/>
            <w:color w:val="352F28"/>
            <w:sz w:val="18"/>
            <w:szCs w:val="18"/>
          </w:rPr>
          <w:t>Override for Standalone</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覆盖图标</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184" w:author="Unknown"/>
          <w:rFonts w:ascii="Verdana" w:eastAsia="宋体" w:hAnsi="Verdana" w:cs="宋体"/>
          <w:color w:val="352F28"/>
          <w:sz w:val="18"/>
          <w:szCs w:val="18"/>
        </w:rPr>
      </w:pPr>
      <w:ins w:id="185" w:author="Unknown">
        <w:r w:rsidRPr="00066FA4">
          <w:rPr>
            <w:rFonts w:ascii="Verdana" w:eastAsia="宋体" w:hAnsi="Verdana" w:cs="宋体"/>
            <w:color w:val="352F28"/>
            <w:sz w:val="18"/>
            <w:szCs w:val="18"/>
          </w:rPr>
          <w:t>Check if you want to assign a custom icon you would like to be used for your standalone game. Different sizes of the icon should fill in the squares below.</w:t>
        </w:r>
        <w:r w:rsidRPr="00066FA4">
          <w:rPr>
            <w:rFonts w:ascii="Verdana" w:eastAsia="宋体" w:hAnsi="Verdana" w:cs="宋体"/>
            <w:color w:val="352F28"/>
            <w:sz w:val="18"/>
            <w:szCs w:val="18"/>
          </w:rPr>
          <w:br/>
        </w:r>
        <w:r w:rsidRPr="00066FA4">
          <w:rPr>
            <w:rFonts w:ascii="Verdana" w:eastAsia="宋体" w:hAnsi="Verdana" w:cs="宋体"/>
            <w:color w:val="550055"/>
            <w:sz w:val="18"/>
          </w:rPr>
          <w:t>如果你想自定义单机游戏的图标，请勾选。对应不同大小的图标填入方框。</w:t>
        </w:r>
      </w:ins>
    </w:p>
    <w:p w:rsidR="00066FA4" w:rsidRPr="00066FA4" w:rsidRDefault="00066FA4" w:rsidP="00066FA4">
      <w:pPr>
        <w:shd w:val="clear" w:color="auto" w:fill="FFFFFF"/>
        <w:adjustRightInd/>
        <w:snapToGrid/>
        <w:spacing w:before="100" w:beforeAutospacing="1" w:after="100" w:afterAutospacing="1" w:line="300" w:lineRule="atLeast"/>
        <w:outlineLvl w:val="3"/>
        <w:rPr>
          <w:ins w:id="186" w:author="Unknown"/>
          <w:rFonts w:ascii="Verdana" w:eastAsia="宋体" w:hAnsi="Verdana" w:cs="宋体"/>
          <w:b/>
          <w:bCs/>
          <w:color w:val="352F28"/>
          <w:sz w:val="24"/>
          <w:szCs w:val="24"/>
        </w:rPr>
      </w:pPr>
      <w:ins w:id="187" w:author="Unknown">
        <w:r w:rsidRPr="00066FA4">
          <w:rPr>
            <w:rFonts w:ascii="Verdana" w:eastAsia="宋体" w:hAnsi="Verdana" w:cs="宋体"/>
            <w:b/>
            <w:bCs/>
            <w:color w:val="352F28"/>
            <w:sz w:val="24"/>
            <w:szCs w:val="24"/>
          </w:rPr>
          <w:t xml:space="preserve">Splash Image </w:t>
        </w:r>
        <w:r w:rsidRPr="00066FA4">
          <w:rPr>
            <w:rFonts w:ascii="Verdana" w:eastAsia="宋体" w:hAnsi="Verdana" w:cs="宋体"/>
            <w:b/>
            <w:bCs/>
            <w:color w:val="352F28"/>
            <w:sz w:val="24"/>
            <w:szCs w:val="24"/>
          </w:rPr>
          <w:t>开机画面</w:t>
        </w:r>
      </w:ins>
    </w:p>
    <w:p w:rsidR="00066FA4" w:rsidRPr="00066FA4" w:rsidRDefault="00066FA4" w:rsidP="00066FA4">
      <w:pPr>
        <w:shd w:val="clear" w:color="auto" w:fill="FFFFFF"/>
        <w:adjustRightInd/>
        <w:snapToGrid/>
        <w:spacing w:before="100" w:beforeAutospacing="1" w:after="100" w:afterAutospacing="1" w:line="300" w:lineRule="atLeast"/>
        <w:rPr>
          <w:ins w:id="188" w:author="Unknown"/>
          <w:rFonts w:ascii="Verdana" w:eastAsia="宋体" w:hAnsi="Verdana" w:cs="宋体"/>
          <w:color w:val="352F28"/>
          <w:sz w:val="18"/>
          <w:szCs w:val="18"/>
        </w:rPr>
      </w:pPr>
      <w:r>
        <w:rPr>
          <w:rFonts w:ascii="Verdana" w:eastAsia="宋体" w:hAnsi="Verdana" w:cs="宋体"/>
          <w:noProof/>
          <w:color w:val="352F28"/>
          <w:sz w:val="18"/>
          <w:szCs w:val="18"/>
        </w:rPr>
        <w:drawing>
          <wp:inline distT="0" distB="0" distL="0" distR="0">
            <wp:extent cx="4029075" cy="2085975"/>
            <wp:effectExtent l="19050" t="0" r="9525" b="0"/>
            <wp:docPr id="9" name="图片 9" descr="http://game.ceeger.com/Components/Images/class-PlayerSetting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game.ceeger.com/Components/Images/class-PlayerSettings-7.jpg"/>
                    <pic:cNvPicPr>
                      <a:picLocks noChangeAspect="1" noChangeArrowheads="1"/>
                    </pic:cNvPicPr>
                  </pic:nvPicPr>
                  <pic:blipFill>
                    <a:blip r:embed="rId11" cstate="print"/>
                    <a:srcRect/>
                    <a:stretch>
                      <a:fillRect/>
                    </a:stretch>
                  </pic:blipFill>
                  <pic:spPr bwMode="auto">
                    <a:xfrm>
                      <a:off x="0" y="0"/>
                      <a:ext cx="4029075" cy="2085975"/>
                    </a:xfrm>
                    <a:prstGeom prst="rect">
                      <a:avLst/>
                    </a:prstGeom>
                    <a:noFill/>
                    <a:ln w="9525">
                      <a:noFill/>
                      <a:miter lim="800000"/>
                      <a:headEnd/>
                      <a:tailEnd/>
                    </a:ln>
                  </pic:spPr>
                </pic:pic>
              </a:graphicData>
            </a:graphic>
          </wp:inline>
        </w:drawing>
      </w:r>
    </w:p>
    <w:p w:rsidR="00066FA4" w:rsidRPr="00066FA4" w:rsidRDefault="00066FA4" w:rsidP="00066FA4">
      <w:pPr>
        <w:numPr>
          <w:ilvl w:val="0"/>
          <w:numId w:val="6"/>
        </w:numPr>
        <w:pBdr>
          <w:top w:val="single" w:sz="6" w:space="0" w:color="000000"/>
          <w:bottom w:val="dotted" w:sz="6" w:space="2" w:color="CCCCCC"/>
        </w:pBdr>
        <w:shd w:val="clear" w:color="auto" w:fill="FFFFFF"/>
        <w:wordWrap w:val="0"/>
        <w:adjustRightInd/>
        <w:snapToGrid/>
        <w:spacing w:after="0" w:line="300" w:lineRule="atLeast"/>
        <w:ind w:left="225"/>
        <w:rPr>
          <w:ins w:id="189" w:author="Unknown"/>
          <w:rFonts w:ascii="Verdana" w:eastAsia="宋体" w:hAnsi="Verdana" w:cs="宋体"/>
          <w:b/>
          <w:bCs/>
          <w:color w:val="352F28"/>
          <w:sz w:val="18"/>
          <w:szCs w:val="18"/>
        </w:rPr>
      </w:pPr>
      <w:ins w:id="190" w:author="Unknown">
        <w:r w:rsidRPr="00066FA4">
          <w:rPr>
            <w:rFonts w:ascii="Verdana" w:eastAsia="宋体" w:hAnsi="Verdana" w:cs="宋体"/>
            <w:b/>
            <w:bCs/>
            <w:color w:val="352F28"/>
            <w:sz w:val="18"/>
            <w:szCs w:val="18"/>
          </w:rPr>
          <w:t>Config Dialog Banner</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配置对话框横幅</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191" w:author="Unknown"/>
          <w:rFonts w:ascii="Verdana" w:eastAsia="宋体" w:hAnsi="Verdana" w:cs="宋体"/>
          <w:color w:val="352F28"/>
          <w:sz w:val="18"/>
          <w:szCs w:val="18"/>
        </w:rPr>
      </w:pPr>
      <w:ins w:id="192" w:author="Unknown">
        <w:r w:rsidRPr="00066FA4">
          <w:rPr>
            <w:rFonts w:ascii="Verdana" w:eastAsia="宋体" w:hAnsi="Verdana" w:cs="宋体"/>
            <w:color w:val="352F28"/>
            <w:sz w:val="18"/>
            <w:szCs w:val="18"/>
          </w:rPr>
          <w:t>Add your custom splash image that will be displayed when the game is starting.</w:t>
        </w:r>
        <w:r w:rsidRPr="00066FA4">
          <w:rPr>
            <w:rFonts w:ascii="Verdana" w:eastAsia="宋体" w:hAnsi="Verdana" w:cs="宋体"/>
            <w:color w:val="352F28"/>
            <w:sz w:val="18"/>
            <w:szCs w:val="18"/>
          </w:rPr>
          <w:br/>
        </w:r>
        <w:r w:rsidRPr="00066FA4">
          <w:rPr>
            <w:rFonts w:ascii="Verdana" w:eastAsia="宋体" w:hAnsi="Verdana" w:cs="宋体"/>
            <w:color w:val="550055"/>
            <w:sz w:val="18"/>
          </w:rPr>
          <w:t>添加自定义开机画面，将在游戏开始时显示。</w:t>
        </w:r>
      </w:ins>
    </w:p>
    <w:p w:rsidR="00066FA4" w:rsidRPr="00066FA4" w:rsidRDefault="00066FA4" w:rsidP="00066FA4">
      <w:pPr>
        <w:shd w:val="clear" w:color="auto" w:fill="FFFFFF"/>
        <w:adjustRightInd/>
        <w:snapToGrid/>
        <w:spacing w:before="100" w:beforeAutospacing="1" w:after="100" w:afterAutospacing="1" w:line="300" w:lineRule="atLeast"/>
        <w:outlineLvl w:val="3"/>
        <w:rPr>
          <w:ins w:id="193" w:author="Unknown"/>
          <w:rFonts w:ascii="Verdana" w:eastAsia="宋体" w:hAnsi="Verdana" w:cs="宋体"/>
          <w:b/>
          <w:bCs/>
          <w:color w:val="352F28"/>
          <w:sz w:val="24"/>
          <w:szCs w:val="24"/>
        </w:rPr>
      </w:pPr>
      <w:ins w:id="194" w:author="Unknown">
        <w:r w:rsidRPr="00066FA4">
          <w:rPr>
            <w:rFonts w:ascii="Verdana" w:eastAsia="宋体" w:hAnsi="Verdana" w:cs="宋体"/>
            <w:b/>
            <w:bCs/>
            <w:color w:val="352F28"/>
            <w:sz w:val="24"/>
            <w:szCs w:val="24"/>
          </w:rPr>
          <w:t xml:space="preserve">Other Settings </w:t>
        </w:r>
        <w:r w:rsidRPr="00066FA4">
          <w:rPr>
            <w:rFonts w:ascii="Verdana" w:eastAsia="宋体" w:hAnsi="Verdana" w:cs="宋体"/>
            <w:b/>
            <w:bCs/>
            <w:color w:val="352F28"/>
            <w:sz w:val="24"/>
            <w:szCs w:val="24"/>
          </w:rPr>
          <w:t>其他设置</w:t>
        </w:r>
      </w:ins>
    </w:p>
    <w:p w:rsidR="00066FA4" w:rsidRPr="00066FA4" w:rsidRDefault="00066FA4" w:rsidP="00066FA4">
      <w:pPr>
        <w:shd w:val="clear" w:color="auto" w:fill="FFFFFF"/>
        <w:adjustRightInd/>
        <w:snapToGrid/>
        <w:spacing w:before="100" w:beforeAutospacing="1" w:after="100" w:afterAutospacing="1" w:line="300" w:lineRule="atLeast"/>
        <w:rPr>
          <w:ins w:id="195" w:author="Unknown"/>
          <w:rFonts w:ascii="Verdana" w:eastAsia="宋体" w:hAnsi="Verdana" w:cs="宋体"/>
          <w:color w:val="352F28"/>
          <w:sz w:val="18"/>
          <w:szCs w:val="18"/>
        </w:rPr>
      </w:pPr>
      <w:r>
        <w:rPr>
          <w:rFonts w:ascii="Verdana" w:eastAsia="宋体" w:hAnsi="Verdana" w:cs="宋体"/>
          <w:noProof/>
          <w:color w:val="352F28"/>
          <w:sz w:val="18"/>
          <w:szCs w:val="18"/>
        </w:rPr>
        <w:drawing>
          <wp:inline distT="0" distB="0" distL="0" distR="0">
            <wp:extent cx="3505200" cy="1762125"/>
            <wp:effectExtent l="19050" t="0" r="0" b="0"/>
            <wp:docPr id="10" name="图片 10" descr="http://game.ceeger.com/Components/Images/class-PlayerSetting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game.ceeger.com/Components/Images/class-PlayerSettings-8.jpg"/>
                    <pic:cNvPicPr>
                      <a:picLocks noChangeAspect="1" noChangeArrowheads="1"/>
                    </pic:cNvPicPr>
                  </pic:nvPicPr>
                  <pic:blipFill>
                    <a:blip r:embed="rId12" cstate="print"/>
                    <a:srcRect/>
                    <a:stretch>
                      <a:fillRect/>
                    </a:stretch>
                  </pic:blipFill>
                  <pic:spPr bwMode="auto">
                    <a:xfrm>
                      <a:off x="0" y="0"/>
                      <a:ext cx="3505200" cy="1762125"/>
                    </a:xfrm>
                    <a:prstGeom prst="rect">
                      <a:avLst/>
                    </a:prstGeom>
                    <a:noFill/>
                    <a:ln w="9525">
                      <a:noFill/>
                      <a:miter lim="800000"/>
                      <a:headEnd/>
                      <a:tailEnd/>
                    </a:ln>
                  </pic:spPr>
                </pic:pic>
              </a:graphicData>
            </a:graphic>
          </wp:inline>
        </w:drawing>
      </w:r>
    </w:p>
    <w:p w:rsidR="00066FA4" w:rsidRPr="00066FA4" w:rsidRDefault="00066FA4" w:rsidP="00066FA4">
      <w:pPr>
        <w:numPr>
          <w:ilvl w:val="0"/>
          <w:numId w:val="7"/>
        </w:numPr>
        <w:pBdr>
          <w:top w:val="single" w:sz="6" w:space="0" w:color="000000"/>
          <w:bottom w:val="dotted" w:sz="6" w:space="2" w:color="CCCCCC"/>
        </w:pBdr>
        <w:shd w:val="clear" w:color="auto" w:fill="FFFFFF"/>
        <w:wordWrap w:val="0"/>
        <w:adjustRightInd/>
        <w:snapToGrid/>
        <w:spacing w:after="0" w:line="300" w:lineRule="atLeast"/>
        <w:ind w:left="225"/>
        <w:rPr>
          <w:ins w:id="196" w:author="Unknown"/>
          <w:rFonts w:ascii="Verdana" w:eastAsia="宋体" w:hAnsi="Verdana" w:cs="宋体"/>
          <w:b/>
          <w:bCs/>
          <w:color w:val="0066CC"/>
          <w:sz w:val="24"/>
          <w:szCs w:val="24"/>
        </w:rPr>
      </w:pPr>
      <w:ins w:id="197" w:author="Unknown">
        <w:r w:rsidRPr="00066FA4">
          <w:rPr>
            <w:rFonts w:ascii="Verdana" w:eastAsia="宋体" w:hAnsi="Verdana" w:cs="宋体"/>
            <w:b/>
            <w:bCs/>
            <w:color w:val="0066CC"/>
            <w:sz w:val="24"/>
            <w:szCs w:val="24"/>
          </w:rPr>
          <w:t>Rendering</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198" w:author="Unknown"/>
          <w:rFonts w:ascii="Verdana" w:eastAsia="宋体" w:hAnsi="Verdana" w:cs="宋体"/>
          <w:color w:val="0066CC"/>
          <w:sz w:val="24"/>
          <w:szCs w:val="24"/>
        </w:rPr>
      </w:pPr>
      <w:ins w:id="199" w:author="Unknown">
        <w:r w:rsidRPr="00066FA4">
          <w:rPr>
            <w:rFonts w:ascii="Verdana" w:eastAsia="宋体" w:hAnsi="Verdana" w:cs="宋体"/>
            <w:color w:val="0066CC"/>
            <w:sz w:val="24"/>
            <w:szCs w:val="24"/>
          </w:rPr>
          <w:t>渲染</w:t>
        </w:r>
      </w:ins>
    </w:p>
    <w:p w:rsidR="00066FA4" w:rsidRPr="00066FA4" w:rsidRDefault="00066FA4" w:rsidP="00066FA4">
      <w:pPr>
        <w:numPr>
          <w:ilvl w:val="0"/>
          <w:numId w:val="7"/>
        </w:numPr>
        <w:pBdr>
          <w:top w:val="single" w:sz="6" w:space="0" w:color="000000"/>
          <w:bottom w:val="dotted" w:sz="6" w:space="2" w:color="CCCCCC"/>
        </w:pBdr>
        <w:shd w:val="clear" w:color="auto" w:fill="FFFFFF"/>
        <w:wordWrap w:val="0"/>
        <w:adjustRightInd/>
        <w:snapToGrid/>
        <w:spacing w:after="0" w:line="300" w:lineRule="atLeast"/>
        <w:ind w:left="225"/>
        <w:rPr>
          <w:ins w:id="200" w:author="Unknown"/>
          <w:rFonts w:ascii="Verdana" w:eastAsia="宋体" w:hAnsi="Verdana" w:cs="宋体"/>
          <w:b/>
          <w:bCs/>
          <w:color w:val="352F28"/>
          <w:sz w:val="18"/>
          <w:szCs w:val="18"/>
        </w:rPr>
      </w:pPr>
      <w:ins w:id="201" w:author="Unknown">
        <w:r w:rsidRPr="00066FA4">
          <w:rPr>
            <w:rFonts w:ascii="Verdana" w:eastAsia="宋体" w:hAnsi="Verdana" w:cs="宋体"/>
            <w:b/>
            <w:bCs/>
            <w:color w:val="352F28"/>
            <w:sz w:val="18"/>
            <w:szCs w:val="18"/>
          </w:rPr>
          <w:t xml:space="preserve">Rendering Path </w:t>
        </w:r>
        <w:r w:rsidRPr="00066FA4">
          <w:rPr>
            <w:rFonts w:ascii="Verdana" w:eastAsia="宋体" w:hAnsi="Verdana" w:cs="宋体"/>
            <w:b/>
            <w:bCs/>
            <w:color w:val="550055"/>
            <w:sz w:val="18"/>
          </w:rPr>
          <w:t>渲染路径</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202" w:author="Unknown"/>
          <w:rFonts w:ascii="Verdana" w:eastAsia="宋体" w:hAnsi="Verdana" w:cs="宋体"/>
          <w:color w:val="352F28"/>
          <w:sz w:val="18"/>
          <w:szCs w:val="18"/>
        </w:rPr>
      </w:pPr>
      <w:ins w:id="203" w:author="Unknown">
        <w:r w:rsidRPr="00066FA4">
          <w:rPr>
            <w:rFonts w:ascii="Verdana" w:eastAsia="宋体" w:hAnsi="Verdana" w:cs="宋体"/>
            <w:color w:val="352F28"/>
            <w:sz w:val="18"/>
            <w:szCs w:val="18"/>
          </w:rPr>
          <w:t>This property is shared between Standalone and WebPlayer content.</w:t>
        </w:r>
        <w:r w:rsidRPr="00066FA4">
          <w:rPr>
            <w:rFonts w:ascii="Verdana" w:eastAsia="宋体" w:hAnsi="Verdana" w:cs="宋体"/>
            <w:color w:val="352F28"/>
            <w:sz w:val="18"/>
            <w:szCs w:val="18"/>
          </w:rPr>
          <w:br/>
        </w:r>
        <w:r w:rsidRPr="00066FA4">
          <w:rPr>
            <w:rFonts w:ascii="Verdana" w:eastAsia="宋体" w:hAnsi="Verdana" w:cs="宋体"/>
            <w:color w:val="550055"/>
            <w:sz w:val="18"/>
          </w:rPr>
          <w:t>此属性是在单机版和</w:t>
        </w:r>
        <w:r w:rsidRPr="00066FA4">
          <w:rPr>
            <w:rFonts w:ascii="Verdana" w:eastAsia="宋体" w:hAnsi="Verdana" w:cs="宋体"/>
            <w:color w:val="550055"/>
            <w:sz w:val="18"/>
          </w:rPr>
          <w:t>Web</w:t>
        </w:r>
        <w:r w:rsidRPr="00066FA4">
          <w:rPr>
            <w:rFonts w:ascii="Verdana" w:eastAsia="宋体" w:hAnsi="Verdana" w:cs="宋体"/>
            <w:color w:val="550055"/>
            <w:sz w:val="18"/>
          </w:rPr>
          <w:t>版两者共享的。</w:t>
        </w:r>
      </w:ins>
    </w:p>
    <w:p w:rsidR="00066FA4" w:rsidRPr="00066FA4" w:rsidRDefault="00066FA4" w:rsidP="00066FA4">
      <w:pPr>
        <w:numPr>
          <w:ilvl w:val="0"/>
          <w:numId w:val="7"/>
        </w:numPr>
        <w:pBdr>
          <w:top w:val="single" w:sz="6" w:space="0" w:color="000000"/>
          <w:bottom w:val="dotted" w:sz="6" w:space="2" w:color="CCCCCC"/>
        </w:pBdr>
        <w:shd w:val="clear" w:color="auto" w:fill="FFFFFF"/>
        <w:wordWrap w:val="0"/>
        <w:adjustRightInd/>
        <w:snapToGrid/>
        <w:spacing w:after="0" w:line="300" w:lineRule="atLeast"/>
        <w:ind w:left="225"/>
        <w:rPr>
          <w:ins w:id="204" w:author="Unknown"/>
          <w:rFonts w:ascii="Verdana" w:eastAsia="宋体" w:hAnsi="Verdana" w:cs="宋体"/>
          <w:b/>
          <w:bCs/>
          <w:color w:val="352F28"/>
          <w:sz w:val="18"/>
          <w:szCs w:val="18"/>
        </w:rPr>
      </w:pPr>
      <w:ins w:id="205" w:author="Unknown">
        <w:r w:rsidRPr="00066FA4">
          <w:rPr>
            <w:rFonts w:ascii="Verdana" w:eastAsia="宋体" w:hAnsi="Verdana" w:cs="宋体"/>
            <w:b/>
            <w:bCs/>
            <w:color w:val="352F28"/>
            <w:sz w:val="18"/>
            <w:szCs w:val="18"/>
          </w:rPr>
          <w:t xml:space="preserve">Vertex Lit </w:t>
        </w:r>
        <w:r w:rsidRPr="00066FA4">
          <w:rPr>
            <w:rFonts w:ascii="Verdana" w:eastAsia="宋体" w:hAnsi="Verdana" w:cs="宋体"/>
            <w:b/>
            <w:bCs/>
            <w:color w:val="550055"/>
            <w:sz w:val="18"/>
          </w:rPr>
          <w:t>顶点光照</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206" w:author="Unknown"/>
          <w:rFonts w:ascii="Verdana" w:eastAsia="宋体" w:hAnsi="Verdana" w:cs="宋体"/>
          <w:color w:val="352F28"/>
          <w:sz w:val="18"/>
          <w:szCs w:val="18"/>
        </w:rPr>
      </w:pPr>
      <w:ins w:id="207" w:author="Unknown">
        <w:r w:rsidRPr="00066FA4">
          <w:rPr>
            <w:rFonts w:ascii="Verdana" w:eastAsia="宋体" w:hAnsi="Verdana" w:cs="宋体"/>
            <w:color w:val="352F28"/>
            <w:sz w:val="18"/>
            <w:szCs w:val="18"/>
          </w:rPr>
          <w:t>Lowest lighting fidelity, no shadows support. Best used on old machines or limited mobile platforms.</w:t>
        </w:r>
        <w:r w:rsidRPr="00066FA4">
          <w:rPr>
            <w:rFonts w:ascii="Verdana" w:eastAsia="宋体" w:hAnsi="Verdana" w:cs="宋体"/>
            <w:color w:val="352F28"/>
            <w:sz w:val="18"/>
            <w:szCs w:val="18"/>
          </w:rPr>
          <w:br/>
        </w:r>
        <w:r w:rsidRPr="00066FA4">
          <w:rPr>
            <w:rFonts w:ascii="Verdana" w:eastAsia="宋体" w:hAnsi="Verdana" w:cs="宋体"/>
            <w:color w:val="550055"/>
            <w:sz w:val="18"/>
          </w:rPr>
          <w:t>最低光照保真，不支持阴影，最好用于老机器或受限的手机平台。</w:t>
        </w:r>
      </w:ins>
    </w:p>
    <w:p w:rsidR="00066FA4" w:rsidRPr="00066FA4" w:rsidRDefault="00066FA4" w:rsidP="00066FA4">
      <w:pPr>
        <w:numPr>
          <w:ilvl w:val="0"/>
          <w:numId w:val="7"/>
        </w:numPr>
        <w:pBdr>
          <w:top w:val="single" w:sz="6" w:space="0" w:color="000000"/>
          <w:bottom w:val="dotted" w:sz="6" w:space="2" w:color="CCCCCC"/>
        </w:pBdr>
        <w:shd w:val="clear" w:color="auto" w:fill="FFFFFF"/>
        <w:wordWrap w:val="0"/>
        <w:adjustRightInd/>
        <w:snapToGrid/>
        <w:spacing w:after="0" w:line="300" w:lineRule="atLeast"/>
        <w:ind w:left="225"/>
        <w:rPr>
          <w:ins w:id="208" w:author="Unknown"/>
          <w:rFonts w:ascii="Verdana" w:eastAsia="宋体" w:hAnsi="Verdana" w:cs="宋体"/>
          <w:b/>
          <w:bCs/>
          <w:color w:val="352F28"/>
          <w:sz w:val="18"/>
          <w:szCs w:val="18"/>
        </w:rPr>
      </w:pPr>
      <w:ins w:id="209" w:author="Unknown">
        <w:r w:rsidRPr="00066FA4">
          <w:rPr>
            <w:rFonts w:ascii="Verdana" w:eastAsia="宋体" w:hAnsi="Verdana" w:cs="宋体"/>
            <w:b/>
            <w:bCs/>
            <w:color w:val="352F28"/>
            <w:sz w:val="18"/>
            <w:szCs w:val="18"/>
          </w:rPr>
          <w:t>Forward with Shaders</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正向着色器</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210" w:author="Unknown"/>
          <w:rFonts w:ascii="Verdana" w:eastAsia="宋体" w:hAnsi="Verdana" w:cs="宋体"/>
          <w:color w:val="352F28"/>
          <w:sz w:val="18"/>
          <w:szCs w:val="18"/>
        </w:rPr>
      </w:pPr>
      <w:ins w:id="211" w:author="Unknown">
        <w:r w:rsidRPr="00066FA4">
          <w:rPr>
            <w:rFonts w:ascii="Verdana" w:eastAsia="宋体" w:hAnsi="Verdana" w:cs="宋体"/>
            <w:color w:val="352F28"/>
            <w:sz w:val="18"/>
            <w:szCs w:val="18"/>
          </w:rPr>
          <w:t>Good support for lighting features; limited support for shadows.</w:t>
        </w:r>
        <w:r w:rsidRPr="00066FA4">
          <w:rPr>
            <w:rFonts w:ascii="Verdana" w:eastAsia="宋体" w:hAnsi="Verdana" w:cs="宋体"/>
            <w:color w:val="352F28"/>
            <w:sz w:val="18"/>
            <w:szCs w:val="18"/>
          </w:rPr>
          <w:br/>
        </w:r>
        <w:r w:rsidRPr="00066FA4">
          <w:rPr>
            <w:rFonts w:ascii="Verdana" w:eastAsia="宋体" w:hAnsi="Verdana" w:cs="宋体"/>
            <w:color w:val="550055"/>
            <w:sz w:val="18"/>
          </w:rPr>
          <w:t>很好的支持光照特性，有限的支持阴影。</w:t>
        </w:r>
        <w:r w:rsidRPr="00066FA4">
          <w:rPr>
            <w:rFonts w:ascii="Verdana" w:eastAsia="宋体" w:hAnsi="Verdana" w:cs="宋体"/>
            <w:color w:val="550055"/>
            <w:sz w:val="18"/>
          </w:rPr>
          <w:t xml:space="preserve"> </w:t>
        </w:r>
      </w:ins>
    </w:p>
    <w:p w:rsidR="00066FA4" w:rsidRPr="00066FA4" w:rsidRDefault="00066FA4" w:rsidP="00066FA4">
      <w:pPr>
        <w:numPr>
          <w:ilvl w:val="0"/>
          <w:numId w:val="7"/>
        </w:numPr>
        <w:pBdr>
          <w:top w:val="single" w:sz="6" w:space="0" w:color="000000"/>
          <w:bottom w:val="dotted" w:sz="6" w:space="2" w:color="CCCCCC"/>
        </w:pBdr>
        <w:shd w:val="clear" w:color="auto" w:fill="FFFFFF"/>
        <w:wordWrap w:val="0"/>
        <w:adjustRightInd/>
        <w:snapToGrid/>
        <w:spacing w:after="0" w:line="300" w:lineRule="atLeast"/>
        <w:ind w:left="225"/>
        <w:rPr>
          <w:ins w:id="212" w:author="Unknown"/>
          <w:rFonts w:ascii="Verdana" w:eastAsia="宋体" w:hAnsi="Verdana" w:cs="宋体"/>
          <w:b/>
          <w:bCs/>
          <w:color w:val="352F28"/>
          <w:sz w:val="18"/>
          <w:szCs w:val="18"/>
        </w:rPr>
      </w:pPr>
      <w:ins w:id="213" w:author="Unknown">
        <w:r w:rsidRPr="00066FA4">
          <w:rPr>
            <w:rFonts w:ascii="Verdana" w:eastAsia="宋体" w:hAnsi="Verdana" w:cs="宋体"/>
            <w:b/>
            <w:bCs/>
            <w:color w:val="352F28"/>
            <w:sz w:val="18"/>
            <w:szCs w:val="18"/>
          </w:rPr>
          <w:t>Deferred Lighting</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延时光照</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214" w:author="Unknown"/>
          <w:rFonts w:ascii="Verdana" w:eastAsia="宋体" w:hAnsi="Verdana" w:cs="宋体"/>
          <w:color w:val="352F28"/>
          <w:sz w:val="18"/>
          <w:szCs w:val="18"/>
        </w:rPr>
      </w:pPr>
      <w:ins w:id="215" w:author="Unknown">
        <w:r w:rsidRPr="00066FA4">
          <w:rPr>
            <w:rFonts w:ascii="Verdana" w:eastAsia="宋体" w:hAnsi="Verdana" w:cs="宋体"/>
            <w:color w:val="352F28"/>
            <w:sz w:val="18"/>
            <w:szCs w:val="18"/>
          </w:rPr>
          <w:t>Best support for lighting and shadowing features, but requires certain level of hardware support. Best used if you have many realtime lights. Unity Pro only.</w:t>
        </w:r>
        <w:r w:rsidRPr="00066FA4">
          <w:rPr>
            <w:rFonts w:ascii="Verdana" w:eastAsia="宋体" w:hAnsi="Verdana" w:cs="宋体"/>
            <w:color w:val="352F28"/>
            <w:sz w:val="18"/>
            <w:szCs w:val="18"/>
          </w:rPr>
          <w:br/>
        </w:r>
        <w:r w:rsidRPr="00066FA4">
          <w:rPr>
            <w:rFonts w:ascii="Verdana" w:eastAsia="宋体" w:hAnsi="Verdana" w:cs="宋体"/>
            <w:color w:val="550055"/>
            <w:sz w:val="18"/>
          </w:rPr>
          <w:t>最好的支持光照和阴影特性，但需要一定程度的硬件支持。最好有许多实时光照时使用。</w:t>
        </w:r>
        <w:r w:rsidRPr="00066FA4">
          <w:rPr>
            <w:rFonts w:ascii="Verdana" w:eastAsia="宋体" w:hAnsi="Verdana" w:cs="宋体"/>
            <w:color w:val="550055"/>
            <w:sz w:val="18"/>
          </w:rPr>
          <w:t>Untiy</w:t>
        </w:r>
        <w:r w:rsidRPr="00066FA4">
          <w:rPr>
            <w:rFonts w:ascii="Verdana" w:eastAsia="宋体" w:hAnsi="Verdana" w:cs="宋体"/>
            <w:color w:val="550055"/>
            <w:sz w:val="18"/>
          </w:rPr>
          <w:t>专业版功能。</w:t>
        </w:r>
        <w:r w:rsidRPr="00066FA4">
          <w:rPr>
            <w:rFonts w:ascii="Verdana" w:eastAsia="宋体" w:hAnsi="Verdana" w:cs="宋体"/>
            <w:color w:val="550055"/>
            <w:sz w:val="18"/>
          </w:rPr>
          <w:t xml:space="preserve"> </w:t>
        </w:r>
      </w:ins>
    </w:p>
    <w:p w:rsidR="00066FA4" w:rsidRPr="00066FA4" w:rsidRDefault="00066FA4" w:rsidP="00066FA4">
      <w:pPr>
        <w:numPr>
          <w:ilvl w:val="0"/>
          <w:numId w:val="7"/>
        </w:numPr>
        <w:pBdr>
          <w:top w:val="single" w:sz="6" w:space="0" w:color="000000"/>
          <w:bottom w:val="dotted" w:sz="6" w:space="2" w:color="CCCCCC"/>
        </w:pBdr>
        <w:shd w:val="clear" w:color="auto" w:fill="FFFFFF"/>
        <w:wordWrap w:val="0"/>
        <w:adjustRightInd/>
        <w:snapToGrid/>
        <w:spacing w:after="0" w:line="300" w:lineRule="atLeast"/>
        <w:ind w:left="225"/>
        <w:rPr>
          <w:ins w:id="216" w:author="Unknown"/>
          <w:rFonts w:ascii="Verdana" w:eastAsia="宋体" w:hAnsi="Verdana" w:cs="宋体"/>
          <w:b/>
          <w:bCs/>
          <w:color w:val="352F28"/>
          <w:sz w:val="18"/>
          <w:szCs w:val="18"/>
        </w:rPr>
      </w:pPr>
      <w:ins w:id="217" w:author="Unknown">
        <w:r w:rsidRPr="00066FA4">
          <w:rPr>
            <w:rFonts w:ascii="Verdana" w:eastAsia="宋体" w:hAnsi="Verdana" w:cs="宋体"/>
            <w:b/>
            <w:bCs/>
            <w:color w:val="352F28"/>
            <w:sz w:val="18"/>
            <w:szCs w:val="18"/>
          </w:rPr>
          <w:t xml:space="preserve">Color Space </w:t>
        </w:r>
        <w:r w:rsidRPr="00066FA4">
          <w:rPr>
            <w:rFonts w:ascii="Verdana" w:eastAsia="宋体" w:hAnsi="Verdana" w:cs="宋体"/>
            <w:b/>
            <w:bCs/>
            <w:color w:val="550055"/>
            <w:sz w:val="18"/>
          </w:rPr>
          <w:t>色彩空间</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218" w:author="Unknown"/>
          <w:rFonts w:ascii="Verdana" w:eastAsia="宋体" w:hAnsi="Verdana" w:cs="宋体"/>
          <w:color w:val="352F28"/>
          <w:sz w:val="18"/>
          <w:szCs w:val="18"/>
        </w:rPr>
      </w:pPr>
      <w:ins w:id="219" w:author="Unknown">
        <w:r w:rsidRPr="00066FA4">
          <w:rPr>
            <w:rFonts w:ascii="Verdana" w:eastAsia="宋体" w:hAnsi="Verdana" w:cs="宋体"/>
            <w:color w:val="352F28"/>
            <w:sz w:val="18"/>
            <w:szCs w:val="18"/>
          </w:rPr>
          <w:t xml:space="preserve">The color space to be used for rendering </w:t>
        </w:r>
        <w:r w:rsidRPr="00066FA4">
          <w:rPr>
            <w:rFonts w:ascii="Verdana" w:eastAsia="宋体" w:hAnsi="Verdana" w:cs="宋体"/>
            <w:color w:val="550055"/>
            <w:sz w:val="18"/>
          </w:rPr>
          <w:t>用于渲染的色彩空间</w:t>
        </w:r>
      </w:ins>
    </w:p>
    <w:p w:rsidR="00066FA4" w:rsidRPr="00066FA4" w:rsidRDefault="00066FA4" w:rsidP="00066FA4">
      <w:pPr>
        <w:numPr>
          <w:ilvl w:val="0"/>
          <w:numId w:val="7"/>
        </w:numPr>
        <w:pBdr>
          <w:top w:val="single" w:sz="6" w:space="0" w:color="000000"/>
          <w:bottom w:val="dotted" w:sz="6" w:space="2" w:color="CCCCCC"/>
        </w:pBdr>
        <w:shd w:val="clear" w:color="auto" w:fill="FFFFFF"/>
        <w:wordWrap w:val="0"/>
        <w:adjustRightInd/>
        <w:snapToGrid/>
        <w:spacing w:after="0" w:line="300" w:lineRule="atLeast"/>
        <w:ind w:left="225"/>
        <w:rPr>
          <w:ins w:id="220" w:author="Unknown"/>
          <w:rFonts w:ascii="Verdana" w:eastAsia="宋体" w:hAnsi="Verdana" w:cs="宋体"/>
          <w:b/>
          <w:bCs/>
          <w:color w:val="352F28"/>
          <w:sz w:val="18"/>
          <w:szCs w:val="18"/>
        </w:rPr>
      </w:pPr>
      <w:ins w:id="221" w:author="Unknown">
        <w:r w:rsidRPr="00066FA4">
          <w:rPr>
            <w:rFonts w:ascii="Verdana" w:eastAsia="宋体" w:hAnsi="Verdana" w:cs="宋体"/>
            <w:b/>
            <w:bCs/>
            <w:color w:val="352F28"/>
            <w:sz w:val="18"/>
            <w:szCs w:val="18"/>
          </w:rPr>
          <w:t>GammaSpace Rendering</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伽马空间渲染</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222" w:author="Unknown"/>
          <w:rFonts w:ascii="Verdana" w:eastAsia="宋体" w:hAnsi="Verdana" w:cs="宋体"/>
          <w:color w:val="352F28"/>
          <w:sz w:val="18"/>
          <w:szCs w:val="18"/>
        </w:rPr>
      </w:pPr>
      <w:ins w:id="223" w:author="Unknown">
        <w:r w:rsidRPr="00066FA4">
          <w:rPr>
            <w:rFonts w:ascii="Verdana" w:eastAsia="宋体" w:hAnsi="Verdana" w:cs="宋体"/>
            <w:color w:val="352F28"/>
            <w:sz w:val="18"/>
            <w:szCs w:val="18"/>
          </w:rPr>
          <w:t>Rendering is gamma-corrected</w:t>
        </w:r>
        <w:r w:rsidRPr="00066FA4">
          <w:rPr>
            <w:rFonts w:ascii="Verdana" w:eastAsia="宋体" w:hAnsi="Verdana" w:cs="宋体"/>
            <w:color w:val="352F28"/>
            <w:sz w:val="18"/>
            <w:szCs w:val="18"/>
          </w:rPr>
          <w:br/>
        </w:r>
        <w:r w:rsidRPr="00066FA4">
          <w:rPr>
            <w:rFonts w:ascii="Verdana" w:eastAsia="宋体" w:hAnsi="Verdana" w:cs="宋体"/>
            <w:color w:val="550055"/>
            <w:sz w:val="18"/>
          </w:rPr>
          <w:t>伽马校正渲染</w:t>
        </w:r>
      </w:ins>
    </w:p>
    <w:p w:rsidR="00066FA4" w:rsidRPr="00066FA4" w:rsidRDefault="00066FA4" w:rsidP="00066FA4">
      <w:pPr>
        <w:numPr>
          <w:ilvl w:val="0"/>
          <w:numId w:val="7"/>
        </w:numPr>
        <w:pBdr>
          <w:top w:val="single" w:sz="6" w:space="0" w:color="000000"/>
          <w:bottom w:val="dotted" w:sz="6" w:space="2" w:color="CCCCCC"/>
        </w:pBdr>
        <w:shd w:val="clear" w:color="auto" w:fill="FFFFFF"/>
        <w:wordWrap w:val="0"/>
        <w:adjustRightInd/>
        <w:snapToGrid/>
        <w:spacing w:after="0" w:line="300" w:lineRule="atLeast"/>
        <w:ind w:left="225"/>
        <w:rPr>
          <w:ins w:id="224" w:author="Unknown"/>
          <w:rFonts w:ascii="Verdana" w:eastAsia="宋体" w:hAnsi="Verdana" w:cs="宋体"/>
          <w:b/>
          <w:bCs/>
          <w:color w:val="352F28"/>
          <w:sz w:val="18"/>
          <w:szCs w:val="18"/>
        </w:rPr>
      </w:pPr>
      <w:ins w:id="225" w:author="Unknown">
        <w:r w:rsidRPr="00066FA4">
          <w:rPr>
            <w:rFonts w:ascii="Verdana" w:eastAsia="宋体" w:hAnsi="Verdana" w:cs="宋体"/>
            <w:b/>
            <w:bCs/>
            <w:color w:val="352F28"/>
            <w:sz w:val="18"/>
            <w:szCs w:val="18"/>
          </w:rPr>
          <w:t xml:space="preserve">Linear Rendering </w:t>
        </w:r>
        <w:r w:rsidRPr="00066FA4">
          <w:rPr>
            <w:rFonts w:ascii="Verdana" w:eastAsia="宋体" w:hAnsi="Verdana" w:cs="宋体"/>
            <w:b/>
            <w:bCs/>
            <w:color w:val="550055"/>
            <w:sz w:val="18"/>
          </w:rPr>
          <w:t>线性渲染</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226" w:author="Unknown"/>
          <w:rFonts w:ascii="Verdana" w:eastAsia="宋体" w:hAnsi="Verdana" w:cs="宋体"/>
          <w:color w:val="352F28"/>
          <w:sz w:val="18"/>
          <w:szCs w:val="18"/>
        </w:rPr>
      </w:pPr>
      <w:ins w:id="227" w:author="Unknown">
        <w:r w:rsidRPr="00066FA4">
          <w:rPr>
            <w:rFonts w:ascii="Verdana" w:eastAsia="宋体" w:hAnsi="Verdana" w:cs="宋体"/>
            <w:color w:val="352F28"/>
            <w:sz w:val="18"/>
            <w:szCs w:val="18"/>
          </w:rPr>
          <w:t>Rendering is done in linear space</w:t>
        </w:r>
        <w:r w:rsidRPr="00066FA4">
          <w:rPr>
            <w:rFonts w:ascii="Verdana" w:eastAsia="宋体" w:hAnsi="Verdana" w:cs="宋体"/>
            <w:color w:val="352F28"/>
            <w:sz w:val="18"/>
            <w:szCs w:val="18"/>
          </w:rPr>
          <w:br/>
        </w:r>
        <w:r w:rsidRPr="00066FA4">
          <w:rPr>
            <w:rFonts w:ascii="Verdana" w:eastAsia="宋体" w:hAnsi="Verdana" w:cs="宋体"/>
            <w:color w:val="550055"/>
            <w:sz w:val="18"/>
          </w:rPr>
          <w:t>在线性空间渲染</w:t>
        </w:r>
      </w:ins>
    </w:p>
    <w:p w:rsidR="00066FA4" w:rsidRPr="00066FA4" w:rsidRDefault="00066FA4" w:rsidP="00066FA4">
      <w:pPr>
        <w:numPr>
          <w:ilvl w:val="0"/>
          <w:numId w:val="7"/>
        </w:numPr>
        <w:pBdr>
          <w:top w:val="single" w:sz="6" w:space="0" w:color="000000"/>
          <w:bottom w:val="dotted" w:sz="6" w:space="2" w:color="CCCCCC"/>
        </w:pBdr>
        <w:shd w:val="clear" w:color="auto" w:fill="FFFFFF"/>
        <w:wordWrap w:val="0"/>
        <w:adjustRightInd/>
        <w:snapToGrid/>
        <w:spacing w:after="0" w:line="300" w:lineRule="atLeast"/>
        <w:ind w:left="225"/>
        <w:rPr>
          <w:ins w:id="228" w:author="Unknown"/>
          <w:rFonts w:ascii="Verdana" w:eastAsia="宋体" w:hAnsi="Verdana" w:cs="宋体"/>
          <w:b/>
          <w:bCs/>
          <w:color w:val="0066CC"/>
          <w:sz w:val="24"/>
          <w:szCs w:val="24"/>
        </w:rPr>
      </w:pPr>
      <w:ins w:id="229" w:author="Unknown">
        <w:r w:rsidRPr="00066FA4">
          <w:rPr>
            <w:rFonts w:ascii="Verdana" w:eastAsia="宋体" w:hAnsi="Verdana" w:cs="宋体"/>
            <w:b/>
            <w:bCs/>
            <w:color w:val="0066CC"/>
            <w:sz w:val="24"/>
            <w:szCs w:val="24"/>
          </w:rPr>
          <w:t>Hardware Sampling</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230" w:author="Unknown"/>
          <w:rFonts w:ascii="Verdana" w:eastAsia="宋体" w:hAnsi="Verdana" w:cs="宋体"/>
          <w:color w:val="0066CC"/>
          <w:sz w:val="24"/>
          <w:szCs w:val="24"/>
        </w:rPr>
      </w:pPr>
      <w:ins w:id="231" w:author="Unknown">
        <w:r w:rsidRPr="00066FA4">
          <w:rPr>
            <w:rFonts w:ascii="Verdana" w:eastAsia="宋体" w:hAnsi="Verdana" w:cs="宋体"/>
            <w:color w:val="0066CC"/>
            <w:sz w:val="24"/>
            <w:szCs w:val="24"/>
          </w:rPr>
          <w:t>硬件采样</w:t>
        </w:r>
      </w:ins>
    </w:p>
    <w:p w:rsidR="00066FA4" w:rsidRPr="00066FA4" w:rsidRDefault="00066FA4" w:rsidP="00066FA4">
      <w:pPr>
        <w:numPr>
          <w:ilvl w:val="0"/>
          <w:numId w:val="7"/>
        </w:numPr>
        <w:pBdr>
          <w:top w:val="single" w:sz="6" w:space="0" w:color="000000"/>
          <w:bottom w:val="dotted" w:sz="6" w:space="2" w:color="CCCCCC"/>
        </w:pBdr>
        <w:shd w:val="clear" w:color="auto" w:fill="FFFFFF"/>
        <w:wordWrap w:val="0"/>
        <w:adjustRightInd/>
        <w:snapToGrid/>
        <w:spacing w:after="0" w:line="300" w:lineRule="atLeast"/>
        <w:ind w:left="225"/>
        <w:rPr>
          <w:ins w:id="232" w:author="Unknown"/>
          <w:rFonts w:ascii="Verdana" w:eastAsia="宋体" w:hAnsi="Verdana" w:cs="宋体"/>
          <w:b/>
          <w:bCs/>
          <w:color w:val="352F28"/>
          <w:sz w:val="18"/>
          <w:szCs w:val="18"/>
        </w:rPr>
      </w:pPr>
      <w:ins w:id="233" w:author="Unknown">
        <w:r w:rsidRPr="00066FA4">
          <w:rPr>
            <w:rFonts w:ascii="Verdana" w:eastAsia="宋体" w:hAnsi="Verdana" w:cs="宋体"/>
            <w:b/>
            <w:bCs/>
            <w:color w:val="352F28"/>
            <w:sz w:val="18"/>
            <w:szCs w:val="18"/>
          </w:rPr>
          <w:t xml:space="preserve">Static Batching </w:t>
        </w:r>
        <w:r w:rsidRPr="00066FA4">
          <w:rPr>
            <w:rFonts w:ascii="Verdana" w:eastAsia="宋体" w:hAnsi="Verdana" w:cs="宋体"/>
            <w:b/>
            <w:bCs/>
            <w:color w:val="550055"/>
            <w:sz w:val="18"/>
          </w:rPr>
          <w:t>静态批处理</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234" w:author="Unknown"/>
          <w:rFonts w:ascii="Verdana" w:eastAsia="宋体" w:hAnsi="Verdana" w:cs="宋体"/>
          <w:color w:val="352F28"/>
          <w:sz w:val="18"/>
          <w:szCs w:val="18"/>
        </w:rPr>
      </w:pPr>
      <w:ins w:id="235" w:author="Unknown">
        <w:r w:rsidRPr="00066FA4">
          <w:rPr>
            <w:rFonts w:ascii="Verdana" w:eastAsia="宋体" w:hAnsi="Verdana" w:cs="宋体"/>
            <w:color w:val="352F28"/>
            <w:sz w:val="18"/>
            <w:szCs w:val="18"/>
          </w:rPr>
          <w:t>Set this to use Static batching on your build (Inactive by default in webplayers). Unity Pro only.</w:t>
        </w:r>
        <w:r w:rsidRPr="00066FA4">
          <w:rPr>
            <w:rFonts w:ascii="Verdana" w:eastAsia="宋体" w:hAnsi="Verdana" w:cs="宋体"/>
            <w:color w:val="352F28"/>
            <w:sz w:val="18"/>
            <w:szCs w:val="18"/>
          </w:rPr>
          <w:br/>
        </w:r>
        <w:r w:rsidRPr="00066FA4">
          <w:rPr>
            <w:rFonts w:ascii="Verdana" w:eastAsia="宋体" w:hAnsi="Verdana" w:cs="宋体"/>
            <w:color w:val="550055"/>
            <w:sz w:val="18"/>
          </w:rPr>
          <w:t>编译时设置使用静态批处理（在</w:t>
        </w:r>
        <w:r w:rsidRPr="00066FA4">
          <w:rPr>
            <w:rFonts w:ascii="Verdana" w:eastAsia="宋体" w:hAnsi="Verdana" w:cs="宋体"/>
            <w:color w:val="550055"/>
            <w:sz w:val="18"/>
          </w:rPr>
          <w:t>Web</w:t>
        </w:r>
        <w:r w:rsidRPr="00066FA4">
          <w:rPr>
            <w:rFonts w:ascii="Verdana" w:eastAsia="宋体" w:hAnsi="Verdana" w:cs="宋体"/>
            <w:color w:val="550055"/>
            <w:sz w:val="18"/>
          </w:rPr>
          <w:t>播放器中默认无效）。</w:t>
        </w:r>
        <w:r w:rsidRPr="00066FA4">
          <w:rPr>
            <w:rFonts w:ascii="Verdana" w:eastAsia="宋体" w:hAnsi="Verdana" w:cs="宋体"/>
            <w:color w:val="550055"/>
            <w:sz w:val="18"/>
          </w:rPr>
          <w:t xml:space="preserve"> Unity </w:t>
        </w:r>
        <w:r w:rsidRPr="00066FA4">
          <w:rPr>
            <w:rFonts w:ascii="Verdana" w:eastAsia="宋体" w:hAnsi="Verdana" w:cs="宋体"/>
            <w:color w:val="550055"/>
            <w:sz w:val="18"/>
          </w:rPr>
          <w:t>专业版功能</w:t>
        </w:r>
        <w:r w:rsidRPr="00066FA4">
          <w:rPr>
            <w:rFonts w:ascii="Verdana" w:eastAsia="宋体" w:hAnsi="Verdana" w:cs="宋体"/>
            <w:color w:val="550055"/>
            <w:sz w:val="18"/>
          </w:rPr>
          <w:t xml:space="preserve"> </w:t>
        </w:r>
        <w:r w:rsidRPr="00066FA4">
          <w:rPr>
            <w:rFonts w:ascii="Verdana" w:eastAsia="宋体" w:hAnsi="Verdana" w:cs="宋体"/>
            <w:color w:val="550055"/>
            <w:sz w:val="18"/>
          </w:rPr>
          <w:t>。</w:t>
        </w:r>
      </w:ins>
    </w:p>
    <w:p w:rsidR="00066FA4" w:rsidRPr="00066FA4" w:rsidRDefault="00066FA4" w:rsidP="00066FA4">
      <w:pPr>
        <w:numPr>
          <w:ilvl w:val="0"/>
          <w:numId w:val="7"/>
        </w:numPr>
        <w:pBdr>
          <w:top w:val="single" w:sz="6" w:space="0" w:color="000000"/>
          <w:bottom w:val="dotted" w:sz="6" w:space="2" w:color="CCCCCC"/>
        </w:pBdr>
        <w:shd w:val="clear" w:color="auto" w:fill="FFFFFF"/>
        <w:wordWrap w:val="0"/>
        <w:adjustRightInd/>
        <w:snapToGrid/>
        <w:spacing w:after="0" w:line="300" w:lineRule="atLeast"/>
        <w:ind w:left="225"/>
        <w:rPr>
          <w:ins w:id="236" w:author="Unknown"/>
          <w:rFonts w:ascii="Verdana" w:eastAsia="宋体" w:hAnsi="Verdana" w:cs="宋体"/>
          <w:b/>
          <w:bCs/>
          <w:color w:val="352F28"/>
          <w:sz w:val="18"/>
          <w:szCs w:val="18"/>
        </w:rPr>
      </w:pPr>
      <w:ins w:id="237" w:author="Unknown">
        <w:r w:rsidRPr="00066FA4">
          <w:rPr>
            <w:rFonts w:ascii="Verdana" w:eastAsia="宋体" w:hAnsi="Verdana" w:cs="宋体"/>
            <w:b/>
            <w:bCs/>
            <w:color w:val="352F28"/>
            <w:sz w:val="18"/>
            <w:szCs w:val="18"/>
          </w:rPr>
          <w:t xml:space="preserve">Dynamic Batching </w:t>
        </w:r>
        <w:r w:rsidRPr="00066FA4">
          <w:rPr>
            <w:rFonts w:ascii="Verdana" w:eastAsia="宋体" w:hAnsi="Verdana" w:cs="宋体"/>
            <w:b/>
            <w:bCs/>
            <w:color w:val="550055"/>
            <w:sz w:val="18"/>
          </w:rPr>
          <w:t>动态批处理</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238" w:author="Unknown"/>
          <w:rFonts w:ascii="Verdana" w:eastAsia="宋体" w:hAnsi="Verdana" w:cs="宋体"/>
          <w:color w:val="352F28"/>
          <w:sz w:val="18"/>
          <w:szCs w:val="18"/>
        </w:rPr>
      </w:pPr>
      <w:ins w:id="239" w:author="Unknown">
        <w:r w:rsidRPr="00066FA4">
          <w:rPr>
            <w:rFonts w:ascii="Verdana" w:eastAsia="宋体" w:hAnsi="Verdana" w:cs="宋体"/>
            <w:color w:val="352F28"/>
            <w:sz w:val="18"/>
            <w:szCs w:val="18"/>
          </w:rPr>
          <w:t>Set this to use Dynamic Batching on your build (Activated by default).</w:t>
        </w:r>
        <w:r w:rsidRPr="00066FA4">
          <w:rPr>
            <w:rFonts w:ascii="Verdana" w:eastAsia="宋体" w:hAnsi="Verdana" w:cs="宋体"/>
            <w:color w:val="352F28"/>
            <w:sz w:val="18"/>
            <w:szCs w:val="18"/>
          </w:rPr>
          <w:br/>
        </w:r>
        <w:r w:rsidRPr="00066FA4">
          <w:rPr>
            <w:rFonts w:ascii="Verdana" w:eastAsia="宋体" w:hAnsi="Verdana" w:cs="宋体"/>
            <w:color w:val="550055"/>
            <w:sz w:val="18"/>
          </w:rPr>
          <w:t>编译时设置使用动态批处理（默认激活）。</w:t>
        </w:r>
      </w:ins>
    </w:p>
    <w:p w:rsidR="00066FA4" w:rsidRPr="00066FA4" w:rsidRDefault="00066FA4" w:rsidP="00066FA4">
      <w:pPr>
        <w:numPr>
          <w:ilvl w:val="0"/>
          <w:numId w:val="7"/>
        </w:numPr>
        <w:pBdr>
          <w:top w:val="single" w:sz="6" w:space="0" w:color="000000"/>
          <w:bottom w:val="dotted" w:sz="6" w:space="2" w:color="CCCCCC"/>
        </w:pBdr>
        <w:shd w:val="clear" w:color="auto" w:fill="FFFFFF"/>
        <w:wordWrap w:val="0"/>
        <w:adjustRightInd/>
        <w:snapToGrid/>
        <w:spacing w:after="0" w:line="300" w:lineRule="atLeast"/>
        <w:ind w:left="225"/>
        <w:rPr>
          <w:ins w:id="240" w:author="Unknown"/>
          <w:rFonts w:ascii="Verdana" w:eastAsia="宋体" w:hAnsi="Verdana" w:cs="宋体"/>
          <w:b/>
          <w:bCs/>
          <w:color w:val="0066CC"/>
          <w:sz w:val="24"/>
          <w:szCs w:val="24"/>
        </w:rPr>
      </w:pPr>
      <w:ins w:id="241" w:author="Unknown">
        <w:r w:rsidRPr="00066FA4">
          <w:rPr>
            <w:rFonts w:ascii="Verdana" w:eastAsia="宋体" w:hAnsi="Verdana" w:cs="宋体"/>
            <w:b/>
            <w:bCs/>
            <w:color w:val="0066CC"/>
            <w:sz w:val="24"/>
            <w:szCs w:val="24"/>
          </w:rPr>
          <w:t>API Compatibility Level</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242" w:author="Unknown"/>
          <w:rFonts w:ascii="Verdana" w:eastAsia="宋体" w:hAnsi="Verdana" w:cs="宋体"/>
          <w:color w:val="0066CC"/>
          <w:sz w:val="24"/>
          <w:szCs w:val="24"/>
        </w:rPr>
      </w:pPr>
      <w:ins w:id="243" w:author="Unknown">
        <w:r w:rsidRPr="00066FA4">
          <w:rPr>
            <w:rFonts w:ascii="Verdana" w:eastAsia="宋体" w:hAnsi="Verdana" w:cs="宋体"/>
            <w:color w:val="0066CC"/>
            <w:sz w:val="24"/>
            <w:szCs w:val="24"/>
          </w:rPr>
          <w:t>API</w:t>
        </w:r>
        <w:r w:rsidRPr="00066FA4">
          <w:rPr>
            <w:rFonts w:ascii="Verdana" w:eastAsia="宋体" w:hAnsi="Verdana" w:cs="宋体"/>
            <w:color w:val="0066CC"/>
            <w:sz w:val="24"/>
            <w:szCs w:val="24"/>
          </w:rPr>
          <w:t>兼容性级别</w:t>
        </w:r>
      </w:ins>
    </w:p>
    <w:p w:rsidR="00066FA4" w:rsidRPr="00066FA4" w:rsidRDefault="00066FA4" w:rsidP="00066FA4">
      <w:pPr>
        <w:numPr>
          <w:ilvl w:val="0"/>
          <w:numId w:val="7"/>
        </w:numPr>
        <w:pBdr>
          <w:top w:val="single" w:sz="6" w:space="0" w:color="000000"/>
          <w:bottom w:val="dotted" w:sz="6" w:space="2" w:color="CCCCCC"/>
        </w:pBdr>
        <w:shd w:val="clear" w:color="auto" w:fill="FFFFFF"/>
        <w:wordWrap w:val="0"/>
        <w:adjustRightInd/>
        <w:snapToGrid/>
        <w:spacing w:after="0" w:line="300" w:lineRule="atLeast"/>
        <w:ind w:left="225"/>
        <w:rPr>
          <w:ins w:id="244" w:author="Unknown"/>
          <w:rFonts w:ascii="Verdana" w:eastAsia="宋体" w:hAnsi="Verdana" w:cs="宋体"/>
          <w:b/>
          <w:bCs/>
          <w:color w:val="352F28"/>
          <w:sz w:val="18"/>
          <w:szCs w:val="18"/>
        </w:rPr>
      </w:pPr>
      <w:ins w:id="245" w:author="Unknown">
        <w:r w:rsidRPr="00066FA4">
          <w:rPr>
            <w:rFonts w:ascii="Verdana" w:eastAsia="宋体" w:hAnsi="Verdana" w:cs="宋体"/>
            <w:b/>
            <w:bCs/>
            <w:color w:val="352F28"/>
            <w:sz w:val="18"/>
            <w:szCs w:val="18"/>
          </w:rPr>
          <w:t>.Net 2.0</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246" w:author="Unknown"/>
          <w:rFonts w:ascii="Verdana" w:eastAsia="宋体" w:hAnsi="Verdana" w:cs="宋体"/>
          <w:color w:val="352F28"/>
          <w:sz w:val="18"/>
          <w:szCs w:val="18"/>
        </w:rPr>
      </w:pPr>
      <w:ins w:id="247" w:author="Unknown">
        <w:r w:rsidRPr="00066FA4">
          <w:rPr>
            <w:rFonts w:ascii="Verdana" w:eastAsia="宋体" w:hAnsi="Verdana" w:cs="宋体"/>
            <w:color w:val="352F28"/>
            <w:sz w:val="18"/>
            <w:szCs w:val="18"/>
          </w:rPr>
          <w:t>.Net 2.0 libraries. Maximum .net compatibility, biggest file sizes</w:t>
        </w:r>
        <w:r w:rsidRPr="00066FA4">
          <w:rPr>
            <w:rFonts w:ascii="Verdana" w:eastAsia="宋体" w:hAnsi="Verdana" w:cs="宋体"/>
            <w:color w:val="352F28"/>
            <w:sz w:val="18"/>
            <w:szCs w:val="18"/>
          </w:rPr>
          <w:br/>
        </w:r>
        <w:r w:rsidRPr="00066FA4">
          <w:rPr>
            <w:rFonts w:ascii="Verdana" w:eastAsia="宋体" w:hAnsi="Verdana" w:cs="宋体"/>
            <w:color w:val="550055"/>
            <w:sz w:val="18"/>
          </w:rPr>
          <w:t xml:space="preserve">.Net 2.0 </w:t>
        </w:r>
        <w:r w:rsidRPr="00066FA4">
          <w:rPr>
            <w:rFonts w:ascii="Verdana" w:eastAsia="宋体" w:hAnsi="Verdana" w:cs="宋体"/>
            <w:color w:val="550055"/>
            <w:sz w:val="18"/>
          </w:rPr>
          <w:t>库。</w:t>
        </w:r>
        <w:r w:rsidRPr="00066FA4">
          <w:rPr>
            <w:rFonts w:ascii="Verdana" w:eastAsia="宋体" w:hAnsi="Verdana" w:cs="宋体"/>
            <w:color w:val="550055"/>
            <w:sz w:val="18"/>
          </w:rPr>
          <w:t xml:space="preserve"> </w:t>
        </w:r>
        <w:r w:rsidRPr="00066FA4">
          <w:rPr>
            <w:rFonts w:ascii="Verdana" w:eastAsia="宋体" w:hAnsi="Verdana" w:cs="宋体"/>
            <w:color w:val="550055"/>
            <w:sz w:val="18"/>
          </w:rPr>
          <w:t>最大</w:t>
        </w:r>
        <w:r w:rsidRPr="00066FA4">
          <w:rPr>
            <w:rFonts w:ascii="Verdana" w:eastAsia="宋体" w:hAnsi="Verdana" w:cs="宋体"/>
            <w:color w:val="550055"/>
            <w:sz w:val="18"/>
          </w:rPr>
          <w:t xml:space="preserve">.net </w:t>
        </w:r>
        <w:r w:rsidRPr="00066FA4">
          <w:rPr>
            <w:rFonts w:ascii="Verdana" w:eastAsia="宋体" w:hAnsi="Verdana" w:cs="宋体"/>
            <w:color w:val="550055"/>
            <w:sz w:val="18"/>
          </w:rPr>
          <w:t>兼容性，</w:t>
        </w:r>
        <w:r w:rsidRPr="00066FA4">
          <w:rPr>
            <w:rFonts w:ascii="Verdana" w:eastAsia="宋体" w:hAnsi="Verdana" w:cs="宋体"/>
            <w:color w:val="550055"/>
            <w:sz w:val="18"/>
          </w:rPr>
          <w:t xml:space="preserve"> </w:t>
        </w:r>
        <w:r w:rsidRPr="00066FA4">
          <w:rPr>
            <w:rFonts w:ascii="Verdana" w:eastAsia="宋体" w:hAnsi="Verdana" w:cs="宋体"/>
            <w:color w:val="550055"/>
            <w:sz w:val="18"/>
          </w:rPr>
          <w:t>最大文件大小。</w:t>
        </w:r>
      </w:ins>
    </w:p>
    <w:p w:rsidR="00066FA4" w:rsidRPr="00066FA4" w:rsidRDefault="00066FA4" w:rsidP="00066FA4">
      <w:pPr>
        <w:numPr>
          <w:ilvl w:val="0"/>
          <w:numId w:val="7"/>
        </w:numPr>
        <w:pBdr>
          <w:top w:val="single" w:sz="6" w:space="0" w:color="000000"/>
          <w:bottom w:val="dotted" w:sz="6" w:space="2" w:color="CCCCCC"/>
        </w:pBdr>
        <w:shd w:val="clear" w:color="auto" w:fill="FFFFFF"/>
        <w:wordWrap w:val="0"/>
        <w:adjustRightInd/>
        <w:snapToGrid/>
        <w:spacing w:after="0" w:line="300" w:lineRule="atLeast"/>
        <w:ind w:left="225"/>
        <w:rPr>
          <w:ins w:id="248" w:author="Unknown"/>
          <w:rFonts w:ascii="Verdana" w:eastAsia="宋体" w:hAnsi="Verdana" w:cs="宋体"/>
          <w:b/>
          <w:bCs/>
          <w:color w:val="352F28"/>
          <w:sz w:val="18"/>
          <w:szCs w:val="18"/>
        </w:rPr>
      </w:pPr>
      <w:ins w:id="249" w:author="Unknown">
        <w:r w:rsidRPr="00066FA4">
          <w:rPr>
            <w:rFonts w:ascii="Verdana" w:eastAsia="宋体" w:hAnsi="Verdana" w:cs="宋体"/>
            <w:b/>
            <w:bCs/>
            <w:color w:val="352F28"/>
            <w:sz w:val="18"/>
            <w:szCs w:val="18"/>
          </w:rPr>
          <w:t>.Net 2.0 Subset</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 xml:space="preserve">.Net 2.0 </w:t>
        </w:r>
        <w:r w:rsidRPr="00066FA4">
          <w:rPr>
            <w:rFonts w:ascii="Verdana" w:eastAsia="宋体" w:hAnsi="Verdana" w:cs="宋体"/>
            <w:b/>
            <w:bCs/>
            <w:color w:val="550055"/>
            <w:sz w:val="18"/>
          </w:rPr>
          <w:t>子集</w:t>
        </w:r>
        <w:r w:rsidRPr="00066FA4">
          <w:rPr>
            <w:rFonts w:ascii="Verdana" w:eastAsia="宋体" w:hAnsi="Verdana" w:cs="宋体"/>
            <w:b/>
            <w:bCs/>
            <w:color w:val="550055"/>
            <w:sz w:val="18"/>
          </w:rPr>
          <w:t xml:space="preserve"> </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250" w:author="Unknown"/>
          <w:rFonts w:ascii="Verdana" w:eastAsia="宋体" w:hAnsi="Verdana" w:cs="宋体"/>
          <w:color w:val="352F28"/>
          <w:sz w:val="18"/>
          <w:szCs w:val="18"/>
        </w:rPr>
      </w:pPr>
      <w:ins w:id="251" w:author="Unknown">
        <w:r w:rsidRPr="00066FA4">
          <w:rPr>
            <w:rFonts w:ascii="Verdana" w:eastAsia="宋体" w:hAnsi="Verdana" w:cs="宋体"/>
            <w:color w:val="352F28"/>
            <w:sz w:val="18"/>
            <w:szCs w:val="18"/>
          </w:rPr>
          <w:t>Subset of full .net compatibility, smaller file sizes</w:t>
        </w:r>
        <w:r w:rsidRPr="00066FA4">
          <w:rPr>
            <w:rFonts w:ascii="Verdana" w:eastAsia="宋体" w:hAnsi="Verdana" w:cs="宋体"/>
            <w:color w:val="352F28"/>
            <w:sz w:val="18"/>
            <w:szCs w:val="18"/>
          </w:rPr>
          <w:br/>
        </w:r>
        <w:r w:rsidRPr="00066FA4">
          <w:rPr>
            <w:rFonts w:ascii="Verdana" w:eastAsia="宋体" w:hAnsi="Verdana" w:cs="宋体"/>
            <w:color w:val="550055"/>
            <w:sz w:val="18"/>
          </w:rPr>
          <w:t>完整的子集</w:t>
        </w:r>
        <w:r w:rsidRPr="00066FA4">
          <w:rPr>
            <w:rFonts w:ascii="Verdana" w:eastAsia="宋体" w:hAnsi="Verdana" w:cs="宋体"/>
            <w:color w:val="550055"/>
            <w:sz w:val="18"/>
          </w:rPr>
          <w:t xml:space="preserve"> .net </w:t>
        </w:r>
        <w:r w:rsidRPr="00066FA4">
          <w:rPr>
            <w:rFonts w:ascii="Verdana" w:eastAsia="宋体" w:hAnsi="Verdana" w:cs="宋体"/>
            <w:color w:val="550055"/>
            <w:sz w:val="18"/>
          </w:rPr>
          <w:t>兼容性，较小的文件大小。</w:t>
        </w:r>
      </w:ins>
    </w:p>
    <w:p w:rsidR="00066FA4" w:rsidRPr="00066FA4" w:rsidRDefault="00066FA4" w:rsidP="00066FA4">
      <w:pPr>
        <w:shd w:val="clear" w:color="auto" w:fill="FFFFFF"/>
        <w:adjustRightInd/>
        <w:snapToGrid/>
        <w:spacing w:after="0" w:line="300" w:lineRule="atLeast"/>
        <w:rPr>
          <w:ins w:id="252" w:author="Unknown"/>
          <w:rFonts w:ascii="Verdana" w:eastAsia="宋体" w:hAnsi="Verdana" w:cs="宋体"/>
          <w:b/>
          <w:bCs/>
          <w:color w:val="352F28"/>
          <w:sz w:val="27"/>
          <w:szCs w:val="27"/>
        </w:rPr>
      </w:pPr>
      <w:ins w:id="253" w:author="Unknown">
        <w:r w:rsidRPr="00066FA4">
          <w:rPr>
            <w:rFonts w:ascii="Verdana" w:eastAsia="宋体" w:hAnsi="Verdana" w:cs="宋体"/>
            <w:b/>
            <w:bCs/>
            <w:color w:val="352F28"/>
            <w:sz w:val="27"/>
            <w:szCs w:val="27"/>
          </w:rPr>
          <w:t>iOS</w:t>
        </w:r>
      </w:ins>
    </w:p>
    <w:p w:rsidR="00066FA4" w:rsidRPr="00066FA4" w:rsidRDefault="00066FA4" w:rsidP="00066FA4">
      <w:pPr>
        <w:shd w:val="clear" w:color="auto" w:fill="FFFFFF"/>
        <w:adjustRightInd/>
        <w:snapToGrid/>
        <w:spacing w:before="100" w:beforeAutospacing="1" w:after="100" w:afterAutospacing="1" w:line="300" w:lineRule="atLeast"/>
        <w:outlineLvl w:val="3"/>
        <w:rPr>
          <w:ins w:id="254" w:author="Unknown"/>
          <w:rFonts w:ascii="Verdana" w:eastAsia="宋体" w:hAnsi="Verdana" w:cs="宋体"/>
          <w:b/>
          <w:bCs/>
          <w:color w:val="352F28"/>
          <w:sz w:val="24"/>
          <w:szCs w:val="24"/>
        </w:rPr>
      </w:pPr>
      <w:ins w:id="255" w:author="Unknown">
        <w:r w:rsidRPr="00066FA4">
          <w:rPr>
            <w:rFonts w:ascii="Verdana" w:eastAsia="宋体" w:hAnsi="Verdana" w:cs="宋体"/>
            <w:b/>
            <w:bCs/>
            <w:color w:val="352F28"/>
            <w:sz w:val="24"/>
            <w:szCs w:val="24"/>
          </w:rPr>
          <w:t xml:space="preserve">Resolution And Presentation </w:t>
        </w:r>
        <w:r w:rsidRPr="00066FA4">
          <w:rPr>
            <w:rFonts w:ascii="Verdana" w:eastAsia="宋体" w:hAnsi="Verdana" w:cs="宋体"/>
            <w:b/>
            <w:bCs/>
            <w:color w:val="352F28"/>
            <w:sz w:val="24"/>
            <w:szCs w:val="24"/>
          </w:rPr>
          <w:t>分辨率和描述</w:t>
        </w:r>
      </w:ins>
    </w:p>
    <w:p w:rsidR="00066FA4" w:rsidRPr="00066FA4" w:rsidRDefault="00066FA4" w:rsidP="00066FA4">
      <w:pPr>
        <w:shd w:val="clear" w:color="auto" w:fill="FFFFFF"/>
        <w:adjustRightInd/>
        <w:snapToGrid/>
        <w:spacing w:before="100" w:beforeAutospacing="1" w:after="100" w:afterAutospacing="1" w:line="300" w:lineRule="atLeast"/>
        <w:rPr>
          <w:ins w:id="256" w:author="Unknown"/>
          <w:rFonts w:ascii="Verdana" w:eastAsia="宋体" w:hAnsi="Verdana" w:cs="宋体"/>
          <w:color w:val="352F28"/>
          <w:sz w:val="18"/>
          <w:szCs w:val="18"/>
        </w:rPr>
      </w:pPr>
      <w:r>
        <w:rPr>
          <w:rFonts w:ascii="Verdana" w:eastAsia="宋体" w:hAnsi="Verdana" w:cs="宋体"/>
          <w:noProof/>
          <w:color w:val="352F28"/>
          <w:sz w:val="18"/>
          <w:szCs w:val="18"/>
        </w:rPr>
        <w:drawing>
          <wp:inline distT="0" distB="0" distL="0" distR="0">
            <wp:extent cx="3505200" cy="1885950"/>
            <wp:effectExtent l="19050" t="0" r="0" b="0"/>
            <wp:docPr id="11" name="图片 11" descr="http://game.ceeger.com/Components/Images/class-PlayerSetting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game.ceeger.com/Components/Images/class-PlayerSettings-10.jpg"/>
                    <pic:cNvPicPr>
                      <a:picLocks noChangeAspect="1" noChangeArrowheads="1"/>
                    </pic:cNvPicPr>
                  </pic:nvPicPr>
                  <pic:blipFill>
                    <a:blip r:embed="rId13" cstate="print"/>
                    <a:srcRect/>
                    <a:stretch>
                      <a:fillRect/>
                    </a:stretch>
                  </pic:blipFill>
                  <pic:spPr bwMode="auto">
                    <a:xfrm>
                      <a:off x="0" y="0"/>
                      <a:ext cx="3505200" cy="1885950"/>
                    </a:xfrm>
                    <a:prstGeom prst="rect">
                      <a:avLst/>
                    </a:prstGeom>
                    <a:noFill/>
                    <a:ln w="9525">
                      <a:noFill/>
                      <a:miter lim="800000"/>
                      <a:headEnd/>
                      <a:tailEnd/>
                    </a:ln>
                  </pic:spPr>
                </pic:pic>
              </a:graphicData>
            </a:graphic>
          </wp:inline>
        </w:drawing>
      </w:r>
    </w:p>
    <w:p w:rsidR="00066FA4" w:rsidRPr="00066FA4" w:rsidRDefault="00066FA4" w:rsidP="00066FA4">
      <w:pPr>
        <w:numPr>
          <w:ilvl w:val="0"/>
          <w:numId w:val="8"/>
        </w:numPr>
        <w:pBdr>
          <w:top w:val="single" w:sz="6" w:space="0" w:color="000000"/>
          <w:bottom w:val="dotted" w:sz="6" w:space="2" w:color="CCCCCC"/>
        </w:pBdr>
        <w:shd w:val="clear" w:color="auto" w:fill="FFFFFF"/>
        <w:wordWrap w:val="0"/>
        <w:adjustRightInd/>
        <w:snapToGrid/>
        <w:spacing w:after="0" w:line="300" w:lineRule="atLeast"/>
        <w:ind w:left="225"/>
        <w:rPr>
          <w:ins w:id="257" w:author="Unknown"/>
          <w:rFonts w:ascii="Verdana" w:eastAsia="宋体" w:hAnsi="Verdana" w:cs="宋体"/>
          <w:b/>
          <w:bCs/>
          <w:color w:val="0066CC"/>
          <w:sz w:val="24"/>
          <w:szCs w:val="24"/>
        </w:rPr>
      </w:pPr>
      <w:ins w:id="258" w:author="Unknown">
        <w:r w:rsidRPr="00066FA4">
          <w:rPr>
            <w:rFonts w:ascii="Verdana" w:eastAsia="宋体" w:hAnsi="Verdana" w:cs="宋体"/>
            <w:b/>
            <w:bCs/>
            <w:color w:val="0066CC"/>
            <w:sz w:val="24"/>
            <w:szCs w:val="24"/>
          </w:rPr>
          <w:t>Resolution</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259" w:author="Unknown"/>
          <w:rFonts w:ascii="Verdana" w:eastAsia="宋体" w:hAnsi="Verdana" w:cs="宋体"/>
          <w:color w:val="0066CC"/>
          <w:sz w:val="24"/>
          <w:szCs w:val="24"/>
        </w:rPr>
      </w:pPr>
      <w:ins w:id="260" w:author="Unknown">
        <w:r w:rsidRPr="00066FA4">
          <w:rPr>
            <w:rFonts w:ascii="Verdana" w:eastAsia="宋体" w:hAnsi="Verdana" w:cs="宋体"/>
            <w:color w:val="0066CC"/>
            <w:sz w:val="24"/>
            <w:szCs w:val="24"/>
          </w:rPr>
          <w:t>分辨率</w:t>
        </w:r>
      </w:ins>
    </w:p>
    <w:p w:rsidR="00066FA4" w:rsidRPr="00066FA4" w:rsidRDefault="00066FA4" w:rsidP="00066FA4">
      <w:pPr>
        <w:numPr>
          <w:ilvl w:val="0"/>
          <w:numId w:val="8"/>
        </w:numPr>
        <w:pBdr>
          <w:top w:val="single" w:sz="6" w:space="0" w:color="000000"/>
          <w:bottom w:val="dotted" w:sz="6" w:space="2" w:color="CCCCCC"/>
        </w:pBdr>
        <w:shd w:val="clear" w:color="auto" w:fill="FFFFFF"/>
        <w:wordWrap w:val="0"/>
        <w:adjustRightInd/>
        <w:snapToGrid/>
        <w:spacing w:after="0" w:line="300" w:lineRule="atLeast"/>
        <w:ind w:left="225"/>
        <w:rPr>
          <w:ins w:id="261" w:author="Unknown"/>
          <w:rFonts w:ascii="Verdana" w:eastAsia="宋体" w:hAnsi="Verdana" w:cs="宋体"/>
          <w:b/>
          <w:bCs/>
          <w:color w:val="352F28"/>
          <w:sz w:val="18"/>
          <w:szCs w:val="18"/>
        </w:rPr>
      </w:pPr>
      <w:ins w:id="262" w:author="Unknown">
        <w:r w:rsidRPr="00066FA4">
          <w:rPr>
            <w:rFonts w:ascii="Verdana" w:eastAsia="宋体" w:hAnsi="Verdana" w:cs="宋体"/>
            <w:b/>
            <w:bCs/>
            <w:color w:val="352F28"/>
            <w:sz w:val="18"/>
            <w:szCs w:val="18"/>
          </w:rPr>
          <w:t xml:space="preserve">Default Orientation </w:t>
        </w:r>
        <w:r w:rsidRPr="00066FA4">
          <w:rPr>
            <w:rFonts w:ascii="Verdana" w:eastAsia="宋体" w:hAnsi="Verdana" w:cs="宋体"/>
            <w:b/>
            <w:bCs/>
            <w:color w:val="550055"/>
            <w:sz w:val="18"/>
          </w:rPr>
          <w:t>默认方向</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263" w:author="Unknown"/>
          <w:rFonts w:ascii="Verdana" w:eastAsia="宋体" w:hAnsi="Verdana" w:cs="宋体"/>
          <w:color w:val="352F28"/>
          <w:sz w:val="18"/>
          <w:szCs w:val="18"/>
        </w:rPr>
      </w:pPr>
      <w:ins w:id="264" w:author="Unknown">
        <w:r w:rsidRPr="00066FA4">
          <w:rPr>
            <w:rFonts w:ascii="Verdana" w:eastAsia="宋体" w:hAnsi="Verdana" w:cs="宋体"/>
            <w:color w:val="352F28"/>
            <w:sz w:val="18"/>
            <w:szCs w:val="18"/>
          </w:rPr>
          <w:t>(This setting is shared between iOS and Android devices)</w:t>
        </w:r>
        <w:r w:rsidRPr="00066FA4">
          <w:rPr>
            <w:rFonts w:ascii="Verdana" w:eastAsia="宋体" w:hAnsi="Verdana" w:cs="宋体"/>
            <w:color w:val="352F28"/>
            <w:sz w:val="18"/>
            <w:szCs w:val="18"/>
          </w:rPr>
          <w:br/>
        </w:r>
        <w:r w:rsidRPr="00066FA4">
          <w:rPr>
            <w:rFonts w:ascii="Verdana" w:eastAsia="宋体" w:hAnsi="Verdana" w:cs="宋体"/>
            <w:color w:val="550055"/>
            <w:sz w:val="18"/>
          </w:rPr>
          <w:t>（此项在</w:t>
        </w:r>
        <w:r w:rsidRPr="00066FA4">
          <w:rPr>
            <w:rFonts w:ascii="Verdana" w:eastAsia="宋体" w:hAnsi="Verdana" w:cs="宋体"/>
            <w:color w:val="550055"/>
            <w:sz w:val="18"/>
          </w:rPr>
          <w:t>IOS</w:t>
        </w:r>
        <w:r w:rsidRPr="00066FA4">
          <w:rPr>
            <w:rFonts w:ascii="Verdana" w:eastAsia="宋体" w:hAnsi="Verdana" w:cs="宋体"/>
            <w:color w:val="550055"/>
            <w:sz w:val="18"/>
          </w:rPr>
          <w:t>和</w:t>
        </w:r>
        <w:r w:rsidRPr="00066FA4">
          <w:rPr>
            <w:rFonts w:ascii="Verdana" w:eastAsia="宋体" w:hAnsi="Verdana" w:cs="宋体"/>
            <w:color w:val="550055"/>
            <w:sz w:val="18"/>
          </w:rPr>
          <w:t>Android</w:t>
        </w:r>
        <w:r w:rsidRPr="00066FA4">
          <w:rPr>
            <w:rFonts w:ascii="Verdana" w:eastAsia="宋体" w:hAnsi="Verdana" w:cs="宋体"/>
            <w:color w:val="550055"/>
            <w:sz w:val="18"/>
          </w:rPr>
          <w:t>设备共享</w:t>
        </w:r>
        <w:r w:rsidRPr="00066FA4">
          <w:rPr>
            <w:rFonts w:ascii="Verdana" w:eastAsia="宋体" w:hAnsi="Verdana" w:cs="宋体"/>
            <w:color w:val="550055"/>
            <w:sz w:val="18"/>
          </w:rPr>
          <w:t xml:space="preserve">) </w:t>
        </w:r>
      </w:ins>
    </w:p>
    <w:p w:rsidR="00066FA4" w:rsidRPr="00066FA4" w:rsidRDefault="00066FA4" w:rsidP="00066FA4">
      <w:pPr>
        <w:numPr>
          <w:ilvl w:val="0"/>
          <w:numId w:val="8"/>
        </w:numPr>
        <w:pBdr>
          <w:top w:val="single" w:sz="6" w:space="0" w:color="000000"/>
          <w:bottom w:val="dotted" w:sz="6" w:space="2" w:color="CCCCCC"/>
        </w:pBdr>
        <w:shd w:val="clear" w:color="auto" w:fill="FFFFFF"/>
        <w:wordWrap w:val="0"/>
        <w:adjustRightInd/>
        <w:snapToGrid/>
        <w:spacing w:after="0" w:line="300" w:lineRule="atLeast"/>
        <w:ind w:left="225"/>
        <w:rPr>
          <w:ins w:id="265" w:author="Unknown"/>
          <w:rFonts w:ascii="Verdana" w:eastAsia="宋体" w:hAnsi="Verdana" w:cs="宋体"/>
          <w:b/>
          <w:bCs/>
          <w:color w:val="352F28"/>
          <w:sz w:val="18"/>
          <w:szCs w:val="18"/>
        </w:rPr>
      </w:pPr>
      <w:ins w:id="266" w:author="Unknown">
        <w:r w:rsidRPr="00066FA4">
          <w:rPr>
            <w:rFonts w:ascii="Verdana" w:eastAsia="宋体" w:hAnsi="Verdana" w:cs="宋体"/>
            <w:b/>
            <w:bCs/>
            <w:color w:val="352F28"/>
            <w:sz w:val="18"/>
            <w:szCs w:val="18"/>
          </w:rPr>
          <w:t xml:space="preserve">Portrait </w:t>
        </w:r>
        <w:r w:rsidRPr="00066FA4">
          <w:rPr>
            <w:rFonts w:ascii="Verdana" w:eastAsia="宋体" w:hAnsi="Verdana" w:cs="宋体"/>
            <w:b/>
            <w:bCs/>
            <w:color w:val="550055"/>
            <w:sz w:val="18"/>
          </w:rPr>
          <w:t>纵向</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267" w:author="Unknown"/>
          <w:rFonts w:ascii="Verdana" w:eastAsia="宋体" w:hAnsi="Verdana" w:cs="宋体"/>
          <w:color w:val="352F28"/>
          <w:sz w:val="18"/>
          <w:szCs w:val="18"/>
        </w:rPr>
      </w:pPr>
      <w:ins w:id="268" w:author="Unknown">
        <w:r w:rsidRPr="00066FA4">
          <w:rPr>
            <w:rFonts w:ascii="Verdana" w:eastAsia="宋体" w:hAnsi="Verdana" w:cs="宋体"/>
            <w:color w:val="352F28"/>
            <w:sz w:val="18"/>
            <w:szCs w:val="18"/>
          </w:rPr>
          <w:t>The device is in portrait mode, with the device held upright and the home button at the bottom.</w:t>
        </w:r>
        <w:r w:rsidRPr="00066FA4">
          <w:rPr>
            <w:rFonts w:ascii="Verdana" w:eastAsia="宋体" w:hAnsi="Verdana" w:cs="宋体"/>
            <w:color w:val="352F28"/>
            <w:sz w:val="18"/>
            <w:szCs w:val="18"/>
          </w:rPr>
          <w:br/>
        </w:r>
        <w:r w:rsidRPr="00066FA4">
          <w:rPr>
            <w:rFonts w:ascii="Verdana" w:eastAsia="宋体" w:hAnsi="Verdana" w:cs="宋体"/>
            <w:color w:val="550055"/>
            <w:sz w:val="18"/>
          </w:rPr>
          <w:t>设备为纵向模式，设备垂直手持并</w:t>
        </w:r>
        <w:r w:rsidRPr="00066FA4">
          <w:rPr>
            <w:rFonts w:ascii="Verdana" w:eastAsia="宋体" w:hAnsi="Verdana" w:cs="宋体"/>
            <w:color w:val="550055"/>
            <w:sz w:val="18"/>
          </w:rPr>
          <w:t>home</w:t>
        </w:r>
        <w:r w:rsidRPr="00066FA4">
          <w:rPr>
            <w:rFonts w:ascii="Verdana" w:eastAsia="宋体" w:hAnsi="Verdana" w:cs="宋体"/>
            <w:color w:val="550055"/>
            <w:sz w:val="18"/>
          </w:rPr>
          <w:t>键在底部。</w:t>
        </w:r>
        <w:r w:rsidRPr="00066FA4">
          <w:rPr>
            <w:rFonts w:ascii="Verdana" w:eastAsia="宋体" w:hAnsi="Verdana" w:cs="宋体"/>
            <w:color w:val="550055"/>
            <w:sz w:val="18"/>
          </w:rPr>
          <w:t xml:space="preserve"> </w:t>
        </w:r>
      </w:ins>
    </w:p>
    <w:p w:rsidR="00066FA4" w:rsidRPr="00066FA4" w:rsidRDefault="00066FA4" w:rsidP="00066FA4">
      <w:pPr>
        <w:numPr>
          <w:ilvl w:val="0"/>
          <w:numId w:val="8"/>
        </w:numPr>
        <w:pBdr>
          <w:top w:val="single" w:sz="6" w:space="0" w:color="000000"/>
          <w:bottom w:val="dotted" w:sz="6" w:space="2" w:color="CCCCCC"/>
        </w:pBdr>
        <w:shd w:val="clear" w:color="auto" w:fill="FFFFFF"/>
        <w:wordWrap w:val="0"/>
        <w:adjustRightInd/>
        <w:snapToGrid/>
        <w:spacing w:after="0" w:line="300" w:lineRule="atLeast"/>
        <w:ind w:left="225"/>
        <w:rPr>
          <w:ins w:id="269" w:author="Unknown"/>
          <w:rFonts w:ascii="Verdana" w:eastAsia="宋体" w:hAnsi="Verdana" w:cs="宋体"/>
          <w:b/>
          <w:bCs/>
          <w:color w:val="352F28"/>
          <w:sz w:val="18"/>
          <w:szCs w:val="18"/>
        </w:rPr>
      </w:pPr>
      <w:ins w:id="270" w:author="Unknown">
        <w:r w:rsidRPr="00066FA4">
          <w:rPr>
            <w:rFonts w:ascii="Verdana" w:eastAsia="宋体" w:hAnsi="Verdana" w:cs="宋体"/>
            <w:b/>
            <w:bCs/>
            <w:color w:val="352F28"/>
            <w:sz w:val="18"/>
            <w:szCs w:val="18"/>
          </w:rPr>
          <w:t>Portrait Upside Down (iOS Only)</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纵向倒置</w:t>
        </w:r>
        <w:r w:rsidRPr="00066FA4">
          <w:rPr>
            <w:rFonts w:ascii="Verdana" w:eastAsia="宋体" w:hAnsi="Verdana" w:cs="宋体"/>
            <w:b/>
            <w:bCs/>
            <w:color w:val="550055"/>
            <w:sz w:val="18"/>
          </w:rPr>
          <w:t xml:space="preserve"> </w:t>
        </w:r>
        <w:r w:rsidRPr="00066FA4">
          <w:rPr>
            <w:rFonts w:ascii="Verdana" w:eastAsia="宋体" w:hAnsi="Verdana" w:cs="宋体"/>
            <w:b/>
            <w:bCs/>
            <w:color w:val="550055"/>
            <w:sz w:val="18"/>
          </w:rPr>
          <w:t>（仅</w:t>
        </w:r>
        <w:r w:rsidRPr="00066FA4">
          <w:rPr>
            <w:rFonts w:ascii="Verdana" w:eastAsia="宋体" w:hAnsi="Verdana" w:cs="宋体"/>
            <w:b/>
            <w:bCs/>
            <w:color w:val="550055"/>
            <w:sz w:val="18"/>
          </w:rPr>
          <w:t>iOS</w:t>
        </w:r>
        <w:r w:rsidRPr="00066FA4">
          <w:rPr>
            <w:rFonts w:ascii="Verdana" w:eastAsia="宋体" w:hAnsi="Verdana" w:cs="宋体"/>
            <w:b/>
            <w:bCs/>
            <w:color w:val="550055"/>
            <w:sz w:val="18"/>
          </w:rPr>
          <w:t>）</w:t>
        </w:r>
        <w:r w:rsidRPr="00066FA4">
          <w:rPr>
            <w:rFonts w:ascii="Verdana" w:eastAsia="宋体" w:hAnsi="Verdana" w:cs="宋体"/>
            <w:b/>
            <w:bCs/>
            <w:color w:val="550055"/>
            <w:sz w:val="18"/>
          </w:rPr>
          <w:t xml:space="preserve"> </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271" w:author="Unknown"/>
          <w:rFonts w:ascii="Verdana" w:eastAsia="宋体" w:hAnsi="Verdana" w:cs="宋体"/>
          <w:color w:val="352F28"/>
          <w:sz w:val="18"/>
          <w:szCs w:val="18"/>
        </w:rPr>
      </w:pPr>
      <w:ins w:id="272" w:author="Unknown">
        <w:r w:rsidRPr="00066FA4">
          <w:rPr>
            <w:rFonts w:ascii="Verdana" w:eastAsia="宋体" w:hAnsi="Verdana" w:cs="宋体"/>
            <w:color w:val="352F28"/>
            <w:sz w:val="18"/>
            <w:szCs w:val="18"/>
          </w:rPr>
          <w:t>The device is in portrait mode but upside down, with the device held upright and the home button at the top.</w:t>
        </w:r>
        <w:r w:rsidRPr="00066FA4">
          <w:rPr>
            <w:rFonts w:ascii="Verdana" w:eastAsia="宋体" w:hAnsi="Verdana" w:cs="宋体"/>
            <w:color w:val="352F28"/>
            <w:sz w:val="18"/>
            <w:szCs w:val="18"/>
          </w:rPr>
          <w:br/>
        </w:r>
        <w:r w:rsidRPr="00066FA4">
          <w:rPr>
            <w:rFonts w:ascii="Verdana" w:eastAsia="宋体" w:hAnsi="Verdana" w:cs="宋体"/>
            <w:color w:val="550055"/>
            <w:sz w:val="18"/>
          </w:rPr>
          <w:t>设备为纵向倒置模式，设备垂直手持并</w:t>
        </w:r>
        <w:r w:rsidRPr="00066FA4">
          <w:rPr>
            <w:rFonts w:ascii="Verdana" w:eastAsia="宋体" w:hAnsi="Verdana" w:cs="宋体"/>
            <w:color w:val="550055"/>
            <w:sz w:val="18"/>
          </w:rPr>
          <w:t>home</w:t>
        </w:r>
        <w:r w:rsidRPr="00066FA4">
          <w:rPr>
            <w:rFonts w:ascii="Verdana" w:eastAsia="宋体" w:hAnsi="Verdana" w:cs="宋体"/>
            <w:color w:val="550055"/>
            <w:sz w:val="18"/>
          </w:rPr>
          <w:t>键在顶部。</w:t>
        </w:r>
      </w:ins>
    </w:p>
    <w:p w:rsidR="00066FA4" w:rsidRPr="00066FA4" w:rsidRDefault="00066FA4" w:rsidP="00066FA4">
      <w:pPr>
        <w:numPr>
          <w:ilvl w:val="0"/>
          <w:numId w:val="8"/>
        </w:numPr>
        <w:pBdr>
          <w:top w:val="single" w:sz="6" w:space="0" w:color="000000"/>
          <w:bottom w:val="dotted" w:sz="6" w:space="2" w:color="CCCCCC"/>
        </w:pBdr>
        <w:shd w:val="clear" w:color="auto" w:fill="FFFFFF"/>
        <w:wordWrap w:val="0"/>
        <w:adjustRightInd/>
        <w:snapToGrid/>
        <w:spacing w:after="0" w:line="300" w:lineRule="atLeast"/>
        <w:ind w:left="225"/>
        <w:rPr>
          <w:ins w:id="273" w:author="Unknown"/>
          <w:rFonts w:ascii="Verdana" w:eastAsia="宋体" w:hAnsi="Verdana" w:cs="宋体"/>
          <w:b/>
          <w:bCs/>
          <w:color w:val="352F28"/>
          <w:sz w:val="18"/>
          <w:szCs w:val="18"/>
        </w:rPr>
      </w:pPr>
      <w:ins w:id="274" w:author="Unknown">
        <w:r w:rsidRPr="00066FA4">
          <w:rPr>
            <w:rFonts w:ascii="Verdana" w:eastAsia="宋体" w:hAnsi="Verdana" w:cs="宋体"/>
            <w:b/>
            <w:bCs/>
            <w:color w:val="352F28"/>
            <w:sz w:val="18"/>
            <w:szCs w:val="18"/>
          </w:rPr>
          <w:t>Landscape Right (iOS Only)</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右横向</w:t>
        </w:r>
        <w:r w:rsidRPr="00066FA4">
          <w:rPr>
            <w:rFonts w:ascii="Verdana" w:eastAsia="宋体" w:hAnsi="Verdana" w:cs="宋体"/>
            <w:b/>
            <w:bCs/>
            <w:color w:val="550055"/>
            <w:sz w:val="18"/>
          </w:rPr>
          <w:t xml:space="preserve"> </w:t>
        </w:r>
        <w:r w:rsidRPr="00066FA4">
          <w:rPr>
            <w:rFonts w:ascii="Verdana" w:eastAsia="宋体" w:hAnsi="Verdana" w:cs="宋体"/>
            <w:b/>
            <w:bCs/>
            <w:color w:val="550055"/>
            <w:sz w:val="18"/>
          </w:rPr>
          <w:t>（仅</w:t>
        </w:r>
        <w:r w:rsidRPr="00066FA4">
          <w:rPr>
            <w:rFonts w:ascii="Verdana" w:eastAsia="宋体" w:hAnsi="Verdana" w:cs="宋体"/>
            <w:b/>
            <w:bCs/>
            <w:color w:val="550055"/>
            <w:sz w:val="18"/>
          </w:rPr>
          <w:t>iOS</w:t>
        </w:r>
        <w:r w:rsidRPr="00066FA4">
          <w:rPr>
            <w:rFonts w:ascii="Verdana" w:eastAsia="宋体" w:hAnsi="Verdana" w:cs="宋体"/>
            <w:b/>
            <w:bCs/>
            <w:color w:val="550055"/>
            <w:sz w:val="18"/>
          </w:rPr>
          <w:t>）</w:t>
        </w:r>
        <w:r w:rsidRPr="00066FA4">
          <w:rPr>
            <w:rFonts w:ascii="Verdana" w:eastAsia="宋体" w:hAnsi="Verdana" w:cs="宋体"/>
            <w:b/>
            <w:bCs/>
            <w:color w:val="550055"/>
            <w:sz w:val="18"/>
          </w:rPr>
          <w:t xml:space="preserve"> </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275" w:author="Unknown"/>
          <w:rFonts w:ascii="Verdana" w:eastAsia="宋体" w:hAnsi="Verdana" w:cs="宋体"/>
          <w:color w:val="352F28"/>
          <w:sz w:val="18"/>
          <w:szCs w:val="18"/>
        </w:rPr>
      </w:pPr>
      <w:ins w:id="276" w:author="Unknown">
        <w:r w:rsidRPr="00066FA4">
          <w:rPr>
            <w:rFonts w:ascii="Verdana" w:eastAsia="宋体" w:hAnsi="Verdana" w:cs="宋体"/>
            <w:color w:val="352F28"/>
            <w:sz w:val="18"/>
            <w:szCs w:val="18"/>
          </w:rPr>
          <w:t xml:space="preserve">The device is in landscape mode, with the device held upright and the home button on the </w:t>
        </w:r>
        <w:r w:rsidRPr="00066FA4">
          <w:rPr>
            <w:rFonts w:ascii="Verdana" w:eastAsia="宋体" w:hAnsi="Verdana" w:cs="宋体"/>
            <w:b/>
            <w:bCs/>
            <w:color w:val="352F28"/>
            <w:sz w:val="18"/>
          </w:rPr>
          <w:t>left</w:t>
        </w:r>
        <w:r w:rsidRPr="00066FA4">
          <w:rPr>
            <w:rFonts w:ascii="Verdana" w:eastAsia="宋体" w:hAnsi="Verdana" w:cs="宋体"/>
            <w:color w:val="352F28"/>
            <w:sz w:val="18"/>
            <w:szCs w:val="18"/>
          </w:rPr>
          <w:t xml:space="preserve"> side.</w:t>
        </w:r>
        <w:r w:rsidRPr="00066FA4">
          <w:rPr>
            <w:rFonts w:ascii="Verdana" w:eastAsia="宋体" w:hAnsi="Verdana" w:cs="宋体"/>
            <w:color w:val="352F28"/>
            <w:sz w:val="18"/>
            <w:szCs w:val="18"/>
          </w:rPr>
          <w:br/>
        </w:r>
        <w:r w:rsidRPr="00066FA4">
          <w:rPr>
            <w:rFonts w:ascii="Verdana" w:eastAsia="宋体" w:hAnsi="Verdana" w:cs="宋体"/>
            <w:color w:val="550055"/>
            <w:sz w:val="18"/>
          </w:rPr>
          <w:t>设备为横向模式，设备垂直手持并且</w:t>
        </w:r>
        <w:r w:rsidRPr="00066FA4">
          <w:rPr>
            <w:rFonts w:ascii="Verdana" w:eastAsia="宋体" w:hAnsi="Verdana" w:cs="宋体"/>
            <w:color w:val="550055"/>
            <w:sz w:val="18"/>
          </w:rPr>
          <w:t>home</w:t>
        </w:r>
        <w:r w:rsidRPr="00066FA4">
          <w:rPr>
            <w:rFonts w:ascii="Verdana" w:eastAsia="宋体" w:hAnsi="Verdana" w:cs="宋体"/>
            <w:color w:val="550055"/>
            <w:sz w:val="18"/>
          </w:rPr>
          <w:t>键在左边。</w:t>
        </w:r>
      </w:ins>
    </w:p>
    <w:p w:rsidR="00066FA4" w:rsidRPr="00066FA4" w:rsidRDefault="00066FA4" w:rsidP="00066FA4">
      <w:pPr>
        <w:numPr>
          <w:ilvl w:val="0"/>
          <w:numId w:val="8"/>
        </w:numPr>
        <w:pBdr>
          <w:top w:val="single" w:sz="6" w:space="0" w:color="000000"/>
          <w:bottom w:val="dotted" w:sz="6" w:space="2" w:color="CCCCCC"/>
        </w:pBdr>
        <w:shd w:val="clear" w:color="auto" w:fill="FFFFFF"/>
        <w:wordWrap w:val="0"/>
        <w:adjustRightInd/>
        <w:snapToGrid/>
        <w:spacing w:after="0" w:line="300" w:lineRule="atLeast"/>
        <w:ind w:left="225"/>
        <w:rPr>
          <w:ins w:id="277" w:author="Unknown"/>
          <w:rFonts w:ascii="Verdana" w:eastAsia="宋体" w:hAnsi="Verdana" w:cs="宋体"/>
          <w:b/>
          <w:bCs/>
          <w:color w:val="352F28"/>
          <w:sz w:val="18"/>
          <w:szCs w:val="18"/>
        </w:rPr>
      </w:pPr>
      <w:ins w:id="278" w:author="Unknown">
        <w:r w:rsidRPr="00066FA4">
          <w:rPr>
            <w:rFonts w:ascii="Verdana" w:eastAsia="宋体" w:hAnsi="Verdana" w:cs="宋体"/>
            <w:b/>
            <w:bCs/>
            <w:color w:val="352F28"/>
            <w:sz w:val="18"/>
            <w:szCs w:val="18"/>
          </w:rPr>
          <w:t>Landscape Left</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左横向</w:t>
        </w:r>
        <w:r w:rsidRPr="00066FA4">
          <w:rPr>
            <w:rFonts w:ascii="Verdana" w:eastAsia="宋体" w:hAnsi="Verdana" w:cs="宋体"/>
            <w:b/>
            <w:bCs/>
            <w:color w:val="550055"/>
            <w:sz w:val="18"/>
          </w:rPr>
          <w:t xml:space="preserve"> </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279" w:author="Unknown"/>
          <w:rFonts w:ascii="Verdana" w:eastAsia="宋体" w:hAnsi="Verdana" w:cs="宋体"/>
          <w:color w:val="352F28"/>
          <w:sz w:val="18"/>
          <w:szCs w:val="18"/>
        </w:rPr>
      </w:pPr>
      <w:ins w:id="280" w:author="Unknown">
        <w:r w:rsidRPr="00066FA4">
          <w:rPr>
            <w:rFonts w:ascii="Verdana" w:eastAsia="宋体" w:hAnsi="Verdana" w:cs="宋体"/>
            <w:color w:val="352F28"/>
            <w:sz w:val="18"/>
            <w:szCs w:val="18"/>
          </w:rPr>
          <w:t xml:space="preserve">The device is in landscape mode, with the device held upright and the home button on the </w:t>
        </w:r>
        <w:r w:rsidRPr="00066FA4">
          <w:rPr>
            <w:rFonts w:ascii="Verdana" w:eastAsia="宋体" w:hAnsi="Verdana" w:cs="宋体"/>
            <w:b/>
            <w:bCs/>
            <w:color w:val="352F28"/>
            <w:sz w:val="18"/>
          </w:rPr>
          <w:t>right</w:t>
        </w:r>
        <w:r w:rsidRPr="00066FA4">
          <w:rPr>
            <w:rFonts w:ascii="Verdana" w:eastAsia="宋体" w:hAnsi="Verdana" w:cs="宋体"/>
            <w:color w:val="352F28"/>
            <w:sz w:val="18"/>
            <w:szCs w:val="18"/>
          </w:rPr>
          <w:t xml:space="preserve"> side.</w:t>
        </w:r>
        <w:r w:rsidRPr="00066FA4">
          <w:rPr>
            <w:rFonts w:ascii="Verdana" w:eastAsia="宋体" w:hAnsi="Verdana" w:cs="宋体"/>
            <w:color w:val="352F28"/>
            <w:sz w:val="18"/>
            <w:szCs w:val="18"/>
          </w:rPr>
          <w:br/>
        </w:r>
        <w:r w:rsidRPr="00066FA4">
          <w:rPr>
            <w:rFonts w:ascii="Verdana" w:eastAsia="宋体" w:hAnsi="Verdana" w:cs="宋体"/>
            <w:color w:val="550055"/>
            <w:sz w:val="18"/>
          </w:rPr>
          <w:t>设备为横向模式，设备垂直手持并且</w:t>
        </w:r>
        <w:r w:rsidRPr="00066FA4">
          <w:rPr>
            <w:rFonts w:ascii="Verdana" w:eastAsia="宋体" w:hAnsi="Verdana" w:cs="宋体"/>
            <w:color w:val="550055"/>
            <w:sz w:val="18"/>
          </w:rPr>
          <w:t>home</w:t>
        </w:r>
        <w:r w:rsidRPr="00066FA4">
          <w:rPr>
            <w:rFonts w:ascii="Verdana" w:eastAsia="宋体" w:hAnsi="Verdana" w:cs="宋体"/>
            <w:color w:val="550055"/>
            <w:sz w:val="18"/>
          </w:rPr>
          <w:t>键在右边。</w:t>
        </w:r>
      </w:ins>
    </w:p>
    <w:p w:rsidR="00066FA4" w:rsidRPr="00066FA4" w:rsidRDefault="00066FA4" w:rsidP="00066FA4">
      <w:pPr>
        <w:numPr>
          <w:ilvl w:val="0"/>
          <w:numId w:val="8"/>
        </w:numPr>
        <w:pBdr>
          <w:top w:val="single" w:sz="6" w:space="0" w:color="000000"/>
          <w:bottom w:val="dotted" w:sz="6" w:space="2" w:color="CCCCCC"/>
        </w:pBdr>
        <w:shd w:val="clear" w:color="auto" w:fill="FFFFFF"/>
        <w:wordWrap w:val="0"/>
        <w:adjustRightInd/>
        <w:snapToGrid/>
        <w:spacing w:after="0" w:line="300" w:lineRule="atLeast"/>
        <w:ind w:left="225"/>
        <w:rPr>
          <w:ins w:id="281" w:author="Unknown"/>
          <w:rFonts w:ascii="Verdana" w:eastAsia="宋体" w:hAnsi="Verdana" w:cs="宋体"/>
          <w:b/>
          <w:bCs/>
          <w:color w:val="352F28"/>
          <w:sz w:val="18"/>
          <w:szCs w:val="18"/>
        </w:rPr>
      </w:pPr>
      <w:ins w:id="282" w:author="Unknown">
        <w:r w:rsidRPr="00066FA4">
          <w:rPr>
            <w:rFonts w:ascii="Verdana" w:eastAsia="宋体" w:hAnsi="Verdana" w:cs="宋体"/>
            <w:b/>
            <w:bCs/>
            <w:color w:val="352F28"/>
            <w:sz w:val="18"/>
            <w:szCs w:val="18"/>
          </w:rPr>
          <w:t xml:space="preserve">Auto Rotation </w:t>
        </w:r>
        <w:r w:rsidRPr="00066FA4">
          <w:rPr>
            <w:rFonts w:ascii="Verdana" w:eastAsia="宋体" w:hAnsi="Verdana" w:cs="宋体"/>
            <w:b/>
            <w:bCs/>
            <w:color w:val="550055"/>
            <w:sz w:val="18"/>
          </w:rPr>
          <w:t>自动旋转</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283" w:author="Unknown"/>
          <w:rFonts w:ascii="Verdana" w:eastAsia="宋体" w:hAnsi="Verdana" w:cs="宋体"/>
          <w:color w:val="352F28"/>
          <w:sz w:val="18"/>
          <w:szCs w:val="18"/>
        </w:rPr>
      </w:pPr>
      <w:ins w:id="284" w:author="Unknown">
        <w:r w:rsidRPr="00066FA4">
          <w:rPr>
            <w:rFonts w:ascii="Verdana" w:eastAsia="宋体" w:hAnsi="Verdana" w:cs="宋体"/>
            <w:color w:val="352F28"/>
            <w:sz w:val="18"/>
            <w:szCs w:val="18"/>
          </w:rPr>
          <w:t>The screen orientation is automatically set based on the physical device orientation.</w:t>
        </w:r>
        <w:r w:rsidRPr="00066FA4">
          <w:rPr>
            <w:rFonts w:ascii="Verdana" w:eastAsia="宋体" w:hAnsi="Verdana" w:cs="宋体"/>
            <w:color w:val="352F28"/>
            <w:sz w:val="18"/>
            <w:szCs w:val="18"/>
          </w:rPr>
          <w:br/>
        </w:r>
        <w:r w:rsidRPr="00066FA4">
          <w:rPr>
            <w:rFonts w:ascii="Verdana" w:eastAsia="宋体" w:hAnsi="Verdana" w:cs="宋体"/>
            <w:color w:val="550055"/>
            <w:sz w:val="18"/>
          </w:rPr>
          <w:t>基于设备物理设备方向，自动设置屏幕方向。</w:t>
        </w:r>
      </w:ins>
    </w:p>
    <w:p w:rsidR="00066FA4" w:rsidRPr="00066FA4" w:rsidRDefault="00066FA4" w:rsidP="00066FA4">
      <w:pPr>
        <w:numPr>
          <w:ilvl w:val="0"/>
          <w:numId w:val="8"/>
        </w:numPr>
        <w:pBdr>
          <w:top w:val="single" w:sz="6" w:space="0" w:color="000000"/>
          <w:bottom w:val="dotted" w:sz="6" w:space="2" w:color="CCCCCC"/>
        </w:pBdr>
        <w:shd w:val="clear" w:color="auto" w:fill="FFFFFF"/>
        <w:wordWrap w:val="0"/>
        <w:adjustRightInd/>
        <w:snapToGrid/>
        <w:spacing w:after="0" w:line="300" w:lineRule="atLeast"/>
        <w:ind w:left="225"/>
        <w:rPr>
          <w:ins w:id="285" w:author="Unknown"/>
          <w:rFonts w:ascii="Verdana" w:eastAsia="宋体" w:hAnsi="Verdana" w:cs="宋体"/>
          <w:b/>
          <w:bCs/>
          <w:color w:val="0066CC"/>
          <w:sz w:val="24"/>
          <w:szCs w:val="24"/>
        </w:rPr>
      </w:pPr>
      <w:ins w:id="286" w:author="Unknown">
        <w:r w:rsidRPr="00066FA4">
          <w:rPr>
            <w:rFonts w:ascii="Verdana" w:eastAsia="宋体" w:hAnsi="Verdana" w:cs="宋体"/>
            <w:b/>
            <w:bCs/>
            <w:color w:val="0066CC"/>
            <w:sz w:val="24"/>
            <w:szCs w:val="24"/>
          </w:rPr>
          <w:t>Auto Rotation settings</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287" w:author="Unknown"/>
          <w:rFonts w:ascii="Verdana" w:eastAsia="宋体" w:hAnsi="Verdana" w:cs="宋体"/>
          <w:color w:val="0066CC"/>
          <w:sz w:val="24"/>
          <w:szCs w:val="24"/>
        </w:rPr>
      </w:pPr>
      <w:ins w:id="288" w:author="Unknown">
        <w:r w:rsidRPr="00066FA4">
          <w:rPr>
            <w:rFonts w:ascii="Verdana" w:eastAsia="宋体" w:hAnsi="Verdana" w:cs="宋体"/>
            <w:color w:val="0066CC"/>
            <w:sz w:val="24"/>
            <w:szCs w:val="24"/>
          </w:rPr>
          <w:t>自动旋转设置</w:t>
        </w:r>
      </w:ins>
    </w:p>
    <w:p w:rsidR="00066FA4" w:rsidRPr="00066FA4" w:rsidRDefault="00066FA4" w:rsidP="00066FA4">
      <w:pPr>
        <w:numPr>
          <w:ilvl w:val="0"/>
          <w:numId w:val="8"/>
        </w:numPr>
        <w:pBdr>
          <w:top w:val="single" w:sz="6" w:space="0" w:color="000000"/>
          <w:bottom w:val="dotted" w:sz="6" w:space="2" w:color="CCCCCC"/>
        </w:pBdr>
        <w:shd w:val="clear" w:color="auto" w:fill="FFFFFF"/>
        <w:wordWrap w:val="0"/>
        <w:adjustRightInd/>
        <w:snapToGrid/>
        <w:spacing w:after="0" w:line="300" w:lineRule="atLeast"/>
        <w:ind w:left="225"/>
        <w:rPr>
          <w:ins w:id="289" w:author="Unknown"/>
          <w:rFonts w:ascii="Verdana" w:eastAsia="宋体" w:hAnsi="Verdana" w:cs="宋体"/>
          <w:b/>
          <w:bCs/>
          <w:color w:val="352F28"/>
          <w:sz w:val="18"/>
          <w:szCs w:val="18"/>
        </w:rPr>
      </w:pPr>
      <w:ins w:id="290" w:author="Unknown">
        <w:r w:rsidRPr="00066FA4">
          <w:rPr>
            <w:rFonts w:ascii="Verdana" w:eastAsia="宋体" w:hAnsi="Verdana" w:cs="宋体"/>
            <w:b/>
            <w:bCs/>
            <w:color w:val="352F28"/>
            <w:sz w:val="18"/>
            <w:szCs w:val="18"/>
          </w:rPr>
          <w:t>Use Animated Autorotation</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使用带动画的自动旋转</w:t>
        </w:r>
        <w:r w:rsidRPr="00066FA4">
          <w:rPr>
            <w:rFonts w:ascii="Verdana" w:eastAsia="宋体" w:hAnsi="Verdana" w:cs="宋体"/>
            <w:b/>
            <w:bCs/>
            <w:color w:val="550055"/>
            <w:sz w:val="18"/>
          </w:rPr>
          <w:t xml:space="preserve"> </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291" w:author="Unknown"/>
          <w:rFonts w:ascii="Verdana" w:eastAsia="宋体" w:hAnsi="Verdana" w:cs="宋体"/>
          <w:color w:val="352F28"/>
          <w:sz w:val="18"/>
          <w:szCs w:val="18"/>
        </w:rPr>
      </w:pPr>
      <w:ins w:id="292" w:author="Unknown">
        <w:r w:rsidRPr="00066FA4">
          <w:rPr>
            <w:rFonts w:ascii="Verdana" w:eastAsia="宋体" w:hAnsi="Verdana" w:cs="宋体"/>
            <w:color w:val="352F28"/>
            <w:sz w:val="18"/>
            <w:szCs w:val="18"/>
          </w:rPr>
          <w:t>When checked, orientation change is animated. This only applies when Default orientation is set to Auto Rotation.</w:t>
        </w:r>
        <w:r w:rsidRPr="00066FA4">
          <w:rPr>
            <w:rFonts w:ascii="Verdana" w:eastAsia="宋体" w:hAnsi="Verdana" w:cs="宋体"/>
            <w:color w:val="352F28"/>
            <w:sz w:val="18"/>
            <w:szCs w:val="18"/>
          </w:rPr>
          <w:br/>
        </w:r>
        <w:r w:rsidRPr="00066FA4">
          <w:rPr>
            <w:rFonts w:ascii="Verdana" w:eastAsia="宋体" w:hAnsi="Verdana" w:cs="宋体"/>
            <w:color w:val="550055"/>
            <w:sz w:val="18"/>
          </w:rPr>
          <w:t>当勾选，改变方向将带有动画效果。这仅适用于默认方向设置为自动旋转时。</w:t>
        </w:r>
      </w:ins>
    </w:p>
    <w:p w:rsidR="00066FA4" w:rsidRPr="00066FA4" w:rsidRDefault="00066FA4" w:rsidP="00066FA4">
      <w:pPr>
        <w:numPr>
          <w:ilvl w:val="0"/>
          <w:numId w:val="8"/>
        </w:numPr>
        <w:pBdr>
          <w:top w:val="single" w:sz="6" w:space="0" w:color="000000"/>
          <w:bottom w:val="dotted" w:sz="6" w:space="2" w:color="CCCCCC"/>
        </w:pBdr>
        <w:shd w:val="clear" w:color="auto" w:fill="FFFFFF"/>
        <w:wordWrap w:val="0"/>
        <w:adjustRightInd/>
        <w:snapToGrid/>
        <w:spacing w:after="0" w:line="300" w:lineRule="atLeast"/>
        <w:ind w:left="225"/>
        <w:rPr>
          <w:ins w:id="293" w:author="Unknown"/>
          <w:rFonts w:ascii="Verdana" w:eastAsia="宋体" w:hAnsi="Verdana" w:cs="宋体"/>
          <w:b/>
          <w:bCs/>
          <w:color w:val="0066CC"/>
          <w:sz w:val="24"/>
          <w:szCs w:val="24"/>
        </w:rPr>
      </w:pPr>
      <w:ins w:id="294" w:author="Unknown">
        <w:r w:rsidRPr="00066FA4">
          <w:rPr>
            <w:rFonts w:ascii="Verdana" w:eastAsia="宋体" w:hAnsi="Verdana" w:cs="宋体"/>
            <w:b/>
            <w:bCs/>
            <w:color w:val="0066CC"/>
            <w:sz w:val="24"/>
            <w:szCs w:val="24"/>
          </w:rPr>
          <w:t>Allowed Orientations for Auto Rotation</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295" w:author="Unknown"/>
          <w:rFonts w:ascii="Verdana" w:eastAsia="宋体" w:hAnsi="Verdana" w:cs="宋体"/>
          <w:color w:val="0066CC"/>
          <w:sz w:val="24"/>
          <w:szCs w:val="24"/>
        </w:rPr>
      </w:pPr>
      <w:ins w:id="296" w:author="Unknown">
        <w:r w:rsidRPr="00066FA4">
          <w:rPr>
            <w:rFonts w:ascii="Verdana" w:eastAsia="宋体" w:hAnsi="Verdana" w:cs="宋体"/>
            <w:color w:val="0066CC"/>
            <w:sz w:val="24"/>
            <w:szCs w:val="24"/>
          </w:rPr>
          <w:t>允许方向为自动旋转</w:t>
        </w:r>
      </w:ins>
    </w:p>
    <w:p w:rsidR="00066FA4" w:rsidRPr="00066FA4" w:rsidRDefault="00066FA4" w:rsidP="00066FA4">
      <w:pPr>
        <w:numPr>
          <w:ilvl w:val="0"/>
          <w:numId w:val="8"/>
        </w:numPr>
        <w:pBdr>
          <w:top w:val="single" w:sz="6" w:space="0" w:color="000000"/>
          <w:bottom w:val="dotted" w:sz="6" w:space="2" w:color="CCCCCC"/>
        </w:pBdr>
        <w:shd w:val="clear" w:color="auto" w:fill="FFFFFF"/>
        <w:wordWrap w:val="0"/>
        <w:adjustRightInd/>
        <w:snapToGrid/>
        <w:spacing w:after="0" w:line="300" w:lineRule="atLeast"/>
        <w:ind w:left="225"/>
        <w:rPr>
          <w:ins w:id="297" w:author="Unknown"/>
          <w:rFonts w:ascii="Verdana" w:eastAsia="宋体" w:hAnsi="Verdana" w:cs="宋体"/>
          <w:b/>
          <w:bCs/>
          <w:color w:val="352F28"/>
          <w:sz w:val="18"/>
          <w:szCs w:val="18"/>
        </w:rPr>
      </w:pPr>
      <w:ins w:id="298" w:author="Unknown">
        <w:r w:rsidRPr="00066FA4">
          <w:rPr>
            <w:rFonts w:ascii="Verdana" w:eastAsia="宋体" w:hAnsi="Verdana" w:cs="宋体"/>
            <w:b/>
            <w:bCs/>
            <w:color w:val="352F28"/>
            <w:sz w:val="18"/>
            <w:szCs w:val="18"/>
          </w:rPr>
          <w:t xml:space="preserve">Portrait </w:t>
        </w:r>
        <w:r w:rsidRPr="00066FA4">
          <w:rPr>
            <w:rFonts w:ascii="Verdana" w:eastAsia="宋体" w:hAnsi="Verdana" w:cs="宋体"/>
            <w:b/>
            <w:bCs/>
            <w:color w:val="550055"/>
            <w:sz w:val="18"/>
          </w:rPr>
          <w:t>纵向</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299" w:author="Unknown"/>
          <w:rFonts w:ascii="Verdana" w:eastAsia="宋体" w:hAnsi="Verdana" w:cs="宋体"/>
          <w:color w:val="352F28"/>
          <w:sz w:val="18"/>
          <w:szCs w:val="18"/>
        </w:rPr>
      </w:pPr>
      <w:ins w:id="300" w:author="Unknown">
        <w:r w:rsidRPr="00066FA4">
          <w:rPr>
            <w:rFonts w:ascii="Verdana" w:eastAsia="宋体" w:hAnsi="Verdana" w:cs="宋体"/>
            <w:color w:val="352F28"/>
            <w:sz w:val="18"/>
            <w:szCs w:val="18"/>
          </w:rPr>
          <w:t>When checked, portrait orientation is allowed. This only applies when Default orientation is set to Auto Rotation.</w:t>
        </w:r>
        <w:r w:rsidRPr="00066FA4">
          <w:rPr>
            <w:rFonts w:ascii="Verdana" w:eastAsia="宋体" w:hAnsi="Verdana" w:cs="宋体"/>
            <w:color w:val="352F28"/>
            <w:sz w:val="18"/>
            <w:szCs w:val="18"/>
          </w:rPr>
          <w:br/>
        </w:r>
        <w:r w:rsidRPr="00066FA4">
          <w:rPr>
            <w:rFonts w:ascii="Verdana" w:eastAsia="宋体" w:hAnsi="Verdana" w:cs="宋体"/>
            <w:color w:val="550055"/>
            <w:sz w:val="18"/>
          </w:rPr>
          <w:t>当勾选，允许纵向，这仅适用于默认方向设置为自动旋转时。</w:t>
        </w:r>
      </w:ins>
    </w:p>
    <w:p w:rsidR="00066FA4" w:rsidRPr="00066FA4" w:rsidRDefault="00066FA4" w:rsidP="00066FA4">
      <w:pPr>
        <w:numPr>
          <w:ilvl w:val="0"/>
          <w:numId w:val="8"/>
        </w:numPr>
        <w:pBdr>
          <w:top w:val="single" w:sz="6" w:space="0" w:color="000000"/>
          <w:bottom w:val="dotted" w:sz="6" w:space="2" w:color="CCCCCC"/>
        </w:pBdr>
        <w:shd w:val="clear" w:color="auto" w:fill="FFFFFF"/>
        <w:wordWrap w:val="0"/>
        <w:adjustRightInd/>
        <w:snapToGrid/>
        <w:spacing w:after="0" w:line="300" w:lineRule="atLeast"/>
        <w:ind w:left="225"/>
        <w:rPr>
          <w:ins w:id="301" w:author="Unknown"/>
          <w:rFonts w:ascii="Verdana" w:eastAsia="宋体" w:hAnsi="Verdana" w:cs="宋体"/>
          <w:b/>
          <w:bCs/>
          <w:color w:val="352F28"/>
          <w:sz w:val="18"/>
          <w:szCs w:val="18"/>
        </w:rPr>
      </w:pPr>
      <w:ins w:id="302" w:author="Unknown">
        <w:r w:rsidRPr="00066FA4">
          <w:rPr>
            <w:rFonts w:ascii="Verdana" w:eastAsia="宋体" w:hAnsi="Verdana" w:cs="宋体"/>
            <w:b/>
            <w:bCs/>
            <w:color w:val="352F28"/>
            <w:sz w:val="18"/>
            <w:szCs w:val="18"/>
          </w:rPr>
          <w:t>Portrait Upside Down</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纵向且上下颠倒</w:t>
        </w:r>
        <w:r w:rsidRPr="00066FA4">
          <w:rPr>
            <w:rFonts w:ascii="Verdana" w:eastAsia="宋体" w:hAnsi="Verdana" w:cs="宋体"/>
            <w:b/>
            <w:bCs/>
            <w:color w:val="550055"/>
            <w:sz w:val="18"/>
          </w:rPr>
          <w:t xml:space="preserve"> </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303" w:author="Unknown"/>
          <w:rFonts w:ascii="Verdana" w:eastAsia="宋体" w:hAnsi="Verdana" w:cs="宋体"/>
          <w:color w:val="352F28"/>
          <w:sz w:val="18"/>
          <w:szCs w:val="18"/>
        </w:rPr>
      </w:pPr>
      <w:ins w:id="304" w:author="Unknown">
        <w:r w:rsidRPr="00066FA4">
          <w:rPr>
            <w:rFonts w:ascii="Verdana" w:eastAsia="宋体" w:hAnsi="Verdana" w:cs="宋体"/>
            <w:color w:val="352F28"/>
            <w:sz w:val="18"/>
            <w:szCs w:val="18"/>
          </w:rPr>
          <w:t>When checked, portrait upside down orientation is allowed. This only applies when Default orientation is set to Auto Rotation.</w:t>
        </w:r>
        <w:r w:rsidRPr="00066FA4">
          <w:rPr>
            <w:rFonts w:ascii="Verdana" w:eastAsia="宋体" w:hAnsi="Verdana" w:cs="宋体"/>
            <w:color w:val="352F28"/>
            <w:sz w:val="18"/>
            <w:szCs w:val="18"/>
          </w:rPr>
          <w:br/>
        </w:r>
        <w:r w:rsidRPr="00066FA4">
          <w:rPr>
            <w:rFonts w:ascii="Verdana" w:eastAsia="宋体" w:hAnsi="Verdana" w:cs="宋体"/>
            <w:color w:val="550055"/>
            <w:sz w:val="18"/>
          </w:rPr>
          <w:t>当勾选，允许纵向倒置，这仅适用于默认方向设置为自动旋转时。</w:t>
        </w:r>
        <w:r w:rsidRPr="00066FA4">
          <w:rPr>
            <w:rFonts w:ascii="Verdana" w:eastAsia="宋体" w:hAnsi="Verdana" w:cs="宋体"/>
            <w:color w:val="550055"/>
            <w:sz w:val="18"/>
          </w:rPr>
          <w:t xml:space="preserve"> </w:t>
        </w:r>
      </w:ins>
    </w:p>
    <w:p w:rsidR="00066FA4" w:rsidRPr="00066FA4" w:rsidRDefault="00066FA4" w:rsidP="00066FA4">
      <w:pPr>
        <w:numPr>
          <w:ilvl w:val="0"/>
          <w:numId w:val="8"/>
        </w:numPr>
        <w:pBdr>
          <w:top w:val="single" w:sz="6" w:space="0" w:color="000000"/>
          <w:bottom w:val="dotted" w:sz="6" w:space="2" w:color="CCCCCC"/>
        </w:pBdr>
        <w:shd w:val="clear" w:color="auto" w:fill="FFFFFF"/>
        <w:wordWrap w:val="0"/>
        <w:adjustRightInd/>
        <w:snapToGrid/>
        <w:spacing w:after="0" w:line="300" w:lineRule="atLeast"/>
        <w:ind w:left="225"/>
        <w:rPr>
          <w:ins w:id="305" w:author="Unknown"/>
          <w:rFonts w:ascii="Verdana" w:eastAsia="宋体" w:hAnsi="Verdana" w:cs="宋体"/>
          <w:b/>
          <w:bCs/>
          <w:color w:val="352F28"/>
          <w:sz w:val="18"/>
          <w:szCs w:val="18"/>
        </w:rPr>
      </w:pPr>
      <w:ins w:id="306" w:author="Unknown">
        <w:r w:rsidRPr="00066FA4">
          <w:rPr>
            <w:rFonts w:ascii="Verdana" w:eastAsia="宋体" w:hAnsi="Verdana" w:cs="宋体"/>
            <w:b/>
            <w:bCs/>
            <w:color w:val="352F28"/>
            <w:sz w:val="18"/>
            <w:szCs w:val="18"/>
          </w:rPr>
          <w:t>Landscape Right</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右横向</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307" w:author="Unknown"/>
          <w:rFonts w:ascii="Verdana" w:eastAsia="宋体" w:hAnsi="Verdana" w:cs="宋体"/>
          <w:color w:val="352F28"/>
          <w:sz w:val="18"/>
          <w:szCs w:val="18"/>
        </w:rPr>
      </w:pPr>
      <w:ins w:id="308" w:author="Unknown">
        <w:r w:rsidRPr="00066FA4">
          <w:rPr>
            <w:rFonts w:ascii="Verdana" w:eastAsia="宋体" w:hAnsi="Verdana" w:cs="宋体"/>
            <w:color w:val="352F28"/>
            <w:sz w:val="18"/>
            <w:szCs w:val="18"/>
          </w:rPr>
          <w:t xml:space="preserve">When checked, landscape right (home button on the </w:t>
        </w:r>
        <w:r w:rsidRPr="00066FA4">
          <w:rPr>
            <w:rFonts w:ascii="Verdana" w:eastAsia="宋体" w:hAnsi="Verdana" w:cs="宋体"/>
            <w:b/>
            <w:bCs/>
            <w:color w:val="352F28"/>
            <w:sz w:val="18"/>
          </w:rPr>
          <w:t>left</w:t>
        </w:r>
        <w:r w:rsidRPr="00066FA4">
          <w:rPr>
            <w:rFonts w:ascii="Verdana" w:eastAsia="宋体" w:hAnsi="Verdana" w:cs="宋体"/>
            <w:color w:val="352F28"/>
            <w:sz w:val="18"/>
            <w:szCs w:val="18"/>
          </w:rPr>
          <w:t xml:space="preserve"> side) orientation is allowed. This only applies when Default orientation is set to Auto Rotation.</w:t>
        </w:r>
        <w:r w:rsidRPr="00066FA4">
          <w:rPr>
            <w:rFonts w:ascii="Verdana" w:eastAsia="宋体" w:hAnsi="Verdana" w:cs="宋体"/>
            <w:color w:val="352F28"/>
            <w:sz w:val="18"/>
            <w:szCs w:val="18"/>
          </w:rPr>
          <w:br/>
        </w:r>
        <w:r w:rsidRPr="00066FA4">
          <w:rPr>
            <w:rFonts w:ascii="Verdana" w:eastAsia="宋体" w:hAnsi="Verdana" w:cs="宋体"/>
            <w:color w:val="550055"/>
            <w:sz w:val="18"/>
          </w:rPr>
          <w:t>当勾选，右允许横向（</w:t>
        </w:r>
        <w:r w:rsidRPr="00066FA4">
          <w:rPr>
            <w:rFonts w:ascii="Verdana" w:eastAsia="宋体" w:hAnsi="Verdana" w:cs="宋体"/>
            <w:color w:val="550055"/>
            <w:sz w:val="18"/>
          </w:rPr>
          <w:t xml:space="preserve">home </w:t>
        </w:r>
        <w:r w:rsidRPr="00066FA4">
          <w:rPr>
            <w:rFonts w:ascii="Verdana" w:eastAsia="宋体" w:hAnsi="Verdana" w:cs="宋体"/>
            <w:color w:val="550055"/>
            <w:sz w:val="18"/>
          </w:rPr>
          <w:t>键左边）这仅适用于默认方向设置为自动旋转时。</w:t>
        </w:r>
      </w:ins>
    </w:p>
    <w:p w:rsidR="00066FA4" w:rsidRPr="00066FA4" w:rsidRDefault="00066FA4" w:rsidP="00066FA4">
      <w:pPr>
        <w:numPr>
          <w:ilvl w:val="0"/>
          <w:numId w:val="8"/>
        </w:numPr>
        <w:pBdr>
          <w:top w:val="single" w:sz="6" w:space="0" w:color="000000"/>
          <w:bottom w:val="dotted" w:sz="6" w:space="2" w:color="CCCCCC"/>
        </w:pBdr>
        <w:shd w:val="clear" w:color="auto" w:fill="FFFFFF"/>
        <w:wordWrap w:val="0"/>
        <w:adjustRightInd/>
        <w:snapToGrid/>
        <w:spacing w:after="0" w:line="300" w:lineRule="atLeast"/>
        <w:ind w:left="225"/>
        <w:rPr>
          <w:ins w:id="309" w:author="Unknown"/>
          <w:rFonts w:ascii="Verdana" w:eastAsia="宋体" w:hAnsi="Verdana" w:cs="宋体"/>
          <w:b/>
          <w:bCs/>
          <w:color w:val="352F28"/>
          <w:sz w:val="18"/>
          <w:szCs w:val="18"/>
        </w:rPr>
      </w:pPr>
      <w:ins w:id="310" w:author="Unknown">
        <w:r w:rsidRPr="00066FA4">
          <w:rPr>
            <w:rFonts w:ascii="Verdana" w:eastAsia="宋体" w:hAnsi="Verdana" w:cs="宋体"/>
            <w:b/>
            <w:bCs/>
            <w:color w:val="352F28"/>
            <w:sz w:val="18"/>
            <w:szCs w:val="18"/>
          </w:rPr>
          <w:t>Landscape Left</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左横向</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311" w:author="Unknown"/>
          <w:rFonts w:ascii="Verdana" w:eastAsia="宋体" w:hAnsi="Verdana" w:cs="宋体"/>
          <w:color w:val="352F28"/>
          <w:sz w:val="18"/>
          <w:szCs w:val="18"/>
        </w:rPr>
      </w:pPr>
      <w:ins w:id="312" w:author="Unknown">
        <w:r w:rsidRPr="00066FA4">
          <w:rPr>
            <w:rFonts w:ascii="Verdana" w:eastAsia="宋体" w:hAnsi="Verdana" w:cs="宋体"/>
            <w:color w:val="352F28"/>
            <w:sz w:val="18"/>
            <w:szCs w:val="18"/>
          </w:rPr>
          <w:t xml:space="preserve">When checked, landscape left (home button is on the </w:t>
        </w:r>
        <w:r w:rsidRPr="00066FA4">
          <w:rPr>
            <w:rFonts w:ascii="Verdana" w:eastAsia="宋体" w:hAnsi="Verdana" w:cs="宋体"/>
            <w:b/>
            <w:bCs/>
            <w:color w:val="352F28"/>
            <w:sz w:val="18"/>
          </w:rPr>
          <w:t>right</w:t>
        </w:r>
        <w:r w:rsidRPr="00066FA4">
          <w:rPr>
            <w:rFonts w:ascii="Verdana" w:eastAsia="宋体" w:hAnsi="Verdana" w:cs="宋体"/>
            <w:color w:val="352F28"/>
            <w:sz w:val="18"/>
            <w:szCs w:val="18"/>
          </w:rPr>
          <w:t xml:space="preserve"> side) orientation is allowed. This only applies when Default orientation is set to Auto Rotation.</w:t>
        </w:r>
        <w:r w:rsidRPr="00066FA4">
          <w:rPr>
            <w:rFonts w:ascii="Verdana" w:eastAsia="宋体" w:hAnsi="Verdana" w:cs="宋体"/>
            <w:color w:val="352F28"/>
            <w:sz w:val="18"/>
            <w:szCs w:val="18"/>
          </w:rPr>
          <w:br/>
        </w:r>
        <w:r w:rsidRPr="00066FA4">
          <w:rPr>
            <w:rFonts w:ascii="Verdana" w:eastAsia="宋体" w:hAnsi="Verdana" w:cs="宋体"/>
            <w:color w:val="550055"/>
            <w:sz w:val="18"/>
          </w:rPr>
          <w:t>当勾选，允许左横向（</w:t>
        </w:r>
        <w:r w:rsidRPr="00066FA4">
          <w:rPr>
            <w:rFonts w:ascii="Verdana" w:eastAsia="宋体" w:hAnsi="Verdana" w:cs="宋体"/>
            <w:color w:val="550055"/>
            <w:sz w:val="18"/>
          </w:rPr>
          <w:t xml:space="preserve">home </w:t>
        </w:r>
        <w:r w:rsidRPr="00066FA4">
          <w:rPr>
            <w:rFonts w:ascii="Verdana" w:eastAsia="宋体" w:hAnsi="Verdana" w:cs="宋体"/>
            <w:color w:val="550055"/>
            <w:sz w:val="18"/>
          </w:rPr>
          <w:t>键右边）这仅适用于默认方向设置为自动旋转时。</w:t>
        </w:r>
      </w:ins>
    </w:p>
    <w:p w:rsidR="00066FA4" w:rsidRPr="00066FA4" w:rsidRDefault="00066FA4" w:rsidP="00066FA4">
      <w:pPr>
        <w:numPr>
          <w:ilvl w:val="0"/>
          <w:numId w:val="8"/>
        </w:numPr>
        <w:pBdr>
          <w:top w:val="single" w:sz="6" w:space="0" w:color="000000"/>
          <w:bottom w:val="dotted" w:sz="6" w:space="2" w:color="CCCCCC"/>
        </w:pBdr>
        <w:shd w:val="clear" w:color="auto" w:fill="FFFFFF"/>
        <w:wordWrap w:val="0"/>
        <w:adjustRightInd/>
        <w:snapToGrid/>
        <w:spacing w:after="0" w:line="300" w:lineRule="atLeast"/>
        <w:ind w:left="225"/>
        <w:rPr>
          <w:ins w:id="313" w:author="Unknown"/>
          <w:rFonts w:ascii="Verdana" w:eastAsia="宋体" w:hAnsi="Verdana" w:cs="宋体"/>
          <w:b/>
          <w:bCs/>
          <w:color w:val="0066CC"/>
          <w:sz w:val="24"/>
          <w:szCs w:val="24"/>
        </w:rPr>
      </w:pPr>
      <w:ins w:id="314" w:author="Unknown">
        <w:r w:rsidRPr="00066FA4">
          <w:rPr>
            <w:rFonts w:ascii="Verdana" w:eastAsia="宋体" w:hAnsi="Verdana" w:cs="宋体"/>
            <w:b/>
            <w:bCs/>
            <w:color w:val="0066CC"/>
            <w:sz w:val="24"/>
            <w:szCs w:val="24"/>
          </w:rPr>
          <w:t>Status Bar</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315" w:author="Unknown"/>
          <w:rFonts w:ascii="Verdana" w:eastAsia="宋体" w:hAnsi="Verdana" w:cs="宋体"/>
          <w:color w:val="0066CC"/>
          <w:sz w:val="24"/>
          <w:szCs w:val="24"/>
        </w:rPr>
      </w:pPr>
      <w:ins w:id="316" w:author="Unknown">
        <w:r w:rsidRPr="00066FA4">
          <w:rPr>
            <w:rFonts w:ascii="Verdana" w:eastAsia="宋体" w:hAnsi="Verdana" w:cs="宋体"/>
            <w:color w:val="0066CC"/>
            <w:sz w:val="24"/>
            <w:szCs w:val="24"/>
          </w:rPr>
          <w:t>状态栏</w:t>
        </w:r>
      </w:ins>
    </w:p>
    <w:p w:rsidR="00066FA4" w:rsidRPr="00066FA4" w:rsidRDefault="00066FA4" w:rsidP="00066FA4">
      <w:pPr>
        <w:numPr>
          <w:ilvl w:val="0"/>
          <w:numId w:val="8"/>
        </w:numPr>
        <w:pBdr>
          <w:top w:val="single" w:sz="6" w:space="0" w:color="000000"/>
          <w:bottom w:val="dotted" w:sz="6" w:space="2" w:color="CCCCCC"/>
        </w:pBdr>
        <w:shd w:val="clear" w:color="auto" w:fill="FFFFFF"/>
        <w:wordWrap w:val="0"/>
        <w:adjustRightInd/>
        <w:snapToGrid/>
        <w:spacing w:after="0" w:line="300" w:lineRule="atLeast"/>
        <w:ind w:left="225"/>
        <w:rPr>
          <w:ins w:id="317" w:author="Unknown"/>
          <w:rFonts w:ascii="Verdana" w:eastAsia="宋体" w:hAnsi="Verdana" w:cs="宋体"/>
          <w:b/>
          <w:bCs/>
          <w:color w:val="352F28"/>
          <w:sz w:val="18"/>
          <w:szCs w:val="18"/>
        </w:rPr>
      </w:pPr>
      <w:ins w:id="318" w:author="Unknown">
        <w:r w:rsidRPr="00066FA4">
          <w:rPr>
            <w:rFonts w:ascii="Verdana" w:eastAsia="宋体" w:hAnsi="Verdana" w:cs="宋体"/>
            <w:b/>
            <w:bCs/>
            <w:color w:val="352F28"/>
            <w:sz w:val="18"/>
            <w:szCs w:val="18"/>
          </w:rPr>
          <w:t xml:space="preserve">Status Bar Hidden </w:t>
        </w:r>
        <w:r w:rsidRPr="00066FA4">
          <w:rPr>
            <w:rFonts w:ascii="Verdana" w:eastAsia="宋体" w:hAnsi="Verdana" w:cs="宋体"/>
            <w:b/>
            <w:bCs/>
            <w:color w:val="550055"/>
            <w:sz w:val="18"/>
          </w:rPr>
          <w:t>隐藏状态栏</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319" w:author="Unknown"/>
          <w:rFonts w:ascii="Verdana" w:eastAsia="宋体" w:hAnsi="Verdana" w:cs="宋体"/>
          <w:color w:val="352F28"/>
          <w:sz w:val="18"/>
          <w:szCs w:val="18"/>
        </w:rPr>
      </w:pPr>
      <w:ins w:id="320" w:author="Unknown">
        <w:r w:rsidRPr="00066FA4">
          <w:rPr>
            <w:rFonts w:ascii="Verdana" w:eastAsia="宋体" w:hAnsi="Verdana" w:cs="宋体"/>
            <w:color w:val="352F28"/>
            <w:sz w:val="18"/>
            <w:szCs w:val="18"/>
          </w:rPr>
          <w:t>Specifies whether the status bar is initially hidden when the application launches.</w:t>
        </w:r>
        <w:r w:rsidRPr="00066FA4">
          <w:rPr>
            <w:rFonts w:ascii="Verdana" w:eastAsia="宋体" w:hAnsi="Verdana" w:cs="宋体"/>
            <w:color w:val="352F28"/>
            <w:sz w:val="18"/>
            <w:szCs w:val="18"/>
          </w:rPr>
          <w:br/>
        </w:r>
        <w:r w:rsidRPr="00066FA4">
          <w:rPr>
            <w:rFonts w:ascii="Verdana" w:eastAsia="宋体" w:hAnsi="Verdana" w:cs="宋体"/>
            <w:color w:val="550055"/>
            <w:sz w:val="18"/>
          </w:rPr>
          <w:t>当应用启动时，指定状态条是否最初隐藏。</w:t>
        </w:r>
      </w:ins>
    </w:p>
    <w:p w:rsidR="00066FA4" w:rsidRPr="00066FA4" w:rsidRDefault="00066FA4" w:rsidP="00066FA4">
      <w:pPr>
        <w:numPr>
          <w:ilvl w:val="0"/>
          <w:numId w:val="8"/>
        </w:numPr>
        <w:pBdr>
          <w:top w:val="single" w:sz="6" w:space="0" w:color="000000"/>
          <w:bottom w:val="dotted" w:sz="6" w:space="2" w:color="CCCCCC"/>
        </w:pBdr>
        <w:shd w:val="clear" w:color="auto" w:fill="FFFFFF"/>
        <w:wordWrap w:val="0"/>
        <w:adjustRightInd/>
        <w:snapToGrid/>
        <w:spacing w:after="0" w:line="300" w:lineRule="atLeast"/>
        <w:ind w:left="225"/>
        <w:rPr>
          <w:ins w:id="321" w:author="Unknown"/>
          <w:rFonts w:ascii="Verdana" w:eastAsia="宋体" w:hAnsi="Verdana" w:cs="宋体"/>
          <w:b/>
          <w:bCs/>
          <w:color w:val="352F28"/>
          <w:sz w:val="18"/>
          <w:szCs w:val="18"/>
        </w:rPr>
      </w:pPr>
      <w:ins w:id="322" w:author="Unknown">
        <w:r w:rsidRPr="00066FA4">
          <w:rPr>
            <w:rFonts w:ascii="Verdana" w:eastAsia="宋体" w:hAnsi="Verdana" w:cs="宋体"/>
            <w:b/>
            <w:bCs/>
            <w:color w:val="352F28"/>
            <w:sz w:val="18"/>
            <w:szCs w:val="18"/>
          </w:rPr>
          <w:t xml:space="preserve">Status Bar Style </w:t>
        </w:r>
        <w:r w:rsidRPr="00066FA4">
          <w:rPr>
            <w:rFonts w:ascii="Verdana" w:eastAsia="宋体" w:hAnsi="Verdana" w:cs="宋体"/>
            <w:b/>
            <w:bCs/>
            <w:color w:val="550055"/>
            <w:sz w:val="18"/>
          </w:rPr>
          <w:t>状态栏样式</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323" w:author="Unknown"/>
          <w:rFonts w:ascii="Verdana" w:eastAsia="宋体" w:hAnsi="Verdana" w:cs="宋体"/>
          <w:color w:val="352F28"/>
          <w:sz w:val="18"/>
          <w:szCs w:val="18"/>
        </w:rPr>
      </w:pPr>
      <w:ins w:id="324" w:author="Unknown">
        <w:r w:rsidRPr="00066FA4">
          <w:rPr>
            <w:rFonts w:ascii="Verdana" w:eastAsia="宋体" w:hAnsi="Verdana" w:cs="宋体"/>
            <w:color w:val="352F28"/>
            <w:sz w:val="18"/>
            <w:szCs w:val="18"/>
          </w:rPr>
          <w:t>Specifies the style of the status bar as the application launches</w:t>
        </w:r>
        <w:r w:rsidRPr="00066FA4">
          <w:rPr>
            <w:rFonts w:ascii="Verdana" w:eastAsia="宋体" w:hAnsi="Verdana" w:cs="宋体"/>
            <w:color w:val="352F28"/>
            <w:sz w:val="18"/>
            <w:szCs w:val="18"/>
          </w:rPr>
          <w:br/>
        </w:r>
        <w:r w:rsidRPr="00066FA4">
          <w:rPr>
            <w:rFonts w:ascii="Verdana" w:eastAsia="宋体" w:hAnsi="Verdana" w:cs="宋体"/>
            <w:color w:val="550055"/>
            <w:sz w:val="18"/>
          </w:rPr>
          <w:t>当应用启动时，指定状态条的样式。</w:t>
        </w:r>
      </w:ins>
    </w:p>
    <w:p w:rsidR="00066FA4" w:rsidRPr="00066FA4" w:rsidRDefault="00066FA4" w:rsidP="00066FA4">
      <w:pPr>
        <w:numPr>
          <w:ilvl w:val="0"/>
          <w:numId w:val="8"/>
        </w:numPr>
        <w:pBdr>
          <w:top w:val="single" w:sz="6" w:space="0" w:color="000000"/>
          <w:bottom w:val="dotted" w:sz="6" w:space="2" w:color="CCCCCC"/>
        </w:pBdr>
        <w:shd w:val="clear" w:color="auto" w:fill="FFFFFF"/>
        <w:wordWrap w:val="0"/>
        <w:adjustRightInd/>
        <w:snapToGrid/>
        <w:spacing w:after="0" w:line="300" w:lineRule="atLeast"/>
        <w:ind w:left="225"/>
        <w:rPr>
          <w:ins w:id="325" w:author="Unknown"/>
          <w:rFonts w:ascii="Verdana" w:eastAsia="宋体" w:hAnsi="Verdana" w:cs="宋体"/>
          <w:b/>
          <w:bCs/>
          <w:color w:val="352F28"/>
          <w:sz w:val="18"/>
          <w:szCs w:val="18"/>
        </w:rPr>
      </w:pPr>
      <w:ins w:id="326" w:author="Unknown">
        <w:r w:rsidRPr="00066FA4">
          <w:rPr>
            <w:rFonts w:ascii="Verdana" w:eastAsia="宋体" w:hAnsi="Verdana" w:cs="宋体"/>
            <w:b/>
            <w:bCs/>
            <w:color w:val="352F28"/>
            <w:sz w:val="18"/>
            <w:szCs w:val="18"/>
          </w:rPr>
          <w:t>Default</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327" w:author="Unknown"/>
          <w:rFonts w:ascii="Verdana" w:eastAsia="宋体" w:hAnsi="Verdana" w:cs="宋体"/>
          <w:color w:val="550055"/>
          <w:sz w:val="18"/>
          <w:szCs w:val="18"/>
        </w:rPr>
      </w:pPr>
      <w:ins w:id="328" w:author="Unknown">
        <w:r w:rsidRPr="00066FA4">
          <w:rPr>
            <w:rFonts w:ascii="Verdana" w:eastAsia="宋体" w:hAnsi="Verdana" w:cs="宋体"/>
            <w:color w:val="550055"/>
            <w:sz w:val="18"/>
            <w:szCs w:val="18"/>
          </w:rPr>
          <w:t>默认</w:t>
        </w:r>
      </w:ins>
    </w:p>
    <w:p w:rsidR="00066FA4" w:rsidRPr="00066FA4" w:rsidRDefault="00066FA4" w:rsidP="00066FA4">
      <w:pPr>
        <w:numPr>
          <w:ilvl w:val="0"/>
          <w:numId w:val="8"/>
        </w:numPr>
        <w:pBdr>
          <w:top w:val="single" w:sz="6" w:space="0" w:color="000000"/>
          <w:bottom w:val="dotted" w:sz="6" w:space="2" w:color="CCCCCC"/>
        </w:pBdr>
        <w:shd w:val="clear" w:color="auto" w:fill="FFFFFF"/>
        <w:wordWrap w:val="0"/>
        <w:adjustRightInd/>
        <w:snapToGrid/>
        <w:spacing w:after="0" w:line="300" w:lineRule="atLeast"/>
        <w:ind w:left="225"/>
        <w:rPr>
          <w:ins w:id="329" w:author="Unknown"/>
          <w:rFonts w:ascii="Verdana" w:eastAsia="宋体" w:hAnsi="Verdana" w:cs="宋体"/>
          <w:b/>
          <w:bCs/>
          <w:color w:val="352F28"/>
          <w:sz w:val="18"/>
          <w:szCs w:val="18"/>
        </w:rPr>
      </w:pPr>
      <w:ins w:id="330" w:author="Unknown">
        <w:r w:rsidRPr="00066FA4">
          <w:rPr>
            <w:rFonts w:ascii="Verdana" w:eastAsia="宋体" w:hAnsi="Verdana" w:cs="宋体"/>
            <w:b/>
            <w:bCs/>
            <w:color w:val="352F28"/>
            <w:sz w:val="18"/>
            <w:szCs w:val="18"/>
          </w:rPr>
          <w:t>Black Translucent</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331" w:author="Unknown"/>
          <w:rFonts w:ascii="Verdana" w:eastAsia="宋体" w:hAnsi="Verdana" w:cs="宋体"/>
          <w:color w:val="550055"/>
          <w:sz w:val="18"/>
          <w:szCs w:val="18"/>
        </w:rPr>
      </w:pPr>
      <w:ins w:id="332" w:author="Unknown">
        <w:r w:rsidRPr="00066FA4">
          <w:rPr>
            <w:rFonts w:ascii="Verdana" w:eastAsia="宋体" w:hAnsi="Verdana" w:cs="宋体"/>
            <w:color w:val="550055"/>
            <w:sz w:val="18"/>
            <w:szCs w:val="18"/>
          </w:rPr>
          <w:t>黑色半透明</w:t>
        </w:r>
      </w:ins>
    </w:p>
    <w:p w:rsidR="00066FA4" w:rsidRPr="00066FA4" w:rsidRDefault="00066FA4" w:rsidP="00066FA4">
      <w:pPr>
        <w:numPr>
          <w:ilvl w:val="0"/>
          <w:numId w:val="8"/>
        </w:numPr>
        <w:pBdr>
          <w:top w:val="single" w:sz="6" w:space="0" w:color="000000"/>
          <w:bottom w:val="dotted" w:sz="6" w:space="2" w:color="CCCCCC"/>
        </w:pBdr>
        <w:shd w:val="clear" w:color="auto" w:fill="FFFFFF"/>
        <w:wordWrap w:val="0"/>
        <w:adjustRightInd/>
        <w:snapToGrid/>
        <w:spacing w:after="0" w:line="300" w:lineRule="atLeast"/>
        <w:ind w:left="225"/>
        <w:rPr>
          <w:ins w:id="333" w:author="Unknown"/>
          <w:rFonts w:ascii="Verdana" w:eastAsia="宋体" w:hAnsi="Verdana" w:cs="宋体"/>
          <w:b/>
          <w:bCs/>
          <w:color w:val="352F28"/>
          <w:sz w:val="18"/>
          <w:szCs w:val="18"/>
        </w:rPr>
      </w:pPr>
      <w:ins w:id="334" w:author="Unknown">
        <w:r w:rsidRPr="00066FA4">
          <w:rPr>
            <w:rFonts w:ascii="Verdana" w:eastAsia="宋体" w:hAnsi="Verdana" w:cs="宋体"/>
            <w:b/>
            <w:bCs/>
            <w:color w:val="352F28"/>
            <w:sz w:val="18"/>
            <w:szCs w:val="18"/>
          </w:rPr>
          <w:t xml:space="preserve">Black Opaque </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335" w:author="Unknown"/>
          <w:rFonts w:ascii="Verdana" w:eastAsia="宋体" w:hAnsi="Verdana" w:cs="宋体"/>
          <w:color w:val="550055"/>
          <w:sz w:val="18"/>
          <w:szCs w:val="18"/>
        </w:rPr>
      </w:pPr>
      <w:ins w:id="336" w:author="Unknown">
        <w:r w:rsidRPr="00066FA4">
          <w:rPr>
            <w:rFonts w:ascii="Verdana" w:eastAsia="宋体" w:hAnsi="Verdana" w:cs="宋体"/>
            <w:color w:val="550055"/>
            <w:sz w:val="18"/>
            <w:szCs w:val="18"/>
          </w:rPr>
          <w:t>黑色不透明</w:t>
        </w:r>
      </w:ins>
    </w:p>
    <w:p w:rsidR="00066FA4" w:rsidRPr="00066FA4" w:rsidRDefault="00066FA4" w:rsidP="00066FA4">
      <w:pPr>
        <w:numPr>
          <w:ilvl w:val="0"/>
          <w:numId w:val="8"/>
        </w:numPr>
        <w:pBdr>
          <w:top w:val="single" w:sz="6" w:space="0" w:color="000000"/>
          <w:bottom w:val="dotted" w:sz="6" w:space="2" w:color="CCCCCC"/>
        </w:pBdr>
        <w:shd w:val="clear" w:color="auto" w:fill="FFFFFF"/>
        <w:wordWrap w:val="0"/>
        <w:adjustRightInd/>
        <w:snapToGrid/>
        <w:spacing w:after="0" w:line="300" w:lineRule="atLeast"/>
        <w:ind w:left="225"/>
        <w:rPr>
          <w:ins w:id="337" w:author="Unknown"/>
          <w:rFonts w:ascii="Verdana" w:eastAsia="宋体" w:hAnsi="Verdana" w:cs="宋体"/>
          <w:b/>
          <w:bCs/>
          <w:color w:val="352F28"/>
          <w:sz w:val="18"/>
          <w:szCs w:val="18"/>
        </w:rPr>
      </w:pPr>
      <w:ins w:id="338" w:author="Unknown">
        <w:r w:rsidRPr="00066FA4">
          <w:rPr>
            <w:rFonts w:ascii="Verdana" w:eastAsia="宋体" w:hAnsi="Verdana" w:cs="宋体"/>
            <w:b/>
            <w:bCs/>
            <w:color w:val="352F28"/>
            <w:sz w:val="18"/>
            <w:szCs w:val="18"/>
          </w:rPr>
          <w:t>Use 32-bit Display Buffer</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使用</w:t>
        </w:r>
        <w:r w:rsidRPr="00066FA4">
          <w:rPr>
            <w:rFonts w:ascii="Verdana" w:eastAsia="宋体" w:hAnsi="Verdana" w:cs="宋体"/>
            <w:b/>
            <w:bCs/>
            <w:color w:val="550055"/>
            <w:sz w:val="18"/>
          </w:rPr>
          <w:t>32</w:t>
        </w:r>
        <w:r w:rsidRPr="00066FA4">
          <w:rPr>
            <w:rFonts w:ascii="Verdana" w:eastAsia="宋体" w:hAnsi="Verdana" w:cs="宋体"/>
            <w:b/>
            <w:bCs/>
            <w:color w:val="550055"/>
            <w:sz w:val="18"/>
          </w:rPr>
          <w:t>位显示缓冲器</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339" w:author="Unknown"/>
          <w:rFonts w:ascii="Verdana" w:eastAsia="宋体" w:hAnsi="Verdana" w:cs="宋体"/>
          <w:color w:val="352F28"/>
          <w:sz w:val="18"/>
          <w:szCs w:val="18"/>
        </w:rPr>
      </w:pPr>
      <w:ins w:id="340" w:author="Unknown">
        <w:r w:rsidRPr="00066FA4">
          <w:rPr>
            <w:rFonts w:ascii="Verdana" w:eastAsia="宋体" w:hAnsi="Verdana" w:cs="宋体"/>
            <w:color w:val="352F28"/>
            <w:sz w:val="18"/>
            <w:szCs w:val="18"/>
          </w:rPr>
          <w:t>Specifies if Display Buffer should be created to hold 32-bit color values (16-bit by default). Use it if you see banding, or need alpha in your ImageEffects, as they will create RTs in same format as Display Buffer.</w:t>
        </w:r>
        <w:r w:rsidRPr="00066FA4">
          <w:rPr>
            <w:rFonts w:ascii="Verdana" w:eastAsia="宋体" w:hAnsi="Verdana" w:cs="宋体"/>
            <w:color w:val="352F28"/>
            <w:sz w:val="18"/>
            <w:szCs w:val="18"/>
          </w:rPr>
          <w:br/>
        </w:r>
        <w:r w:rsidRPr="00066FA4">
          <w:rPr>
            <w:rFonts w:ascii="Verdana" w:eastAsia="宋体" w:hAnsi="Verdana" w:cs="宋体"/>
            <w:color w:val="550055"/>
            <w:sz w:val="18"/>
          </w:rPr>
          <w:t>如果显示缓冲器被创建持有</w:t>
        </w:r>
        <w:r w:rsidRPr="00066FA4">
          <w:rPr>
            <w:rFonts w:ascii="Verdana" w:eastAsia="宋体" w:hAnsi="Verdana" w:cs="宋体"/>
            <w:color w:val="550055"/>
            <w:sz w:val="18"/>
          </w:rPr>
          <w:t>32</w:t>
        </w:r>
        <w:r w:rsidRPr="00066FA4">
          <w:rPr>
            <w:rFonts w:ascii="Verdana" w:eastAsia="宋体" w:hAnsi="Verdana" w:cs="宋体"/>
            <w:color w:val="550055"/>
            <w:sz w:val="18"/>
          </w:rPr>
          <w:t>位颜色值时指定（默认</w:t>
        </w:r>
        <w:r w:rsidRPr="00066FA4">
          <w:rPr>
            <w:rFonts w:ascii="Verdana" w:eastAsia="宋体" w:hAnsi="Verdana" w:cs="宋体"/>
            <w:color w:val="550055"/>
            <w:sz w:val="18"/>
          </w:rPr>
          <w:t>16</w:t>
        </w:r>
        <w:r w:rsidRPr="00066FA4">
          <w:rPr>
            <w:rFonts w:ascii="Verdana" w:eastAsia="宋体" w:hAnsi="Verdana" w:cs="宋体"/>
            <w:color w:val="550055"/>
            <w:sz w:val="18"/>
          </w:rPr>
          <w:t>位）。如果你看到条带或你的图像效果需要</w:t>
        </w:r>
        <w:r w:rsidRPr="00066FA4">
          <w:rPr>
            <w:rFonts w:ascii="Verdana" w:eastAsia="宋体" w:hAnsi="Verdana" w:cs="宋体"/>
            <w:color w:val="550055"/>
            <w:sz w:val="18"/>
          </w:rPr>
          <w:t>alpha</w:t>
        </w:r>
        <w:r w:rsidRPr="00066FA4">
          <w:rPr>
            <w:rFonts w:ascii="Verdana" w:eastAsia="宋体" w:hAnsi="Verdana" w:cs="宋体"/>
            <w:color w:val="550055"/>
            <w:sz w:val="18"/>
          </w:rPr>
          <w:t>时使用，将以相同的格式创建</w:t>
        </w:r>
        <w:r w:rsidRPr="00066FA4">
          <w:rPr>
            <w:rFonts w:ascii="Verdana" w:eastAsia="宋体" w:hAnsi="Verdana" w:cs="宋体"/>
            <w:color w:val="550055"/>
            <w:sz w:val="18"/>
          </w:rPr>
          <w:t>TRs</w:t>
        </w:r>
        <w:r w:rsidRPr="00066FA4">
          <w:rPr>
            <w:rFonts w:ascii="Verdana" w:eastAsia="宋体" w:hAnsi="Verdana" w:cs="宋体"/>
            <w:color w:val="550055"/>
            <w:sz w:val="18"/>
          </w:rPr>
          <w:t>作为显示缓冲器。在运行</w:t>
        </w:r>
        <w:r w:rsidRPr="00066FA4">
          <w:rPr>
            <w:rFonts w:ascii="Verdana" w:eastAsia="宋体" w:hAnsi="Verdana" w:cs="宋体"/>
            <w:color w:val="550055"/>
            <w:sz w:val="18"/>
          </w:rPr>
          <w:t>pre-Gingerbread</w:t>
        </w:r>
        <w:r w:rsidRPr="00066FA4">
          <w:rPr>
            <w:rFonts w:ascii="Verdana" w:eastAsia="宋体" w:hAnsi="Verdana" w:cs="宋体"/>
            <w:color w:val="550055"/>
            <w:sz w:val="18"/>
          </w:rPr>
          <w:t>操作系统的设备不支持（将强制为</w:t>
        </w:r>
        <w:r w:rsidRPr="00066FA4">
          <w:rPr>
            <w:rFonts w:ascii="Verdana" w:eastAsia="宋体" w:hAnsi="Verdana" w:cs="宋体"/>
            <w:color w:val="550055"/>
            <w:sz w:val="18"/>
          </w:rPr>
          <w:t>16</w:t>
        </w:r>
        <w:r w:rsidRPr="00066FA4">
          <w:rPr>
            <w:rFonts w:ascii="Verdana" w:eastAsia="宋体" w:hAnsi="Verdana" w:cs="宋体"/>
            <w:color w:val="550055"/>
            <w:sz w:val="18"/>
          </w:rPr>
          <w:t>位）。</w:t>
        </w:r>
      </w:ins>
    </w:p>
    <w:p w:rsidR="00066FA4" w:rsidRPr="00066FA4" w:rsidRDefault="00066FA4" w:rsidP="00066FA4">
      <w:pPr>
        <w:numPr>
          <w:ilvl w:val="0"/>
          <w:numId w:val="8"/>
        </w:numPr>
        <w:pBdr>
          <w:top w:val="single" w:sz="6" w:space="0" w:color="000000"/>
          <w:bottom w:val="dotted" w:sz="6" w:space="2" w:color="CCCCCC"/>
        </w:pBdr>
        <w:shd w:val="clear" w:color="auto" w:fill="FFFFFF"/>
        <w:wordWrap w:val="0"/>
        <w:adjustRightInd/>
        <w:snapToGrid/>
        <w:spacing w:after="0" w:line="300" w:lineRule="atLeast"/>
        <w:ind w:left="225"/>
        <w:rPr>
          <w:ins w:id="341" w:author="Unknown"/>
          <w:rFonts w:ascii="Verdana" w:eastAsia="宋体" w:hAnsi="Verdana" w:cs="宋体"/>
          <w:b/>
          <w:bCs/>
          <w:color w:val="352F28"/>
          <w:sz w:val="18"/>
          <w:szCs w:val="18"/>
        </w:rPr>
      </w:pPr>
      <w:ins w:id="342" w:author="Unknown">
        <w:r w:rsidRPr="00066FA4">
          <w:rPr>
            <w:rFonts w:ascii="Verdana" w:eastAsia="宋体" w:hAnsi="Verdana" w:cs="宋体"/>
            <w:b/>
            <w:bCs/>
            <w:color w:val="352F28"/>
            <w:sz w:val="18"/>
            <w:szCs w:val="18"/>
          </w:rPr>
          <w:t>Show Loading Indicator</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显示加载条</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343" w:author="Unknown"/>
          <w:rFonts w:ascii="Verdana" w:eastAsia="宋体" w:hAnsi="Verdana" w:cs="宋体"/>
          <w:color w:val="352F28"/>
          <w:sz w:val="18"/>
          <w:szCs w:val="18"/>
        </w:rPr>
      </w:pPr>
      <w:ins w:id="344" w:author="Unknown">
        <w:r w:rsidRPr="00066FA4">
          <w:rPr>
            <w:rFonts w:ascii="Verdana" w:eastAsia="宋体" w:hAnsi="Verdana" w:cs="宋体"/>
            <w:color w:val="352F28"/>
            <w:sz w:val="18"/>
            <w:szCs w:val="18"/>
          </w:rPr>
          <w:t xml:space="preserve">Options for the loading indicator </w:t>
        </w:r>
        <w:r w:rsidRPr="00066FA4">
          <w:rPr>
            <w:rFonts w:ascii="Verdana" w:eastAsia="宋体" w:hAnsi="Verdana" w:cs="宋体"/>
            <w:color w:val="352F28"/>
            <w:sz w:val="18"/>
            <w:szCs w:val="18"/>
          </w:rPr>
          <w:br/>
        </w:r>
        <w:r w:rsidRPr="00066FA4">
          <w:rPr>
            <w:rFonts w:ascii="Verdana" w:eastAsia="宋体" w:hAnsi="Verdana" w:cs="宋体"/>
            <w:color w:val="550055"/>
            <w:sz w:val="18"/>
          </w:rPr>
          <w:t>加载条选项</w:t>
        </w:r>
      </w:ins>
    </w:p>
    <w:p w:rsidR="00066FA4" w:rsidRPr="00066FA4" w:rsidRDefault="00066FA4" w:rsidP="00066FA4">
      <w:pPr>
        <w:numPr>
          <w:ilvl w:val="0"/>
          <w:numId w:val="8"/>
        </w:numPr>
        <w:pBdr>
          <w:top w:val="single" w:sz="6" w:space="0" w:color="000000"/>
          <w:bottom w:val="dotted" w:sz="6" w:space="2" w:color="CCCCCC"/>
        </w:pBdr>
        <w:shd w:val="clear" w:color="auto" w:fill="FFFFFF"/>
        <w:wordWrap w:val="0"/>
        <w:adjustRightInd/>
        <w:snapToGrid/>
        <w:spacing w:after="0" w:line="300" w:lineRule="atLeast"/>
        <w:ind w:left="225"/>
        <w:rPr>
          <w:ins w:id="345" w:author="Unknown"/>
          <w:rFonts w:ascii="Verdana" w:eastAsia="宋体" w:hAnsi="Verdana" w:cs="宋体"/>
          <w:b/>
          <w:bCs/>
          <w:color w:val="352F28"/>
          <w:sz w:val="18"/>
          <w:szCs w:val="18"/>
        </w:rPr>
      </w:pPr>
      <w:ins w:id="346" w:author="Unknown">
        <w:r w:rsidRPr="00066FA4">
          <w:rPr>
            <w:rFonts w:ascii="Verdana" w:eastAsia="宋体" w:hAnsi="Verdana" w:cs="宋体"/>
            <w:b/>
            <w:bCs/>
            <w:color w:val="352F28"/>
            <w:sz w:val="18"/>
            <w:szCs w:val="18"/>
          </w:rPr>
          <w:t xml:space="preserve">Don't Show </w:t>
        </w:r>
        <w:r w:rsidRPr="00066FA4">
          <w:rPr>
            <w:rFonts w:ascii="Verdana" w:eastAsia="宋体" w:hAnsi="Verdana" w:cs="宋体"/>
            <w:b/>
            <w:bCs/>
            <w:color w:val="550055"/>
            <w:sz w:val="18"/>
          </w:rPr>
          <w:t>不显示</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347" w:author="Unknown"/>
          <w:rFonts w:ascii="Verdana" w:eastAsia="宋体" w:hAnsi="Verdana" w:cs="宋体"/>
          <w:color w:val="352F28"/>
          <w:sz w:val="18"/>
          <w:szCs w:val="18"/>
        </w:rPr>
      </w:pPr>
      <w:ins w:id="348" w:author="Unknown">
        <w:r w:rsidRPr="00066FA4">
          <w:rPr>
            <w:rFonts w:ascii="Verdana" w:eastAsia="宋体" w:hAnsi="Verdana" w:cs="宋体"/>
            <w:color w:val="352F28"/>
            <w:sz w:val="18"/>
            <w:szCs w:val="18"/>
          </w:rPr>
          <w:t xml:space="preserve">No indicator </w:t>
        </w:r>
        <w:r w:rsidRPr="00066FA4">
          <w:rPr>
            <w:rFonts w:ascii="Verdana" w:eastAsia="宋体" w:hAnsi="Verdana" w:cs="宋体"/>
            <w:color w:val="550055"/>
            <w:sz w:val="18"/>
          </w:rPr>
          <w:t>无加载条</w:t>
        </w:r>
      </w:ins>
    </w:p>
    <w:p w:rsidR="00066FA4" w:rsidRPr="00066FA4" w:rsidRDefault="00066FA4" w:rsidP="00066FA4">
      <w:pPr>
        <w:numPr>
          <w:ilvl w:val="0"/>
          <w:numId w:val="8"/>
        </w:numPr>
        <w:pBdr>
          <w:top w:val="single" w:sz="6" w:space="0" w:color="000000"/>
          <w:bottom w:val="dotted" w:sz="6" w:space="2" w:color="CCCCCC"/>
        </w:pBdr>
        <w:shd w:val="clear" w:color="auto" w:fill="FFFFFF"/>
        <w:wordWrap w:val="0"/>
        <w:adjustRightInd/>
        <w:snapToGrid/>
        <w:spacing w:after="0" w:line="300" w:lineRule="atLeast"/>
        <w:ind w:left="225"/>
        <w:rPr>
          <w:ins w:id="349" w:author="Unknown"/>
          <w:rFonts w:ascii="Verdana" w:eastAsia="宋体" w:hAnsi="Verdana" w:cs="宋体"/>
          <w:b/>
          <w:bCs/>
          <w:color w:val="352F28"/>
          <w:sz w:val="18"/>
          <w:szCs w:val="18"/>
        </w:rPr>
      </w:pPr>
      <w:ins w:id="350" w:author="Unknown">
        <w:r w:rsidRPr="00066FA4">
          <w:rPr>
            <w:rFonts w:ascii="Verdana" w:eastAsia="宋体" w:hAnsi="Verdana" w:cs="宋体"/>
            <w:b/>
            <w:bCs/>
            <w:color w:val="352F28"/>
            <w:sz w:val="18"/>
            <w:szCs w:val="18"/>
          </w:rPr>
          <w:t xml:space="preserve">White Large </w:t>
        </w:r>
        <w:r w:rsidRPr="00066FA4">
          <w:rPr>
            <w:rFonts w:ascii="Verdana" w:eastAsia="宋体" w:hAnsi="Verdana" w:cs="宋体"/>
            <w:b/>
            <w:bCs/>
            <w:color w:val="550055"/>
            <w:sz w:val="18"/>
          </w:rPr>
          <w:t>白色大</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351" w:author="Unknown"/>
          <w:rFonts w:ascii="Verdana" w:eastAsia="宋体" w:hAnsi="Verdana" w:cs="宋体"/>
          <w:color w:val="352F28"/>
          <w:sz w:val="18"/>
          <w:szCs w:val="18"/>
        </w:rPr>
      </w:pPr>
      <w:ins w:id="352" w:author="Unknown">
        <w:r w:rsidRPr="00066FA4">
          <w:rPr>
            <w:rFonts w:ascii="Verdana" w:eastAsia="宋体" w:hAnsi="Verdana" w:cs="宋体"/>
            <w:color w:val="352F28"/>
            <w:sz w:val="18"/>
            <w:szCs w:val="18"/>
          </w:rPr>
          <w:t xml:space="preserve">Indicator shown large and in white </w:t>
        </w:r>
        <w:r w:rsidRPr="00066FA4">
          <w:rPr>
            <w:rFonts w:ascii="Verdana" w:eastAsia="宋体" w:hAnsi="Verdana" w:cs="宋体"/>
            <w:color w:val="550055"/>
            <w:sz w:val="18"/>
          </w:rPr>
          <w:t>加载条较大，并且为白色</w:t>
        </w:r>
      </w:ins>
    </w:p>
    <w:p w:rsidR="00066FA4" w:rsidRPr="00066FA4" w:rsidRDefault="00066FA4" w:rsidP="00066FA4">
      <w:pPr>
        <w:numPr>
          <w:ilvl w:val="0"/>
          <w:numId w:val="8"/>
        </w:numPr>
        <w:pBdr>
          <w:top w:val="single" w:sz="6" w:space="0" w:color="000000"/>
          <w:bottom w:val="dotted" w:sz="6" w:space="2" w:color="CCCCCC"/>
        </w:pBdr>
        <w:shd w:val="clear" w:color="auto" w:fill="FFFFFF"/>
        <w:wordWrap w:val="0"/>
        <w:adjustRightInd/>
        <w:snapToGrid/>
        <w:spacing w:after="0" w:line="300" w:lineRule="atLeast"/>
        <w:ind w:left="225"/>
        <w:rPr>
          <w:ins w:id="353" w:author="Unknown"/>
          <w:rFonts w:ascii="Verdana" w:eastAsia="宋体" w:hAnsi="Verdana" w:cs="宋体"/>
          <w:b/>
          <w:bCs/>
          <w:color w:val="352F28"/>
          <w:sz w:val="18"/>
          <w:szCs w:val="18"/>
        </w:rPr>
      </w:pPr>
      <w:ins w:id="354" w:author="Unknown">
        <w:r w:rsidRPr="00066FA4">
          <w:rPr>
            <w:rFonts w:ascii="Verdana" w:eastAsia="宋体" w:hAnsi="Verdana" w:cs="宋体"/>
            <w:b/>
            <w:bCs/>
            <w:color w:val="352F28"/>
            <w:sz w:val="18"/>
            <w:szCs w:val="18"/>
          </w:rPr>
          <w:t xml:space="preserve">White </w:t>
        </w:r>
        <w:r w:rsidRPr="00066FA4">
          <w:rPr>
            <w:rFonts w:ascii="Verdana" w:eastAsia="宋体" w:hAnsi="Verdana" w:cs="宋体"/>
            <w:b/>
            <w:bCs/>
            <w:color w:val="550055"/>
            <w:sz w:val="18"/>
          </w:rPr>
          <w:t>白色</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355" w:author="Unknown"/>
          <w:rFonts w:ascii="Verdana" w:eastAsia="宋体" w:hAnsi="Verdana" w:cs="宋体"/>
          <w:color w:val="352F28"/>
          <w:sz w:val="18"/>
          <w:szCs w:val="18"/>
        </w:rPr>
      </w:pPr>
      <w:ins w:id="356" w:author="Unknown">
        <w:r w:rsidRPr="00066FA4">
          <w:rPr>
            <w:rFonts w:ascii="Verdana" w:eastAsia="宋体" w:hAnsi="Verdana" w:cs="宋体"/>
            <w:color w:val="352F28"/>
            <w:sz w:val="18"/>
            <w:szCs w:val="18"/>
          </w:rPr>
          <w:t xml:space="preserve">Indicator shown at normal size in white </w:t>
        </w:r>
        <w:r w:rsidRPr="00066FA4">
          <w:rPr>
            <w:rFonts w:ascii="Verdana" w:eastAsia="宋体" w:hAnsi="Verdana" w:cs="宋体"/>
            <w:color w:val="550055"/>
            <w:sz w:val="18"/>
          </w:rPr>
          <w:t>加载条为正常大小，并且为白色</w:t>
        </w:r>
      </w:ins>
    </w:p>
    <w:p w:rsidR="00066FA4" w:rsidRPr="00066FA4" w:rsidRDefault="00066FA4" w:rsidP="00066FA4">
      <w:pPr>
        <w:numPr>
          <w:ilvl w:val="0"/>
          <w:numId w:val="8"/>
        </w:numPr>
        <w:pBdr>
          <w:top w:val="single" w:sz="6" w:space="0" w:color="000000"/>
          <w:bottom w:val="dotted" w:sz="6" w:space="2" w:color="CCCCCC"/>
        </w:pBdr>
        <w:shd w:val="clear" w:color="auto" w:fill="FFFFFF"/>
        <w:wordWrap w:val="0"/>
        <w:adjustRightInd/>
        <w:snapToGrid/>
        <w:spacing w:after="0" w:line="300" w:lineRule="atLeast"/>
        <w:ind w:left="225"/>
        <w:rPr>
          <w:ins w:id="357" w:author="Unknown"/>
          <w:rFonts w:ascii="Verdana" w:eastAsia="宋体" w:hAnsi="Verdana" w:cs="宋体"/>
          <w:b/>
          <w:bCs/>
          <w:color w:val="352F28"/>
          <w:sz w:val="18"/>
          <w:szCs w:val="18"/>
        </w:rPr>
      </w:pPr>
      <w:ins w:id="358" w:author="Unknown">
        <w:r w:rsidRPr="00066FA4">
          <w:rPr>
            <w:rFonts w:ascii="Verdana" w:eastAsia="宋体" w:hAnsi="Verdana" w:cs="宋体"/>
            <w:b/>
            <w:bCs/>
            <w:color w:val="352F28"/>
            <w:sz w:val="18"/>
            <w:szCs w:val="18"/>
          </w:rPr>
          <w:t xml:space="preserve">Gray </w:t>
        </w:r>
        <w:r w:rsidRPr="00066FA4">
          <w:rPr>
            <w:rFonts w:ascii="Verdana" w:eastAsia="宋体" w:hAnsi="Verdana" w:cs="宋体"/>
            <w:b/>
            <w:bCs/>
            <w:color w:val="550055"/>
            <w:sz w:val="18"/>
          </w:rPr>
          <w:t>灰色</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359" w:author="Unknown"/>
          <w:rFonts w:ascii="Verdana" w:eastAsia="宋体" w:hAnsi="Verdana" w:cs="宋体"/>
          <w:color w:val="352F28"/>
          <w:sz w:val="18"/>
          <w:szCs w:val="18"/>
        </w:rPr>
      </w:pPr>
      <w:ins w:id="360" w:author="Unknown">
        <w:r w:rsidRPr="00066FA4">
          <w:rPr>
            <w:rFonts w:ascii="Verdana" w:eastAsia="宋体" w:hAnsi="Verdana" w:cs="宋体"/>
            <w:color w:val="352F28"/>
            <w:sz w:val="18"/>
            <w:szCs w:val="18"/>
          </w:rPr>
          <w:t xml:space="preserve">Indicator shown at normal size in gray </w:t>
        </w:r>
        <w:r w:rsidRPr="00066FA4">
          <w:rPr>
            <w:rFonts w:ascii="Verdana" w:eastAsia="宋体" w:hAnsi="Verdana" w:cs="宋体"/>
            <w:color w:val="550055"/>
            <w:sz w:val="18"/>
          </w:rPr>
          <w:t>加载条为正常大小，并且为灰色</w:t>
        </w:r>
      </w:ins>
    </w:p>
    <w:p w:rsidR="00066FA4" w:rsidRPr="00066FA4" w:rsidRDefault="00066FA4" w:rsidP="00066FA4">
      <w:pPr>
        <w:shd w:val="clear" w:color="auto" w:fill="FFFFFF"/>
        <w:adjustRightInd/>
        <w:snapToGrid/>
        <w:spacing w:before="100" w:beforeAutospacing="1" w:after="100" w:afterAutospacing="1" w:line="300" w:lineRule="atLeast"/>
        <w:outlineLvl w:val="3"/>
        <w:rPr>
          <w:ins w:id="361" w:author="Unknown"/>
          <w:rFonts w:ascii="Verdana" w:eastAsia="宋体" w:hAnsi="Verdana" w:cs="宋体"/>
          <w:b/>
          <w:bCs/>
          <w:color w:val="352F28"/>
          <w:sz w:val="24"/>
          <w:szCs w:val="24"/>
        </w:rPr>
      </w:pPr>
      <w:ins w:id="362" w:author="Unknown">
        <w:r w:rsidRPr="00066FA4">
          <w:rPr>
            <w:rFonts w:ascii="Verdana" w:eastAsia="宋体" w:hAnsi="Verdana" w:cs="宋体"/>
            <w:b/>
            <w:bCs/>
            <w:color w:val="352F28"/>
            <w:sz w:val="24"/>
            <w:szCs w:val="24"/>
          </w:rPr>
          <w:t xml:space="preserve">Icon </w:t>
        </w:r>
        <w:r w:rsidRPr="00066FA4">
          <w:rPr>
            <w:rFonts w:ascii="Verdana" w:eastAsia="宋体" w:hAnsi="Verdana" w:cs="宋体"/>
            <w:b/>
            <w:bCs/>
            <w:color w:val="352F28"/>
            <w:sz w:val="24"/>
            <w:szCs w:val="24"/>
          </w:rPr>
          <w:t>图标</w:t>
        </w:r>
      </w:ins>
    </w:p>
    <w:p w:rsidR="00066FA4" w:rsidRPr="00066FA4" w:rsidRDefault="00066FA4" w:rsidP="00066FA4">
      <w:pPr>
        <w:shd w:val="clear" w:color="auto" w:fill="FFFFFF"/>
        <w:adjustRightInd/>
        <w:snapToGrid/>
        <w:spacing w:before="100" w:beforeAutospacing="1" w:after="100" w:afterAutospacing="1" w:line="300" w:lineRule="atLeast"/>
        <w:rPr>
          <w:ins w:id="363" w:author="Unknown"/>
          <w:rFonts w:ascii="Verdana" w:eastAsia="宋体" w:hAnsi="Verdana" w:cs="宋体"/>
          <w:color w:val="352F28"/>
          <w:sz w:val="18"/>
          <w:szCs w:val="18"/>
        </w:rPr>
      </w:pPr>
      <w:r>
        <w:rPr>
          <w:rFonts w:ascii="Verdana" w:eastAsia="宋体" w:hAnsi="Verdana" w:cs="宋体"/>
          <w:noProof/>
          <w:color w:val="352F28"/>
          <w:sz w:val="18"/>
          <w:szCs w:val="18"/>
        </w:rPr>
        <w:drawing>
          <wp:inline distT="0" distB="0" distL="0" distR="0">
            <wp:extent cx="3362325" cy="3067050"/>
            <wp:effectExtent l="19050" t="0" r="9525" b="0"/>
            <wp:docPr id="12" name="图片 12" descr="http://game.ceeger.com/Components/Images/class-PlayerSetting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game.ceeger.com/Components/Images/class-PlayerSettings-11.jpg"/>
                    <pic:cNvPicPr>
                      <a:picLocks noChangeAspect="1" noChangeArrowheads="1"/>
                    </pic:cNvPicPr>
                  </pic:nvPicPr>
                  <pic:blipFill>
                    <a:blip r:embed="rId14" cstate="print"/>
                    <a:srcRect/>
                    <a:stretch>
                      <a:fillRect/>
                    </a:stretch>
                  </pic:blipFill>
                  <pic:spPr bwMode="auto">
                    <a:xfrm>
                      <a:off x="0" y="0"/>
                      <a:ext cx="3362325" cy="3067050"/>
                    </a:xfrm>
                    <a:prstGeom prst="rect">
                      <a:avLst/>
                    </a:prstGeom>
                    <a:noFill/>
                    <a:ln w="9525">
                      <a:noFill/>
                      <a:miter lim="800000"/>
                      <a:headEnd/>
                      <a:tailEnd/>
                    </a:ln>
                  </pic:spPr>
                </pic:pic>
              </a:graphicData>
            </a:graphic>
          </wp:inline>
        </w:drawing>
      </w:r>
    </w:p>
    <w:p w:rsidR="00066FA4" w:rsidRPr="00066FA4" w:rsidRDefault="00066FA4" w:rsidP="00066FA4">
      <w:pPr>
        <w:numPr>
          <w:ilvl w:val="0"/>
          <w:numId w:val="9"/>
        </w:numPr>
        <w:pBdr>
          <w:top w:val="single" w:sz="6" w:space="0" w:color="000000"/>
          <w:bottom w:val="dotted" w:sz="6" w:space="2" w:color="CCCCCC"/>
        </w:pBdr>
        <w:shd w:val="clear" w:color="auto" w:fill="FFFFFF"/>
        <w:wordWrap w:val="0"/>
        <w:adjustRightInd/>
        <w:snapToGrid/>
        <w:spacing w:after="0" w:line="300" w:lineRule="atLeast"/>
        <w:ind w:left="225"/>
        <w:rPr>
          <w:ins w:id="364" w:author="Unknown"/>
          <w:rFonts w:ascii="Verdana" w:eastAsia="宋体" w:hAnsi="Verdana" w:cs="宋体"/>
          <w:b/>
          <w:bCs/>
          <w:color w:val="352F28"/>
          <w:sz w:val="18"/>
          <w:szCs w:val="18"/>
        </w:rPr>
      </w:pPr>
      <w:ins w:id="365" w:author="Unknown">
        <w:r w:rsidRPr="00066FA4">
          <w:rPr>
            <w:rFonts w:ascii="Verdana" w:eastAsia="宋体" w:hAnsi="Verdana" w:cs="宋体"/>
            <w:b/>
            <w:bCs/>
            <w:color w:val="352F28"/>
            <w:sz w:val="18"/>
            <w:szCs w:val="18"/>
          </w:rPr>
          <w:t>Override for iOS</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覆盖图标</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366" w:author="Unknown"/>
          <w:rFonts w:ascii="Verdana" w:eastAsia="宋体" w:hAnsi="Verdana" w:cs="宋体"/>
          <w:color w:val="352F28"/>
          <w:sz w:val="18"/>
          <w:szCs w:val="18"/>
        </w:rPr>
      </w:pPr>
      <w:ins w:id="367" w:author="Unknown">
        <w:r w:rsidRPr="00066FA4">
          <w:rPr>
            <w:rFonts w:ascii="Verdana" w:eastAsia="宋体" w:hAnsi="Verdana" w:cs="宋体"/>
            <w:color w:val="352F28"/>
            <w:sz w:val="18"/>
            <w:szCs w:val="18"/>
          </w:rPr>
          <w:t>Check if you want to assign a custom icon you would like to be used for your iPhone/iPad game. Different sizes of the icon should fill in the squares below.</w:t>
        </w:r>
        <w:r w:rsidRPr="00066FA4">
          <w:rPr>
            <w:rFonts w:ascii="Verdana" w:eastAsia="宋体" w:hAnsi="Verdana" w:cs="宋体"/>
            <w:color w:val="352F28"/>
            <w:sz w:val="18"/>
            <w:szCs w:val="18"/>
          </w:rPr>
          <w:br/>
        </w:r>
        <w:r w:rsidRPr="00066FA4">
          <w:rPr>
            <w:rFonts w:ascii="Verdana" w:eastAsia="宋体" w:hAnsi="Verdana" w:cs="宋体"/>
            <w:color w:val="550055"/>
            <w:sz w:val="18"/>
          </w:rPr>
          <w:t>如果想为你的</w:t>
        </w:r>
        <w:r w:rsidRPr="00066FA4">
          <w:rPr>
            <w:rFonts w:ascii="Verdana" w:eastAsia="宋体" w:hAnsi="Verdana" w:cs="宋体"/>
            <w:color w:val="550055"/>
            <w:sz w:val="18"/>
          </w:rPr>
          <w:t>iPhone/iPad</w:t>
        </w:r>
        <w:r w:rsidRPr="00066FA4">
          <w:rPr>
            <w:rFonts w:ascii="Verdana" w:eastAsia="宋体" w:hAnsi="Verdana" w:cs="宋体"/>
            <w:color w:val="550055"/>
            <w:sz w:val="18"/>
          </w:rPr>
          <w:t>游戏只定义个图标，请选择。对应不同大小的图标填入方框中。</w:t>
        </w:r>
        <w:r w:rsidRPr="00066FA4">
          <w:rPr>
            <w:rFonts w:ascii="Verdana" w:eastAsia="宋体" w:hAnsi="Verdana" w:cs="宋体"/>
            <w:color w:val="550055"/>
            <w:sz w:val="18"/>
          </w:rPr>
          <w:t xml:space="preserve"> </w:t>
        </w:r>
      </w:ins>
    </w:p>
    <w:p w:rsidR="00066FA4" w:rsidRPr="00066FA4" w:rsidRDefault="00066FA4" w:rsidP="00066FA4">
      <w:pPr>
        <w:numPr>
          <w:ilvl w:val="0"/>
          <w:numId w:val="9"/>
        </w:numPr>
        <w:pBdr>
          <w:top w:val="single" w:sz="6" w:space="0" w:color="000000"/>
          <w:bottom w:val="dotted" w:sz="6" w:space="2" w:color="CCCCCC"/>
        </w:pBdr>
        <w:shd w:val="clear" w:color="auto" w:fill="FFFFFF"/>
        <w:wordWrap w:val="0"/>
        <w:adjustRightInd/>
        <w:snapToGrid/>
        <w:spacing w:after="0" w:line="300" w:lineRule="atLeast"/>
        <w:ind w:left="225"/>
        <w:rPr>
          <w:ins w:id="368" w:author="Unknown"/>
          <w:rFonts w:ascii="Verdana" w:eastAsia="宋体" w:hAnsi="Verdana" w:cs="宋体"/>
          <w:b/>
          <w:bCs/>
          <w:color w:val="352F28"/>
          <w:sz w:val="18"/>
          <w:szCs w:val="18"/>
        </w:rPr>
      </w:pPr>
      <w:ins w:id="369" w:author="Unknown">
        <w:r w:rsidRPr="00066FA4">
          <w:rPr>
            <w:rFonts w:ascii="Verdana" w:eastAsia="宋体" w:hAnsi="Verdana" w:cs="宋体"/>
            <w:b/>
            <w:bCs/>
            <w:color w:val="352F28"/>
            <w:sz w:val="18"/>
            <w:szCs w:val="18"/>
          </w:rPr>
          <w:t xml:space="preserve">Prerendered icon </w:t>
        </w:r>
        <w:r w:rsidRPr="00066FA4">
          <w:rPr>
            <w:rFonts w:ascii="Verdana" w:eastAsia="宋体" w:hAnsi="Verdana" w:cs="宋体"/>
            <w:b/>
            <w:bCs/>
            <w:color w:val="550055"/>
            <w:sz w:val="18"/>
          </w:rPr>
          <w:t>预渲染图标</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370" w:author="Unknown"/>
          <w:rFonts w:ascii="Verdana" w:eastAsia="宋体" w:hAnsi="Verdana" w:cs="宋体"/>
          <w:color w:val="352F28"/>
          <w:sz w:val="18"/>
          <w:szCs w:val="18"/>
        </w:rPr>
      </w:pPr>
      <w:ins w:id="371" w:author="Unknown">
        <w:r w:rsidRPr="00066FA4">
          <w:rPr>
            <w:rFonts w:ascii="Verdana" w:eastAsia="宋体" w:hAnsi="Verdana" w:cs="宋体"/>
            <w:color w:val="352F28"/>
            <w:sz w:val="18"/>
            <w:szCs w:val="18"/>
          </w:rPr>
          <w:t>If unchecked iOS applies sheen and bevel effects to the application icon.</w:t>
        </w:r>
        <w:r w:rsidRPr="00066FA4">
          <w:rPr>
            <w:rFonts w:ascii="Verdana" w:eastAsia="宋体" w:hAnsi="Verdana" w:cs="宋体"/>
            <w:color w:val="352F28"/>
            <w:sz w:val="18"/>
            <w:szCs w:val="18"/>
          </w:rPr>
          <w:br/>
        </w:r>
        <w:r w:rsidRPr="00066FA4">
          <w:rPr>
            <w:rFonts w:ascii="Verdana" w:eastAsia="宋体" w:hAnsi="Verdana" w:cs="宋体"/>
            <w:color w:val="550055"/>
            <w:sz w:val="18"/>
          </w:rPr>
          <w:t>如果不勾选，</w:t>
        </w:r>
        <w:r w:rsidRPr="00066FA4">
          <w:rPr>
            <w:rFonts w:ascii="Verdana" w:eastAsia="宋体" w:hAnsi="Verdana" w:cs="宋体"/>
            <w:color w:val="550055"/>
            <w:sz w:val="18"/>
          </w:rPr>
          <w:t>iOS</w:t>
        </w:r>
        <w:r w:rsidRPr="00066FA4">
          <w:rPr>
            <w:rFonts w:ascii="Verdana" w:eastAsia="宋体" w:hAnsi="Verdana" w:cs="宋体"/>
            <w:color w:val="550055"/>
            <w:sz w:val="18"/>
          </w:rPr>
          <w:t>应用光泽和斜角效果到应用程序的图标。</w:t>
        </w:r>
      </w:ins>
    </w:p>
    <w:p w:rsidR="00066FA4" w:rsidRPr="00066FA4" w:rsidRDefault="00066FA4" w:rsidP="00066FA4">
      <w:pPr>
        <w:shd w:val="clear" w:color="auto" w:fill="FFFFFF"/>
        <w:adjustRightInd/>
        <w:snapToGrid/>
        <w:spacing w:before="100" w:beforeAutospacing="1" w:after="100" w:afterAutospacing="1" w:line="300" w:lineRule="atLeast"/>
        <w:outlineLvl w:val="3"/>
        <w:rPr>
          <w:ins w:id="372" w:author="Unknown"/>
          <w:rFonts w:ascii="Verdana" w:eastAsia="宋体" w:hAnsi="Verdana" w:cs="宋体"/>
          <w:b/>
          <w:bCs/>
          <w:color w:val="352F28"/>
          <w:sz w:val="24"/>
          <w:szCs w:val="24"/>
        </w:rPr>
      </w:pPr>
      <w:ins w:id="373" w:author="Unknown">
        <w:r w:rsidRPr="00066FA4">
          <w:rPr>
            <w:rFonts w:ascii="Verdana" w:eastAsia="宋体" w:hAnsi="Verdana" w:cs="宋体"/>
            <w:b/>
            <w:bCs/>
            <w:color w:val="352F28"/>
            <w:sz w:val="24"/>
            <w:szCs w:val="24"/>
          </w:rPr>
          <w:t xml:space="preserve">Splash Image </w:t>
        </w:r>
        <w:r w:rsidRPr="00066FA4">
          <w:rPr>
            <w:rFonts w:ascii="Verdana" w:eastAsia="宋体" w:hAnsi="Verdana" w:cs="宋体"/>
            <w:b/>
            <w:bCs/>
            <w:color w:val="352F28"/>
            <w:sz w:val="24"/>
            <w:szCs w:val="24"/>
          </w:rPr>
          <w:t>开机画面</w:t>
        </w:r>
      </w:ins>
    </w:p>
    <w:p w:rsidR="00066FA4" w:rsidRPr="00066FA4" w:rsidRDefault="00066FA4" w:rsidP="00066FA4">
      <w:pPr>
        <w:shd w:val="clear" w:color="auto" w:fill="FFFFFF"/>
        <w:adjustRightInd/>
        <w:snapToGrid/>
        <w:spacing w:before="100" w:beforeAutospacing="1" w:after="100" w:afterAutospacing="1" w:line="300" w:lineRule="atLeast"/>
        <w:rPr>
          <w:ins w:id="374" w:author="Unknown"/>
          <w:rFonts w:ascii="Verdana" w:eastAsia="宋体" w:hAnsi="Verdana" w:cs="宋体"/>
          <w:color w:val="352F28"/>
          <w:sz w:val="18"/>
          <w:szCs w:val="18"/>
        </w:rPr>
      </w:pPr>
      <w:r>
        <w:rPr>
          <w:rFonts w:ascii="Verdana" w:eastAsia="宋体" w:hAnsi="Verdana" w:cs="宋体"/>
          <w:noProof/>
          <w:color w:val="352F28"/>
          <w:sz w:val="18"/>
          <w:szCs w:val="18"/>
        </w:rPr>
        <w:drawing>
          <wp:inline distT="0" distB="0" distL="0" distR="0">
            <wp:extent cx="4029075" cy="4229100"/>
            <wp:effectExtent l="19050" t="0" r="9525" b="0"/>
            <wp:docPr id="13" name="图片 13" descr="http://game.ceeger.com/Components/Images/class-PlayerSetting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game.ceeger.com/Components/Images/class-PlayerSettings-12.jpg"/>
                    <pic:cNvPicPr>
                      <a:picLocks noChangeAspect="1" noChangeArrowheads="1"/>
                    </pic:cNvPicPr>
                  </pic:nvPicPr>
                  <pic:blipFill>
                    <a:blip r:embed="rId15" cstate="print"/>
                    <a:srcRect/>
                    <a:stretch>
                      <a:fillRect/>
                    </a:stretch>
                  </pic:blipFill>
                  <pic:spPr bwMode="auto">
                    <a:xfrm>
                      <a:off x="0" y="0"/>
                      <a:ext cx="4029075" cy="4229100"/>
                    </a:xfrm>
                    <a:prstGeom prst="rect">
                      <a:avLst/>
                    </a:prstGeom>
                    <a:noFill/>
                    <a:ln w="9525">
                      <a:noFill/>
                      <a:miter lim="800000"/>
                      <a:headEnd/>
                      <a:tailEnd/>
                    </a:ln>
                  </pic:spPr>
                </pic:pic>
              </a:graphicData>
            </a:graphic>
          </wp:inline>
        </w:drawing>
      </w:r>
    </w:p>
    <w:p w:rsidR="00066FA4" w:rsidRPr="00066FA4" w:rsidRDefault="00066FA4" w:rsidP="00066FA4">
      <w:pPr>
        <w:numPr>
          <w:ilvl w:val="0"/>
          <w:numId w:val="10"/>
        </w:numPr>
        <w:pBdr>
          <w:top w:val="single" w:sz="6" w:space="0" w:color="000000"/>
          <w:bottom w:val="dotted" w:sz="6" w:space="2" w:color="CCCCCC"/>
        </w:pBdr>
        <w:shd w:val="clear" w:color="auto" w:fill="FFFFFF"/>
        <w:wordWrap w:val="0"/>
        <w:adjustRightInd/>
        <w:snapToGrid/>
        <w:spacing w:after="0" w:line="300" w:lineRule="atLeast"/>
        <w:ind w:left="225"/>
        <w:rPr>
          <w:ins w:id="375" w:author="Unknown"/>
          <w:rFonts w:ascii="Verdana" w:eastAsia="宋体" w:hAnsi="Verdana" w:cs="宋体"/>
          <w:b/>
          <w:bCs/>
          <w:color w:val="352F28"/>
          <w:sz w:val="18"/>
          <w:szCs w:val="18"/>
        </w:rPr>
      </w:pPr>
      <w:ins w:id="376" w:author="Unknown">
        <w:r w:rsidRPr="00066FA4">
          <w:rPr>
            <w:rFonts w:ascii="Verdana" w:eastAsia="宋体" w:hAnsi="Verdana" w:cs="宋体"/>
            <w:b/>
            <w:bCs/>
            <w:color w:val="352F28"/>
            <w:sz w:val="18"/>
            <w:szCs w:val="18"/>
          </w:rPr>
          <w:t xml:space="preserve">Mobile Splash Screen </w:t>
        </w:r>
        <w:r w:rsidRPr="00066FA4">
          <w:rPr>
            <w:rFonts w:ascii="Verdana" w:eastAsia="宋体" w:hAnsi="Verdana" w:cs="宋体"/>
            <w:b/>
            <w:bCs/>
            <w:color w:val="550055"/>
            <w:sz w:val="18"/>
          </w:rPr>
          <w:t>手机开机画面</w:t>
        </w:r>
        <w:r w:rsidRPr="00066FA4">
          <w:rPr>
            <w:rFonts w:ascii="Verdana" w:eastAsia="宋体" w:hAnsi="Verdana" w:cs="宋体"/>
            <w:b/>
            <w:bCs/>
            <w:color w:val="352F28"/>
            <w:sz w:val="18"/>
            <w:szCs w:val="18"/>
          </w:rPr>
          <w:br/>
          <w:t>(Pro-only feature)</w:t>
        </w:r>
        <w:r w:rsidRPr="00066FA4">
          <w:rPr>
            <w:rFonts w:ascii="Verdana" w:eastAsia="宋体" w:hAnsi="Verdana" w:cs="宋体"/>
            <w:b/>
            <w:bCs/>
            <w:color w:val="550055"/>
            <w:sz w:val="18"/>
          </w:rPr>
          <w:t>（专业版功能）</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377" w:author="Unknown"/>
          <w:rFonts w:ascii="Verdana" w:eastAsia="宋体" w:hAnsi="Verdana" w:cs="宋体"/>
          <w:color w:val="352F28"/>
          <w:sz w:val="18"/>
          <w:szCs w:val="18"/>
        </w:rPr>
      </w:pPr>
      <w:ins w:id="378" w:author="Unknown">
        <w:r w:rsidRPr="00066FA4">
          <w:rPr>
            <w:rFonts w:ascii="Verdana" w:eastAsia="宋体" w:hAnsi="Verdana" w:cs="宋体"/>
            <w:color w:val="352F28"/>
            <w:sz w:val="18"/>
            <w:szCs w:val="18"/>
          </w:rPr>
          <w:t>Specifies texture which should be used for iOS Splash Screen. Standard Splash Screen size is 320x480.(This is shared between Android and iOS)</w:t>
        </w:r>
        <w:r w:rsidRPr="00066FA4">
          <w:rPr>
            <w:rFonts w:ascii="Verdana" w:eastAsia="宋体" w:hAnsi="Verdana" w:cs="宋体"/>
            <w:color w:val="352F28"/>
            <w:sz w:val="18"/>
            <w:szCs w:val="18"/>
          </w:rPr>
          <w:br/>
        </w:r>
        <w:r w:rsidRPr="00066FA4">
          <w:rPr>
            <w:rFonts w:ascii="Verdana" w:eastAsia="宋体" w:hAnsi="Verdana" w:cs="宋体"/>
            <w:color w:val="550055"/>
            <w:sz w:val="18"/>
          </w:rPr>
          <w:t>指定用于</w:t>
        </w:r>
        <w:r w:rsidRPr="00066FA4">
          <w:rPr>
            <w:rFonts w:ascii="Verdana" w:eastAsia="宋体" w:hAnsi="Verdana" w:cs="宋体"/>
            <w:color w:val="550055"/>
            <w:sz w:val="18"/>
          </w:rPr>
          <w:t>IOS</w:t>
        </w:r>
        <w:r w:rsidRPr="00066FA4">
          <w:rPr>
            <w:rFonts w:ascii="Verdana" w:eastAsia="宋体" w:hAnsi="Verdana" w:cs="宋体"/>
            <w:color w:val="550055"/>
            <w:sz w:val="18"/>
          </w:rPr>
          <w:t>开机画面纹理。</w:t>
        </w:r>
        <w:r w:rsidRPr="00066FA4">
          <w:rPr>
            <w:rFonts w:ascii="Verdana" w:eastAsia="宋体" w:hAnsi="Verdana" w:cs="宋体"/>
            <w:color w:val="550055"/>
            <w:sz w:val="18"/>
          </w:rPr>
          <w:t xml:space="preserve"> </w:t>
        </w:r>
        <w:r w:rsidRPr="00066FA4">
          <w:rPr>
            <w:rFonts w:ascii="Verdana" w:eastAsia="宋体" w:hAnsi="Verdana" w:cs="宋体"/>
            <w:color w:val="550055"/>
            <w:sz w:val="18"/>
          </w:rPr>
          <w:t>标准开机画面的尺寸为</w:t>
        </w:r>
        <w:r w:rsidRPr="00066FA4">
          <w:rPr>
            <w:rFonts w:ascii="Verdana" w:eastAsia="宋体" w:hAnsi="Verdana" w:cs="宋体"/>
            <w:color w:val="550055"/>
            <w:sz w:val="18"/>
          </w:rPr>
          <w:t>320x480</w:t>
        </w:r>
        <w:r w:rsidRPr="00066FA4">
          <w:rPr>
            <w:rFonts w:ascii="Verdana" w:eastAsia="宋体" w:hAnsi="Verdana" w:cs="宋体"/>
            <w:color w:val="550055"/>
            <w:sz w:val="18"/>
          </w:rPr>
          <w:t>。（此项与</w:t>
        </w:r>
        <w:r w:rsidRPr="00066FA4">
          <w:rPr>
            <w:rFonts w:ascii="Verdana" w:eastAsia="宋体" w:hAnsi="Verdana" w:cs="宋体"/>
            <w:color w:val="550055"/>
            <w:sz w:val="18"/>
          </w:rPr>
          <w:t xml:space="preserve">Android </w:t>
        </w:r>
        <w:r w:rsidRPr="00066FA4">
          <w:rPr>
            <w:rFonts w:ascii="Verdana" w:eastAsia="宋体" w:hAnsi="Verdana" w:cs="宋体"/>
            <w:color w:val="550055"/>
            <w:sz w:val="18"/>
          </w:rPr>
          <w:t>和</w:t>
        </w:r>
        <w:r w:rsidRPr="00066FA4">
          <w:rPr>
            <w:rFonts w:ascii="Verdana" w:eastAsia="宋体" w:hAnsi="Verdana" w:cs="宋体"/>
            <w:color w:val="550055"/>
            <w:sz w:val="18"/>
          </w:rPr>
          <w:t xml:space="preserve"> iOS</w:t>
        </w:r>
        <w:r w:rsidRPr="00066FA4">
          <w:rPr>
            <w:rFonts w:ascii="Verdana" w:eastAsia="宋体" w:hAnsi="Verdana" w:cs="宋体"/>
            <w:color w:val="550055"/>
            <w:sz w:val="18"/>
          </w:rPr>
          <w:t>共享）</w:t>
        </w:r>
        <w:r w:rsidRPr="00066FA4">
          <w:rPr>
            <w:rFonts w:ascii="Verdana" w:eastAsia="宋体" w:hAnsi="Verdana" w:cs="宋体"/>
            <w:color w:val="550055"/>
            <w:sz w:val="18"/>
          </w:rPr>
          <w:t xml:space="preserve"> </w:t>
        </w:r>
      </w:ins>
    </w:p>
    <w:p w:rsidR="00066FA4" w:rsidRPr="00066FA4" w:rsidRDefault="00066FA4" w:rsidP="00066FA4">
      <w:pPr>
        <w:numPr>
          <w:ilvl w:val="0"/>
          <w:numId w:val="10"/>
        </w:numPr>
        <w:pBdr>
          <w:top w:val="single" w:sz="6" w:space="0" w:color="000000"/>
          <w:bottom w:val="dotted" w:sz="6" w:space="2" w:color="CCCCCC"/>
        </w:pBdr>
        <w:shd w:val="clear" w:color="auto" w:fill="FFFFFF"/>
        <w:wordWrap w:val="0"/>
        <w:adjustRightInd/>
        <w:snapToGrid/>
        <w:spacing w:after="0" w:line="300" w:lineRule="atLeast"/>
        <w:ind w:left="225"/>
        <w:rPr>
          <w:ins w:id="379" w:author="Unknown"/>
          <w:rFonts w:ascii="Verdana" w:eastAsia="宋体" w:hAnsi="Verdana" w:cs="宋体"/>
          <w:b/>
          <w:bCs/>
          <w:color w:val="352F28"/>
          <w:sz w:val="18"/>
          <w:szCs w:val="18"/>
        </w:rPr>
      </w:pPr>
      <w:ins w:id="380" w:author="Unknown">
        <w:r w:rsidRPr="00066FA4">
          <w:rPr>
            <w:rFonts w:ascii="Verdana" w:eastAsia="宋体" w:hAnsi="Verdana" w:cs="宋体"/>
            <w:b/>
            <w:bCs/>
            <w:color w:val="352F28"/>
            <w:sz w:val="18"/>
            <w:szCs w:val="18"/>
          </w:rPr>
          <w:t>High Res. iPhone (Pro-only feature)</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iphone</w:t>
        </w:r>
        <w:r w:rsidRPr="00066FA4">
          <w:rPr>
            <w:rFonts w:ascii="Verdana" w:eastAsia="宋体" w:hAnsi="Verdana" w:cs="宋体"/>
            <w:b/>
            <w:bCs/>
            <w:color w:val="550055"/>
            <w:sz w:val="18"/>
          </w:rPr>
          <w:t>高分辨率开机画面（专业版功能）</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381" w:author="Unknown"/>
          <w:rFonts w:ascii="Verdana" w:eastAsia="宋体" w:hAnsi="Verdana" w:cs="宋体"/>
          <w:color w:val="352F28"/>
          <w:sz w:val="18"/>
          <w:szCs w:val="18"/>
        </w:rPr>
      </w:pPr>
      <w:ins w:id="382" w:author="Unknown">
        <w:r w:rsidRPr="00066FA4">
          <w:rPr>
            <w:rFonts w:ascii="Verdana" w:eastAsia="宋体" w:hAnsi="Verdana" w:cs="宋体"/>
            <w:color w:val="352F28"/>
            <w:sz w:val="18"/>
            <w:szCs w:val="18"/>
          </w:rPr>
          <w:t>Specifies texture which should be used for iOS 4th gen device Splash Screen. Splash Screen size is 640x960.</w:t>
        </w:r>
        <w:r w:rsidRPr="00066FA4">
          <w:rPr>
            <w:rFonts w:ascii="Verdana" w:eastAsia="宋体" w:hAnsi="Verdana" w:cs="宋体"/>
            <w:color w:val="352F28"/>
            <w:sz w:val="18"/>
            <w:szCs w:val="18"/>
          </w:rPr>
          <w:br/>
        </w:r>
        <w:r w:rsidRPr="00066FA4">
          <w:rPr>
            <w:rFonts w:ascii="Verdana" w:eastAsia="宋体" w:hAnsi="Verdana" w:cs="宋体"/>
            <w:color w:val="550055"/>
            <w:sz w:val="18"/>
          </w:rPr>
          <w:t>指定用于</w:t>
        </w:r>
        <w:r w:rsidRPr="00066FA4">
          <w:rPr>
            <w:rFonts w:ascii="Verdana" w:eastAsia="宋体" w:hAnsi="Verdana" w:cs="宋体"/>
            <w:color w:val="550055"/>
            <w:sz w:val="18"/>
          </w:rPr>
          <w:t>IOS</w:t>
        </w:r>
        <w:r w:rsidRPr="00066FA4">
          <w:rPr>
            <w:rFonts w:ascii="Verdana" w:eastAsia="宋体" w:hAnsi="Verdana" w:cs="宋体"/>
            <w:color w:val="550055"/>
            <w:sz w:val="18"/>
          </w:rPr>
          <w:t>第四代设备的开机画面纹理。</w:t>
        </w:r>
        <w:r w:rsidRPr="00066FA4">
          <w:rPr>
            <w:rFonts w:ascii="Verdana" w:eastAsia="宋体" w:hAnsi="Verdana" w:cs="宋体"/>
            <w:color w:val="550055"/>
            <w:sz w:val="18"/>
          </w:rPr>
          <w:t xml:space="preserve"> </w:t>
        </w:r>
        <w:r w:rsidRPr="00066FA4">
          <w:rPr>
            <w:rFonts w:ascii="Verdana" w:eastAsia="宋体" w:hAnsi="Verdana" w:cs="宋体"/>
            <w:color w:val="550055"/>
            <w:sz w:val="18"/>
          </w:rPr>
          <w:t>开机画面的尺寸为</w:t>
        </w:r>
        <w:r w:rsidRPr="00066FA4">
          <w:rPr>
            <w:rFonts w:ascii="Verdana" w:eastAsia="宋体" w:hAnsi="Verdana" w:cs="宋体"/>
            <w:color w:val="550055"/>
            <w:sz w:val="18"/>
          </w:rPr>
          <w:t>640x960</w:t>
        </w:r>
        <w:r w:rsidRPr="00066FA4">
          <w:rPr>
            <w:rFonts w:ascii="Verdana" w:eastAsia="宋体" w:hAnsi="Verdana" w:cs="宋体"/>
            <w:color w:val="550055"/>
            <w:sz w:val="18"/>
          </w:rPr>
          <w:t>。</w:t>
        </w:r>
      </w:ins>
    </w:p>
    <w:p w:rsidR="00066FA4" w:rsidRPr="00066FA4" w:rsidRDefault="00066FA4" w:rsidP="00066FA4">
      <w:pPr>
        <w:numPr>
          <w:ilvl w:val="0"/>
          <w:numId w:val="10"/>
        </w:numPr>
        <w:pBdr>
          <w:top w:val="single" w:sz="6" w:space="0" w:color="000000"/>
          <w:bottom w:val="dotted" w:sz="6" w:space="2" w:color="CCCCCC"/>
        </w:pBdr>
        <w:shd w:val="clear" w:color="auto" w:fill="FFFFFF"/>
        <w:wordWrap w:val="0"/>
        <w:adjustRightInd/>
        <w:snapToGrid/>
        <w:spacing w:after="0" w:line="300" w:lineRule="atLeast"/>
        <w:ind w:left="225"/>
        <w:rPr>
          <w:ins w:id="383" w:author="Unknown"/>
          <w:rFonts w:ascii="Verdana" w:eastAsia="宋体" w:hAnsi="Verdana" w:cs="宋体"/>
          <w:b/>
          <w:bCs/>
          <w:color w:val="352F28"/>
          <w:sz w:val="18"/>
          <w:szCs w:val="18"/>
        </w:rPr>
      </w:pPr>
      <w:ins w:id="384" w:author="Unknown">
        <w:r w:rsidRPr="00066FA4">
          <w:rPr>
            <w:rFonts w:ascii="Verdana" w:eastAsia="宋体" w:hAnsi="Verdana" w:cs="宋体"/>
            <w:b/>
            <w:bCs/>
            <w:color w:val="352F28"/>
            <w:sz w:val="18"/>
            <w:szCs w:val="18"/>
          </w:rPr>
          <w:t>iPad Portrait (Pro-only feature)</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iPad</w:t>
        </w:r>
        <w:r w:rsidRPr="00066FA4">
          <w:rPr>
            <w:rFonts w:ascii="Verdana" w:eastAsia="宋体" w:hAnsi="Verdana" w:cs="宋体"/>
            <w:b/>
            <w:bCs/>
            <w:color w:val="550055"/>
            <w:sz w:val="18"/>
          </w:rPr>
          <w:t>纵向（专业版功能）</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385" w:author="Unknown"/>
          <w:rFonts w:ascii="Verdana" w:eastAsia="宋体" w:hAnsi="Verdana" w:cs="宋体"/>
          <w:color w:val="352F28"/>
          <w:sz w:val="18"/>
          <w:szCs w:val="18"/>
        </w:rPr>
      </w:pPr>
      <w:ins w:id="386" w:author="Unknown">
        <w:r w:rsidRPr="00066FA4">
          <w:rPr>
            <w:rFonts w:ascii="Verdana" w:eastAsia="宋体" w:hAnsi="Verdana" w:cs="宋体"/>
            <w:color w:val="352F28"/>
            <w:sz w:val="18"/>
            <w:szCs w:val="18"/>
          </w:rPr>
          <w:t>Specifies texture which should be used as iPad Portrait orientation Splash Screen. Standard Splash Screen size is 768x1024.</w:t>
        </w:r>
        <w:r w:rsidRPr="00066FA4">
          <w:rPr>
            <w:rFonts w:ascii="Verdana" w:eastAsia="宋体" w:hAnsi="Verdana" w:cs="宋体"/>
            <w:color w:val="352F28"/>
            <w:sz w:val="18"/>
            <w:szCs w:val="18"/>
          </w:rPr>
          <w:br/>
        </w:r>
        <w:r w:rsidRPr="00066FA4">
          <w:rPr>
            <w:rFonts w:ascii="Verdana" w:eastAsia="宋体" w:hAnsi="Verdana" w:cs="宋体"/>
            <w:color w:val="550055"/>
            <w:sz w:val="18"/>
          </w:rPr>
          <w:t>指定用于</w:t>
        </w:r>
        <w:r w:rsidRPr="00066FA4">
          <w:rPr>
            <w:rFonts w:ascii="Verdana" w:eastAsia="宋体" w:hAnsi="Verdana" w:cs="宋体"/>
            <w:color w:val="550055"/>
            <w:sz w:val="18"/>
          </w:rPr>
          <w:t>iPad</w:t>
        </w:r>
        <w:r w:rsidRPr="00066FA4">
          <w:rPr>
            <w:rFonts w:ascii="Verdana" w:eastAsia="宋体" w:hAnsi="Verdana" w:cs="宋体"/>
            <w:color w:val="550055"/>
            <w:sz w:val="18"/>
          </w:rPr>
          <w:t>纵向的开机画面纹理。</w:t>
        </w:r>
        <w:r w:rsidRPr="00066FA4">
          <w:rPr>
            <w:rFonts w:ascii="Verdana" w:eastAsia="宋体" w:hAnsi="Verdana" w:cs="宋体"/>
            <w:color w:val="550055"/>
            <w:sz w:val="18"/>
          </w:rPr>
          <w:t xml:space="preserve"> </w:t>
        </w:r>
        <w:r w:rsidRPr="00066FA4">
          <w:rPr>
            <w:rFonts w:ascii="Verdana" w:eastAsia="宋体" w:hAnsi="Verdana" w:cs="宋体"/>
            <w:color w:val="550055"/>
            <w:sz w:val="18"/>
          </w:rPr>
          <w:t>标准开机画面的尺寸为</w:t>
        </w:r>
        <w:r w:rsidRPr="00066FA4">
          <w:rPr>
            <w:rFonts w:ascii="Verdana" w:eastAsia="宋体" w:hAnsi="Verdana" w:cs="宋体"/>
            <w:color w:val="550055"/>
            <w:sz w:val="18"/>
          </w:rPr>
          <w:t>768x1024</w:t>
        </w:r>
        <w:r w:rsidRPr="00066FA4">
          <w:rPr>
            <w:rFonts w:ascii="Verdana" w:eastAsia="宋体" w:hAnsi="Verdana" w:cs="宋体"/>
            <w:color w:val="550055"/>
            <w:sz w:val="18"/>
          </w:rPr>
          <w:t>。</w:t>
        </w:r>
      </w:ins>
    </w:p>
    <w:p w:rsidR="00066FA4" w:rsidRPr="00066FA4" w:rsidRDefault="00066FA4" w:rsidP="00066FA4">
      <w:pPr>
        <w:numPr>
          <w:ilvl w:val="0"/>
          <w:numId w:val="10"/>
        </w:numPr>
        <w:pBdr>
          <w:top w:val="single" w:sz="6" w:space="0" w:color="000000"/>
          <w:bottom w:val="dotted" w:sz="6" w:space="2" w:color="CCCCCC"/>
        </w:pBdr>
        <w:shd w:val="clear" w:color="auto" w:fill="FFFFFF"/>
        <w:wordWrap w:val="0"/>
        <w:adjustRightInd/>
        <w:snapToGrid/>
        <w:spacing w:after="0" w:line="300" w:lineRule="atLeast"/>
        <w:ind w:left="225"/>
        <w:rPr>
          <w:ins w:id="387" w:author="Unknown"/>
          <w:rFonts w:ascii="Verdana" w:eastAsia="宋体" w:hAnsi="Verdana" w:cs="宋体"/>
          <w:b/>
          <w:bCs/>
          <w:color w:val="352F28"/>
          <w:sz w:val="18"/>
          <w:szCs w:val="18"/>
        </w:rPr>
      </w:pPr>
      <w:ins w:id="388" w:author="Unknown">
        <w:r w:rsidRPr="00066FA4">
          <w:rPr>
            <w:rFonts w:ascii="Verdana" w:eastAsia="宋体" w:hAnsi="Verdana" w:cs="宋体"/>
            <w:b/>
            <w:bCs/>
            <w:color w:val="352F28"/>
            <w:sz w:val="18"/>
            <w:szCs w:val="18"/>
          </w:rPr>
          <w:t>iPad Landscape (Pro-only feature)</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iPad</w:t>
        </w:r>
        <w:r w:rsidRPr="00066FA4">
          <w:rPr>
            <w:rFonts w:ascii="Verdana" w:eastAsia="宋体" w:hAnsi="Verdana" w:cs="宋体"/>
            <w:b/>
            <w:bCs/>
            <w:color w:val="550055"/>
            <w:sz w:val="18"/>
          </w:rPr>
          <w:t>横向（专业版功能）</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389" w:author="Unknown"/>
          <w:rFonts w:ascii="Verdana" w:eastAsia="宋体" w:hAnsi="Verdana" w:cs="宋体"/>
          <w:color w:val="352F28"/>
          <w:sz w:val="18"/>
          <w:szCs w:val="18"/>
        </w:rPr>
      </w:pPr>
      <w:ins w:id="390" w:author="Unknown">
        <w:r w:rsidRPr="00066FA4">
          <w:rPr>
            <w:rFonts w:ascii="Verdana" w:eastAsia="宋体" w:hAnsi="Verdana" w:cs="宋体"/>
            <w:color w:val="352F28"/>
            <w:sz w:val="18"/>
            <w:szCs w:val="18"/>
          </w:rPr>
          <w:t>Specifies texture which should be used as iPad Landscape orientation Splash Screen. Standard Splash Screen size is 1024x768.</w:t>
        </w:r>
        <w:r w:rsidRPr="00066FA4">
          <w:rPr>
            <w:rFonts w:ascii="Verdana" w:eastAsia="宋体" w:hAnsi="Verdana" w:cs="宋体"/>
            <w:color w:val="352F28"/>
            <w:sz w:val="18"/>
            <w:szCs w:val="18"/>
          </w:rPr>
          <w:br/>
        </w:r>
        <w:r w:rsidRPr="00066FA4">
          <w:rPr>
            <w:rFonts w:ascii="Verdana" w:eastAsia="宋体" w:hAnsi="Verdana" w:cs="宋体"/>
            <w:color w:val="550055"/>
            <w:sz w:val="18"/>
          </w:rPr>
          <w:t>指定用于</w:t>
        </w:r>
        <w:r w:rsidRPr="00066FA4">
          <w:rPr>
            <w:rFonts w:ascii="Verdana" w:eastAsia="宋体" w:hAnsi="Verdana" w:cs="宋体"/>
            <w:color w:val="550055"/>
            <w:sz w:val="18"/>
          </w:rPr>
          <w:t>iPad</w:t>
        </w:r>
        <w:r w:rsidRPr="00066FA4">
          <w:rPr>
            <w:rFonts w:ascii="Verdana" w:eastAsia="宋体" w:hAnsi="Verdana" w:cs="宋体"/>
            <w:color w:val="550055"/>
            <w:sz w:val="18"/>
          </w:rPr>
          <w:t>横向的开机画面纹理。</w:t>
        </w:r>
        <w:r w:rsidRPr="00066FA4">
          <w:rPr>
            <w:rFonts w:ascii="Verdana" w:eastAsia="宋体" w:hAnsi="Verdana" w:cs="宋体"/>
            <w:color w:val="550055"/>
            <w:sz w:val="18"/>
          </w:rPr>
          <w:t xml:space="preserve"> </w:t>
        </w:r>
        <w:r w:rsidRPr="00066FA4">
          <w:rPr>
            <w:rFonts w:ascii="Verdana" w:eastAsia="宋体" w:hAnsi="Verdana" w:cs="宋体"/>
            <w:color w:val="550055"/>
            <w:sz w:val="18"/>
          </w:rPr>
          <w:t>标准开机画面的尺寸为</w:t>
        </w:r>
        <w:r w:rsidRPr="00066FA4">
          <w:rPr>
            <w:rFonts w:ascii="Verdana" w:eastAsia="宋体" w:hAnsi="Verdana" w:cs="宋体"/>
            <w:color w:val="550055"/>
            <w:sz w:val="18"/>
          </w:rPr>
          <w:t>1024x768</w:t>
        </w:r>
        <w:r w:rsidRPr="00066FA4">
          <w:rPr>
            <w:rFonts w:ascii="Verdana" w:eastAsia="宋体" w:hAnsi="Verdana" w:cs="宋体"/>
            <w:color w:val="550055"/>
            <w:sz w:val="18"/>
          </w:rPr>
          <w:t>。</w:t>
        </w:r>
      </w:ins>
    </w:p>
    <w:p w:rsidR="00066FA4" w:rsidRPr="00066FA4" w:rsidRDefault="00066FA4" w:rsidP="00066FA4">
      <w:pPr>
        <w:shd w:val="clear" w:color="auto" w:fill="FFFFFF"/>
        <w:adjustRightInd/>
        <w:snapToGrid/>
        <w:spacing w:before="100" w:beforeAutospacing="1" w:after="100" w:afterAutospacing="1" w:line="300" w:lineRule="atLeast"/>
        <w:outlineLvl w:val="3"/>
        <w:rPr>
          <w:ins w:id="391" w:author="Unknown"/>
          <w:rFonts w:ascii="Verdana" w:eastAsia="宋体" w:hAnsi="Verdana" w:cs="宋体"/>
          <w:b/>
          <w:bCs/>
          <w:color w:val="352F28"/>
          <w:sz w:val="24"/>
          <w:szCs w:val="24"/>
        </w:rPr>
      </w:pPr>
      <w:ins w:id="392" w:author="Unknown">
        <w:r w:rsidRPr="00066FA4">
          <w:rPr>
            <w:rFonts w:ascii="Verdana" w:eastAsia="宋体" w:hAnsi="Verdana" w:cs="宋体"/>
            <w:b/>
            <w:bCs/>
            <w:color w:val="352F28"/>
            <w:sz w:val="24"/>
            <w:szCs w:val="24"/>
          </w:rPr>
          <w:t xml:space="preserve">Other Settings </w:t>
        </w:r>
        <w:r w:rsidRPr="00066FA4">
          <w:rPr>
            <w:rFonts w:ascii="Verdana" w:eastAsia="宋体" w:hAnsi="Verdana" w:cs="宋体"/>
            <w:b/>
            <w:bCs/>
            <w:color w:val="352F28"/>
            <w:sz w:val="24"/>
            <w:szCs w:val="24"/>
          </w:rPr>
          <w:t>其它设置</w:t>
        </w:r>
      </w:ins>
    </w:p>
    <w:p w:rsidR="00066FA4" w:rsidRPr="00066FA4" w:rsidRDefault="00066FA4" w:rsidP="00066FA4">
      <w:pPr>
        <w:shd w:val="clear" w:color="auto" w:fill="FFFFFF"/>
        <w:adjustRightInd/>
        <w:snapToGrid/>
        <w:spacing w:before="100" w:beforeAutospacing="1" w:after="100" w:afterAutospacing="1" w:line="300" w:lineRule="atLeast"/>
        <w:rPr>
          <w:ins w:id="393" w:author="Unknown"/>
          <w:rFonts w:ascii="Verdana" w:eastAsia="宋体" w:hAnsi="Verdana" w:cs="宋体"/>
          <w:color w:val="352F28"/>
          <w:sz w:val="18"/>
          <w:szCs w:val="18"/>
        </w:rPr>
      </w:pPr>
      <w:r>
        <w:rPr>
          <w:rFonts w:ascii="Verdana" w:eastAsia="宋体" w:hAnsi="Verdana" w:cs="宋体"/>
          <w:noProof/>
          <w:color w:val="352F28"/>
          <w:sz w:val="18"/>
          <w:szCs w:val="18"/>
        </w:rPr>
        <w:drawing>
          <wp:inline distT="0" distB="0" distL="0" distR="0">
            <wp:extent cx="2933700" cy="4638675"/>
            <wp:effectExtent l="19050" t="0" r="0" b="0"/>
            <wp:docPr id="14" name="图片 14" descr="http://game.ceeger.com/Components/Images/class-PlayerSetting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game.ceeger.com/Components/Images/class-PlayerSettings-13.jpg"/>
                    <pic:cNvPicPr>
                      <a:picLocks noChangeAspect="1" noChangeArrowheads="1"/>
                    </pic:cNvPicPr>
                  </pic:nvPicPr>
                  <pic:blipFill>
                    <a:blip r:embed="rId16" cstate="print"/>
                    <a:srcRect/>
                    <a:stretch>
                      <a:fillRect/>
                    </a:stretch>
                  </pic:blipFill>
                  <pic:spPr bwMode="auto">
                    <a:xfrm>
                      <a:off x="0" y="0"/>
                      <a:ext cx="2933700" cy="4638675"/>
                    </a:xfrm>
                    <a:prstGeom prst="rect">
                      <a:avLst/>
                    </a:prstGeom>
                    <a:noFill/>
                    <a:ln w="9525">
                      <a:noFill/>
                      <a:miter lim="800000"/>
                      <a:headEnd/>
                      <a:tailEnd/>
                    </a:ln>
                  </pic:spPr>
                </pic:pic>
              </a:graphicData>
            </a:graphic>
          </wp:inline>
        </w:drawing>
      </w:r>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394" w:author="Unknown"/>
          <w:rFonts w:ascii="Verdana" w:eastAsia="宋体" w:hAnsi="Verdana" w:cs="宋体"/>
          <w:b/>
          <w:bCs/>
          <w:color w:val="0066CC"/>
          <w:sz w:val="24"/>
          <w:szCs w:val="24"/>
        </w:rPr>
      </w:pPr>
      <w:ins w:id="395" w:author="Unknown">
        <w:r w:rsidRPr="00066FA4">
          <w:rPr>
            <w:rFonts w:ascii="Verdana" w:eastAsia="宋体" w:hAnsi="Verdana" w:cs="宋体"/>
            <w:b/>
            <w:bCs/>
            <w:color w:val="0066CC"/>
            <w:sz w:val="24"/>
            <w:szCs w:val="24"/>
          </w:rPr>
          <w:t>Rendering</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396" w:author="Unknown"/>
          <w:rFonts w:ascii="Verdana" w:eastAsia="宋体" w:hAnsi="Verdana" w:cs="宋体"/>
          <w:color w:val="0066CC"/>
          <w:sz w:val="24"/>
          <w:szCs w:val="24"/>
        </w:rPr>
      </w:pPr>
      <w:ins w:id="397" w:author="Unknown">
        <w:r w:rsidRPr="00066FA4">
          <w:rPr>
            <w:rFonts w:ascii="Verdana" w:eastAsia="宋体" w:hAnsi="Verdana" w:cs="宋体"/>
            <w:color w:val="0066CC"/>
            <w:sz w:val="24"/>
            <w:szCs w:val="24"/>
          </w:rPr>
          <w:t>渲染</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398" w:author="Unknown"/>
          <w:rFonts w:ascii="Verdana" w:eastAsia="宋体" w:hAnsi="Verdana" w:cs="宋体"/>
          <w:b/>
          <w:bCs/>
          <w:color w:val="352F28"/>
          <w:sz w:val="18"/>
          <w:szCs w:val="18"/>
        </w:rPr>
      </w:pPr>
      <w:ins w:id="399" w:author="Unknown">
        <w:r w:rsidRPr="00066FA4">
          <w:rPr>
            <w:rFonts w:ascii="Verdana" w:eastAsia="宋体" w:hAnsi="Verdana" w:cs="宋体"/>
            <w:b/>
            <w:bCs/>
            <w:color w:val="352F28"/>
            <w:sz w:val="18"/>
            <w:szCs w:val="18"/>
          </w:rPr>
          <w:t xml:space="preserve">Static Batching </w:t>
        </w:r>
        <w:r w:rsidRPr="00066FA4">
          <w:rPr>
            <w:rFonts w:ascii="Verdana" w:eastAsia="宋体" w:hAnsi="Verdana" w:cs="宋体"/>
            <w:b/>
            <w:bCs/>
            <w:color w:val="550055"/>
            <w:sz w:val="18"/>
          </w:rPr>
          <w:t>静态批处理</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400" w:author="Unknown"/>
          <w:rFonts w:ascii="Verdana" w:eastAsia="宋体" w:hAnsi="Verdana" w:cs="宋体"/>
          <w:color w:val="352F28"/>
          <w:sz w:val="18"/>
          <w:szCs w:val="18"/>
        </w:rPr>
      </w:pPr>
      <w:ins w:id="401" w:author="Unknown">
        <w:r w:rsidRPr="00066FA4">
          <w:rPr>
            <w:rFonts w:ascii="Verdana" w:eastAsia="宋体" w:hAnsi="Verdana" w:cs="宋体"/>
            <w:color w:val="352F28"/>
            <w:sz w:val="18"/>
            <w:szCs w:val="18"/>
          </w:rPr>
          <w:t>Set this to use Static batching on your build (Activated by default). Pro-only feature.</w:t>
        </w:r>
        <w:r w:rsidRPr="00066FA4">
          <w:rPr>
            <w:rFonts w:ascii="Verdana" w:eastAsia="宋体" w:hAnsi="Verdana" w:cs="宋体"/>
            <w:color w:val="352F28"/>
            <w:sz w:val="18"/>
            <w:szCs w:val="18"/>
          </w:rPr>
          <w:br/>
        </w:r>
        <w:r w:rsidRPr="00066FA4">
          <w:rPr>
            <w:rFonts w:ascii="Verdana" w:eastAsia="宋体" w:hAnsi="Verdana" w:cs="宋体"/>
            <w:color w:val="550055"/>
            <w:sz w:val="18"/>
          </w:rPr>
          <w:t>设置使用</w:t>
        </w:r>
        <w:r w:rsidRPr="00066FA4">
          <w:rPr>
            <w:rFonts w:ascii="Verdana" w:eastAsia="宋体" w:hAnsi="Verdana" w:cs="宋体"/>
            <w:color w:val="550055"/>
            <w:sz w:val="18"/>
          </w:rPr>
          <w:t>Static batching</w:t>
        </w:r>
        <w:r w:rsidRPr="00066FA4">
          <w:rPr>
            <w:rFonts w:ascii="Verdana" w:eastAsia="宋体" w:hAnsi="Verdana" w:cs="宋体"/>
            <w:color w:val="550055"/>
            <w:sz w:val="18"/>
          </w:rPr>
          <w:t>编译（默认激活的）。仅专业版功能</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402" w:author="Unknown"/>
          <w:rFonts w:ascii="Verdana" w:eastAsia="宋体" w:hAnsi="Verdana" w:cs="宋体"/>
          <w:b/>
          <w:bCs/>
          <w:color w:val="352F28"/>
          <w:sz w:val="18"/>
          <w:szCs w:val="18"/>
        </w:rPr>
      </w:pPr>
      <w:ins w:id="403" w:author="Unknown">
        <w:r w:rsidRPr="00066FA4">
          <w:rPr>
            <w:rFonts w:ascii="Verdana" w:eastAsia="宋体" w:hAnsi="Verdana" w:cs="宋体"/>
            <w:b/>
            <w:bCs/>
            <w:color w:val="352F28"/>
            <w:sz w:val="18"/>
            <w:szCs w:val="18"/>
          </w:rPr>
          <w:t xml:space="preserve">Dynamic Batching </w:t>
        </w:r>
        <w:r w:rsidRPr="00066FA4">
          <w:rPr>
            <w:rFonts w:ascii="Verdana" w:eastAsia="宋体" w:hAnsi="Verdana" w:cs="宋体"/>
            <w:b/>
            <w:bCs/>
            <w:color w:val="550055"/>
            <w:sz w:val="18"/>
          </w:rPr>
          <w:t>动态批处理</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404" w:author="Unknown"/>
          <w:rFonts w:ascii="Verdana" w:eastAsia="宋体" w:hAnsi="Verdana" w:cs="宋体"/>
          <w:color w:val="352F28"/>
          <w:sz w:val="18"/>
          <w:szCs w:val="18"/>
        </w:rPr>
      </w:pPr>
      <w:ins w:id="405" w:author="Unknown">
        <w:r w:rsidRPr="00066FA4">
          <w:rPr>
            <w:rFonts w:ascii="Verdana" w:eastAsia="宋体" w:hAnsi="Verdana" w:cs="宋体"/>
            <w:color w:val="352F28"/>
            <w:sz w:val="18"/>
            <w:szCs w:val="18"/>
          </w:rPr>
          <w:t>Set this to use Dynamic Batching on your build (Activated by default).</w:t>
        </w:r>
        <w:r w:rsidRPr="00066FA4">
          <w:rPr>
            <w:rFonts w:ascii="Verdana" w:eastAsia="宋体" w:hAnsi="Verdana" w:cs="宋体"/>
            <w:color w:val="352F28"/>
            <w:sz w:val="18"/>
            <w:szCs w:val="18"/>
          </w:rPr>
          <w:br/>
        </w:r>
        <w:r w:rsidRPr="00066FA4">
          <w:rPr>
            <w:rFonts w:ascii="Verdana" w:eastAsia="宋体" w:hAnsi="Verdana" w:cs="宋体"/>
            <w:color w:val="550055"/>
            <w:sz w:val="18"/>
          </w:rPr>
          <w:t>设置使用</w:t>
        </w:r>
        <w:r w:rsidRPr="00066FA4">
          <w:rPr>
            <w:rFonts w:ascii="Verdana" w:eastAsia="宋体" w:hAnsi="Verdana" w:cs="宋体"/>
            <w:color w:val="550055"/>
            <w:sz w:val="18"/>
          </w:rPr>
          <w:t>Dynamic batching</w:t>
        </w:r>
        <w:r w:rsidRPr="00066FA4">
          <w:rPr>
            <w:rFonts w:ascii="Verdana" w:eastAsia="宋体" w:hAnsi="Verdana" w:cs="宋体"/>
            <w:color w:val="550055"/>
            <w:sz w:val="18"/>
          </w:rPr>
          <w:t>编译（默认激活的）。</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406" w:author="Unknown"/>
          <w:rFonts w:ascii="Verdana" w:eastAsia="宋体" w:hAnsi="Verdana" w:cs="宋体"/>
          <w:b/>
          <w:bCs/>
          <w:color w:val="0066CC"/>
          <w:sz w:val="24"/>
          <w:szCs w:val="24"/>
        </w:rPr>
      </w:pPr>
      <w:ins w:id="407" w:author="Unknown">
        <w:r w:rsidRPr="00066FA4">
          <w:rPr>
            <w:rFonts w:ascii="Verdana" w:eastAsia="宋体" w:hAnsi="Verdana" w:cs="宋体"/>
            <w:b/>
            <w:bCs/>
            <w:color w:val="0066CC"/>
            <w:sz w:val="24"/>
            <w:szCs w:val="24"/>
          </w:rPr>
          <w:t>Identification</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408" w:author="Unknown"/>
          <w:rFonts w:ascii="Verdana" w:eastAsia="宋体" w:hAnsi="Verdana" w:cs="宋体"/>
          <w:color w:val="0066CC"/>
          <w:sz w:val="24"/>
          <w:szCs w:val="24"/>
        </w:rPr>
      </w:pPr>
      <w:ins w:id="409" w:author="Unknown">
        <w:r w:rsidRPr="00066FA4">
          <w:rPr>
            <w:rFonts w:ascii="Verdana" w:eastAsia="宋体" w:hAnsi="Verdana" w:cs="宋体"/>
            <w:color w:val="0066CC"/>
            <w:sz w:val="24"/>
            <w:szCs w:val="24"/>
          </w:rPr>
          <w:t>标识符</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410" w:author="Unknown"/>
          <w:rFonts w:ascii="Verdana" w:eastAsia="宋体" w:hAnsi="Verdana" w:cs="宋体"/>
          <w:b/>
          <w:bCs/>
          <w:color w:val="352F28"/>
          <w:sz w:val="18"/>
          <w:szCs w:val="18"/>
        </w:rPr>
      </w:pPr>
      <w:ins w:id="411" w:author="Unknown">
        <w:r w:rsidRPr="00066FA4">
          <w:rPr>
            <w:rFonts w:ascii="Verdana" w:eastAsia="宋体" w:hAnsi="Verdana" w:cs="宋体"/>
            <w:b/>
            <w:bCs/>
            <w:color w:val="352F28"/>
            <w:sz w:val="18"/>
            <w:szCs w:val="18"/>
          </w:rPr>
          <w:t xml:space="preserve">Bundle Identifier </w:t>
        </w:r>
        <w:r w:rsidRPr="00066FA4">
          <w:rPr>
            <w:rFonts w:ascii="Verdana" w:eastAsia="宋体" w:hAnsi="Verdana" w:cs="宋体"/>
            <w:b/>
            <w:bCs/>
            <w:color w:val="550055"/>
            <w:sz w:val="18"/>
          </w:rPr>
          <w:t>包标识符</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412" w:author="Unknown"/>
          <w:rFonts w:ascii="Verdana" w:eastAsia="宋体" w:hAnsi="Verdana" w:cs="宋体"/>
          <w:color w:val="352F28"/>
          <w:sz w:val="18"/>
          <w:szCs w:val="18"/>
        </w:rPr>
      </w:pPr>
      <w:ins w:id="413" w:author="Unknown">
        <w:r w:rsidRPr="00066FA4">
          <w:rPr>
            <w:rFonts w:ascii="Verdana" w:eastAsia="宋体" w:hAnsi="Verdana" w:cs="宋体"/>
            <w:color w:val="352F28"/>
            <w:sz w:val="18"/>
            <w:szCs w:val="18"/>
          </w:rPr>
          <w:t>The string used in your provisioning certificate from your Apple Developer Network account(This is shared between iOS and Android)</w:t>
        </w:r>
        <w:r w:rsidRPr="00066FA4">
          <w:rPr>
            <w:rFonts w:ascii="Verdana" w:eastAsia="宋体" w:hAnsi="Verdana" w:cs="宋体"/>
            <w:color w:val="352F28"/>
            <w:sz w:val="18"/>
            <w:szCs w:val="18"/>
          </w:rPr>
          <w:br/>
        </w:r>
        <w:r w:rsidRPr="00066FA4">
          <w:rPr>
            <w:rFonts w:ascii="Verdana" w:eastAsia="宋体" w:hAnsi="Verdana" w:cs="宋体"/>
            <w:color w:val="550055"/>
            <w:sz w:val="18"/>
          </w:rPr>
          <w:t>从苹果开发者网络帐户在你的证书中使用的字符串。（此项与</w:t>
        </w:r>
        <w:r w:rsidRPr="00066FA4">
          <w:rPr>
            <w:rFonts w:ascii="Verdana" w:eastAsia="宋体" w:hAnsi="Verdana" w:cs="宋体"/>
            <w:color w:val="550055"/>
            <w:sz w:val="18"/>
          </w:rPr>
          <w:t xml:space="preserve">iOS </w:t>
        </w:r>
        <w:r w:rsidRPr="00066FA4">
          <w:rPr>
            <w:rFonts w:ascii="Verdana" w:eastAsia="宋体" w:hAnsi="Verdana" w:cs="宋体"/>
            <w:color w:val="550055"/>
            <w:sz w:val="18"/>
          </w:rPr>
          <w:t>和</w:t>
        </w:r>
        <w:r w:rsidRPr="00066FA4">
          <w:rPr>
            <w:rFonts w:ascii="Verdana" w:eastAsia="宋体" w:hAnsi="Verdana" w:cs="宋体"/>
            <w:color w:val="550055"/>
            <w:sz w:val="18"/>
          </w:rPr>
          <w:t xml:space="preserve"> Android</w:t>
        </w:r>
        <w:r w:rsidRPr="00066FA4">
          <w:rPr>
            <w:rFonts w:ascii="Verdana" w:eastAsia="宋体" w:hAnsi="Verdana" w:cs="宋体"/>
            <w:color w:val="550055"/>
            <w:sz w:val="18"/>
          </w:rPr>
          <w:t>共享）</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414" w:author="Unknown"/>
          <w:rFonts w:ascii="Verdana" w:eastAsia="宋体" w:hAnsi="Verdana" w:cs="宋体"/>
          <w:b/>
          <w:bCs/>
          <w:color w:val="352F28"/>
          <w:sz w:val="18"/>
          <w:szCs w:val="18"/>
        </w:rPr>
      </w:pPr>
      <w:ins w:id="415" w:author="Unknown">
        <w:r w:rsidRPr="00066FA4">
          <w:rPr>
            <w:rFonts w:ascii="Verdana" w:eastAsia="宋体" w:hAnsi="Verdana" w:cs="宋体"/>
            <w:b/>
            <w:bCs/>
            <w:color w:val="352F28"/>
            <w:sz w:val="18"/>
            <w:szCs w:val="18"/>
          </w:rPr>
          <w:t xml:space="preserve">Bundle Version </w:t>
        </w:r>
        <w:r w:rsidRPr="00066FA4">
          <w:rPr>
            <w:rFonts w:ascii="Verdana" w:eastAsia="宋体" w:hAnsi="Verdana" w:cs="宋体"/>
            <w:b/>
            <w:bCs/>
            <w:color w:val="550055"/>
            <w:sz w:val="18"/>
          </w:rPr>
          <w:t>包版本</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416" w:author="Unknown"/>
          <w:rFonts w:ascii="Verdana" w:eastAsia="宋体" w:hAnsi="Verdana" w:cs="宋体"/>
          <w:color w:val="352F28"/>
          <w:sz w:val="18"/>
          <w:szCs w:val="18"/>
        </w:rPr>
      </w:pPr>
      <w:ins w:id="417" w:author="Unknown">
        <w:r w:rsidRPr="00066FA4">
          <w:rPr>
            <w:rFonts w:ascii="Verdana" w:eastAsia="宋体" w:hAnsi="Verdana" w:cs="宋体"/>
            <w:color w:val="352F28"/>
            <w:sz w:val="18"/>
            <w:szCs w:val="18"/>
          </w:rPr>
          <w:t>Specifies the build version number of the bundle, which identifies an iteration (released or unreleased) of the bundle. This is a monotonically increased string, comprised of one or more period-separated</w:t>
        </w:r>
        <w:r w:rsidRPr="00066FA4">
          <w:rPr>
            <w:rFonts w:ascii="Verdana" w:eastAsia="宋体" w:hAnsi="Verdana" w:cs="宋体"/>
            <w:color w:val="352F28"/>
            <w:sz w:val="18"/>
            <w:szCs w:val="18"/>
          </w:rPr>
          <w:br/>
        </w:r>
        <w:r w:rsidRPr="00066FA4">
          <w:rPr>
            <w:rFonts w:ascii="Verdana" w:eastAsia="宋体" w:hAnsi="Verdana" w:cs="宋体"/>
            <w:color w:val="550055"/>
            <w:sz w:val="18"/>
          </w:rPr>
          <w:t>指定该包的版本号，包的迭代版本号（发布或未发布的）。这是单一性的增加字符串，由一个或多个句点分割。</w:t>
        </w:r>
        <w:r w:rsidRPr="00066FA4">
          <w:rPr>
            <w:rFonts w:ascii="Verdana" w:eastAsia="宋体" w:hAnsi="Verdana" w:cs="宋体"/>
            <w:color w:val="550055"/>
            <w:sz w:val="18"/>
          </w:rPr>
          <w:t xml:space="preserve"> </w:t>
        </w:r>
        <w:r w:rsidRPr="00066FA4">
          <w:rPr>
            <w:rFonts w:ascii="Verdana" w:eastAsia="宋体" w:hAnsi="Verdana" w:cs="宋体"/>
            <w:color w:val="550055"/>
            <w:sz w:val="18"/>
          </w:rPr>
          <w:t>（此项与</w:t>
        </w:r>
        <w:r w:rsidRPr="00066FA4">
          <w:rPr>
            <w:rFonts w:ascii="Verdana" w:eastAsia="宋体" w:hAnsi="Verdana" w:cs="宋体"/>
            <w:color w:val="550055"/>
            <w:sz w:val="18"/>
          </w:rPr>
          <w:t xml:space="preserve">iOS </w:t>
        </w:r>
        <w:r w:rsidRPr="00066FA4">
          <w:rPr>
            <w:rFonts w:ascii="Verdana" w:eastAsia="宋体" w:hAnsi="Verdana" w:cs="宋体"/>
            <w:color w:val="550055"/>
            <w:sz w:val="18"/>
          </w:rPr>
          <w:t>和</w:t>
        </w:r>
        <w:r w:rsidRPr="00066FA4">
          <w:rPr>
            <w:rFonts w:ascii="Verdana" w:eastAsia="宋体" w:hAnsi="Verdana" w:cs="宋体"/>
            <w:color w:val="550055"/>
            <w:sz w:val="18"/>
          </w:rPr>
          <w:t xml:space="preserve"> Android</w:t>
        </w:r>
        <w:r w:rsidRPr="00066FA4">
          <w:rPr>
            <w:rFonts w:ascii="Verdana" w:eastAsia="宋体" w:hAnsi="Verdana" w:cs="宋体"/>
            <w:color w:val="550055"/>
            <w:sz w:val="18"/>
          </w:rPr>
          <w:t>共享）</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418" w:author="Unknown"/>
          <w:rFonts w:ascii="Verdana" w:eastAsia="宋体" w:hAnsi="Verdana" w:cs="宋体"/>
          <w:b/>
          <w:bCs/>
          <w:color w:val="0066CC"/>
          <w:sz w:val="24"/>
          <w:szCs w:val="24"/>
        </w:rPr>
      </w:pPr>
      <w:ins w:id="419" w:author="Unknown">
        <w:r w:rsidRPr="00066FA4">
          <w:rPr>
            <w:rFonts w:ascii="Verdana" w:eastAsia="宋体" w:hAnsi="Verdana" w:cs="宋体"/>
            <w:b/>
            <w:bCs/>
            <w:color w:val="0066CC"/>
            <w:sz w:val="24"/>
            <w:szCs w:val="24"/>
          </w:rPr>
          <w:t>Configuration</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420" w:author="Unknown"/>
          <w:rFonts w:ascii="Verdana" w:eastAsia="宋体" w:hAnsi="Verdana" w:cs="宋体"/>
          <w:color w:val="0066CC"/>
          <w:sz w:val="24"/>
          <w:szCs w:val="24"/>
        </w:rPr>
      </w:pPr>
      <w:ins w:id="421" w:author="Unknown">
        <w:r w:rsidRPr="00066FA4">
          <w:rPr>
            <w:rFonts w:ascii="Verdana" w:eastAsia="宋体" w:hAnsi="Verdana" w:cs="宋体"/>
            <w:color w:val="0066CC"/>
            <w:sz w:val="24"/>
            <w:szCs w:val="24"/>
          </w:rPr>
          <w:t>配置</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422" w:author="Unknown"/>
          <w:rFonts w:ascii="Verdana" w:eastAsia="宋体" w:hAnsi="Verdana" w:cs="宋体"/>
          <w:b/>
          <w:bCs/>
          <w:color w:val="352F28"/>
          <w:sz w:val="18"/>
          <w:szCs w:val="18"/>
        </w:rPr>
      </w:pPr>
      <w:ins w:id="423" w:author="Unknown">
        <w:r w:rsidRPr="00066FA4">
          <w:rPr>
            <w:rFonts w:ascii="Verdana" w:eastAsia="宋体" w:hAnsi="Verdana" w:cs="宋体"/>
            <w:b/>
            <w:bCs/>
            <w:color w:val="352F28"/>
            <w:sz w:val="18"/>
            <w:szCs w:val="18"/>
          </w:rPr>
          <w:t xml:space="preserve">Target Device </w:t>
        </w:r>
        <w:r w:rsidRPr="00066FA4">
          <w:rPr>
            <w:rFonts w:ascii="Verdana" w:eastAsia="宋体" w:hAnsi="Verdana" w:cs="宋体"/>
            <w:b/>
            <w:bCs/>
            <w:color w:val="550055"/>
            <w:sz w:val="18"/>
          </w:rPr>
          <w:t>目标设备</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424" w:author="Unknown"/>
          <w:rFonts w:ascii="Verdana" w:eastAsia="宋体" w:hAnsi="Verdana" w:cs="宋体"/>
          <w:color w:val="352F28"/>
          <w:sz w:val="18"/>
          <w:szCs w:val="18"/>
        </w:rPr>
      </w:pPr>
      <w:ins w:id="425" w:author="Unknown">
        <w:r w:rsidRPr="00066FA4">
          <w:rPr>
            <w:rFonts w:ascii="Verdana" w:eastAsia="宋体" w:hAnsi="Verdana" w:cs="宋体"/>
            <w:color w:val="352F28"/>
            <w:sz w:val="18"/>
            <w:szCs w:val="18"/>
          </w:rPr>
          <w:t xml:space="preserve">Specifies application target device type. </w:t>
        </w:r>
        <w:r w:rsidRPr="00066FA4">
          <w:rPr>
            <w:rFonts w:ascii="Verdana" w:eastAsia="宋体" w:hAnsi="Verdana" w:cs="宋体"/>
            <w:color w:val="550055"/>
            <w:sz w:val="18"/>
          </w:rPr>
          <w:t>指定应用程序目标设备类型。</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426" w:author="Unknown"/>
          <w:rFonts w:ascii="Verdana" w:eastAsia="宋体" w:hAnsi="Verdana" w:cs="宋体"/>
          <w:b/>
          <w:bCs/>
          <w:color w:val="352F28"/>
          <w:sz w:val="18"/>
          <w:szCs w:val="18"/>
        </w:rPr>
      </w:pPr>
      <w:ins w:id="427" w:author="Unknown">
        <w:r w:rsidRPr="00066FA4">
          <w:rPr>
            <w:rFonts w:ascii="Verdana" w:eastAsia="宋体" w:hAnsi="Verdana" w:cs="宋体"/>
            <w:b/>
            <w:bCs/>
            <w:color w:val="352F28"/>
            <w:sz w:val="18"/>
            <w:szCs w:val="18"/>
          </w:rPr>
          <w:t>iPhone Only</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428" w:author="Unknown"/>
          <w:rFonts w:ascii="Verdana" w:eastAsia="宋体" w:hAnsi="Verdana" w:cs="宋体"/>
          <w:color w:val="352F28"/>
          <w:sz w:val="18"/>
          <w:szCs w:val="18"/>
        </w:rPr>
      </w:pPr>
      <w:ins w:id="429" w:author="Unknown">
        <w:r w:rsidRPr="00066FA4">
          <w:rPr>
            <w:rFonts w:ascii="Verdana" w:eastAsia="宋体" w:hAnsi="Verdana" w:cs="宋体"/>
            <w:color w:val="352F28"/>
            <w:sz w:val="18"/>
            <w:szCs w:val="18"/>
          </w:rPr>
          <w:t>Application is targeted for iPhone devices only.</w:t>
        </w:r>
        <w:r w:rsidRPr="00066FA4">
          <w:rPr>
            <w:rFonts w:ascii="Verdana" w:eastAsia="宋体" w:hAnsi="Verdana" w:cs="宋体"/>
            <w:color w:val="352F28"/>
            <w:sz w:val="18"/>
            <w:szCs w:val="18"/>
          </w:rPr>
          <w:br/>
        </w:r>
        <w:r w:rsidRPr="00066FA4">
          <w:rPr>
            <w:rFonts w:ascii="Verdana" w:eastAsia="宋体" w:hAnsi="Verdana" w:cs="宋体"/>
            <w:color w:val="550055"/>
            <w:sz w:val="18"/>
          </w:rPr>
          <w:t>应用程序目标设备仅为</w:t>
        </w:r>
        <w:r w:rsidRPr="00066FA4">
          <w:rPr>
            <w:rFonts w:ascii="Verdana" w:eastAsia="宋体" w:hAnsi="Verdana" w:cs="宋体"/>
            <w:color w:val="550055"/>
            <w:sz w:val="18"/>
          </w:rPr>
          <w:t>iPhone</w:t>
        </w:r>
        <w:r w:rsidRPr="00066FA4">
          <w:rPr>
            <w:rFonts w:ascii="Verdana" w:eastAsia="宋体" w:hAnsi="Verdana" w:cs="宋体"/>
            <w:color w:val="550055"/>
            <w:sz w:val="18"/>
          </w:rPr>
          <w:t>。</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430" w:author="Unknown"/>
          <w:rFonts w:ascii="Verdana" w:eastAsia="宋体" w:hAnsi="Verdana" w:cs="宋体"/>
          <w:b/>
          <w:bCs/>
          <w:color w:val="352F28"/>
          <w:sz w:val="18"/>
          <w:szCs w:val="18"/>
        </w:rPr>
      </w:pPr>
      <w:ins w:id="431" w:author="Unknown">
        <w:r w:rsidRPr="00066FA4">
          <w:rPr>
            <w:rFonts w:ascii="Verdana" w:eastAsia="宋体" w:hAnsi="Verdana" w:cs="宋体"/>
            <w:b/>
            <w:bCs/>
            <w:color w:val="352F28"/>
            <w:sz w:val="18"/>
            <w:szCs w:val="18"/>
          </w:rPr>
          <w:t>iPad Only</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432" w:author="Unknown"/>
          <w:rFonts w:ascii="Verdana" w:eastAsia="宋体" w:hAnsi="Verdana" w:cs="宋体"/>
          <w:color w:val="352F28"/>
          <w:sz w:val="18"/>
          <w:szCs w:val="18"/>
        </w:rPr>
      </w:pPr>
      <w:ins w:id="433" w:author="Unknown">
        <w:r w:rsidRPr="00066FA4">
          <w:rPr>
            <w:rFonts w:ascii="Verdana" w:eastAsia="宋体" w:hAnsi="Verdana" w:cs="宋体"/>
            <w:color w:val="352F28"/>
            <w:sz w:val="18"/>
            <w:szCs w:val="18"/>
          </w:rPr>
          <w:t>Application is targeted for iPad devices only.</w:t>
        </w:r>
        <w:r w:rsidRPr="00066FA4">
          <w:rPr>
            <w:rFonts w:ascii="Verdana" w:eastAsia="宋体" w:hAnsi="Verdana" w:cs="宋体"/>
            <w:color w:val="352F28"/>
            <w:sz w:val="18"/>
            <w:szCs w:val="18"/>
          </w:rPr>
          <w:br/>
        </w:r>
        <w:r w:rsidRPr="00066FA4">
          <w:rPr>
            <w:rFonts w:ascii="Verdana" w:eastAsia="宋体" w:hAnsi="Verdana" w:cs="宋体"/>
            <w:color w:val="550055"/>
            <w:sz w:val="18"/>
          </w:rPr>
          <w:t>应用程序目标设备仅为</w:t>
        </w:r>
        <w:r w:rsidRPr="00066FA4">
          <w:rPr>
            <w:rFonts w:ascii="Verdana" w:eastAsia="宋体" w:hAnsi="Verdana" w:cs="宋体"/>
            <w:color w:val="550055"/>
            <w:sz w:val="18"/>
          </w:rPr>
          <w:t>iPad</w:t>
        </w:r>
        <w:r w:rsidRPr="00066FA4">
          <w:rPr>
            <w:rFonts w:ascii="Verdana" w:eastAsia="宋体" w:hAnsi="Verdana" w:cs="宋体"/>
            <w:color w:val="550055"/>
            <w:sz w:val="18"/>
          </w:rPr>
          <w:t>。</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434" w:author="Unknown"/>
          <w:rFonts w:ascii="Verdana" w:eastAsia="宋体" w:hAnsi="Verdana" w:cs="宋体"/>
          <w:b/>
          <w:bCs/>
          <w:color w:val="352F28"/>
          <w:sz w:val="18"/>
          <w:szCs w:val="18"/>
        </w:rPr>
      </w:pPr>
      <w:ins w:id="435" w:author="Unknown">
        <w:r w:rsidRPr="00066FA4">
          <w:rPr>
            <w:rFonts w:ascii="Verdana" w:eastAsia="宋体" w:hAnsi="Verdana" w:cs="宋体"/>
            <w:b/>
            <w:bCs/>
            <w:color w:val="352F28"/>
            <w:sz w:val="18"/>
            <w:szCs w:val="18"/>
          </w:rPr>
          <w:t>iPhone + iPad</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436" w:author="Unknown"/>
          <w:rFonts w:ascii="Verdana" w:eastAsia="宋体" w:hAnsi="Verdana" w:cs="宋体"/>
          <w:color w:val="352F28"/>
          <w:sz w:val="18"/>
          <w:szCs w:val="18"/>
        </w:rPr>
      </w:pPr>
      <w:ins w:id="437" w:author="Unknown">
        <w:r w:rsidRPr="00066FA4">
          <w:rPr>
            <w:rFonts w:ascii="Verdana" w:eastAsia="宋体" w:hAnsi="Verdana" w:cs="宋体"/>
            <w:color w:val="352F28"/>
            <w:sz w:val="18"/>
            <w:szCs w:val="18"/>
          </w:rPr>
          <w:t>Application is targeted for both iPad and iPhone devices.</w:t>
        </w:r>
        <w:r w:rsidRPr="00066FA4">
          <w:rPr>
            <w:rFonts w:ascii="Verdana" w:eastAsia="宋体" w:hAnsi="Verdana" w:cs="宋体"/>
            <w:color w:val="352F28"/>
            <w:sz w:val="18"/>
            <w:szCs w:val="18"/>
          </w:rPr>
          <w:br/>
        </w:r>
        <w:r w:rsidRPr="00066FA4">
          <w:rPr>
            <w:rFonts w:ascii="Verdana" w:eastAsia="宋体" w:hAnsi="Verdana" w:cs="宋体"/>
            <w:color w:val="550055"/>
            <w:sz w:val="18"/>
          </w:rPr>
          <w:t>应用程序目标为</w:t>
        </w:r>
        <w:r w:rsidRPr="00066FA4">
          <w:rPr>
            <w:rFonts w:ascii="Verdana" w:eastAsia="宋体" w:hAnsi="Verdana" w:cs="宋体"/>
            <w:color w:val="550055"/>
            <w:sz w:val="18"/>
          </w:rPr>
          <w:t>iPad and iPhone</w:t>
        </w:r>
        <w:r w:rsidRPr="00066FA4">
          <w:rPr>
            <w:rFonts w:ascii="Verdana" w:eastAsia="宋体" w:hAnsi="Verdana" w:cs="宋体"/>
            <w:color w:val="550055"/>
            <w:sz w:val="18"/>
          </w:rPr>
          <w:t>设备。</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438" w:author="Unknown"/>
          <w:rFonts w:ascii="Verdana" w:eastAsia="宋体" w:hAnsi="Verdana" w:cs="宋体"/>
          <w:b/>
          <w:bCs/>
          <w:color w:val="352F28"/>
          <w:sz w:val="18"/>
          <w:szCs w:val="18"/>
        </w:rPr>
      </w:pPr>
      <w:ins w:id="439" w:author="Unknown">
        <w:r w:rsidRPr="00066FA4">
          <w:rPr>
            <w:rFonts w:ascii="Verdana" w:eastAsia="宋体" w:hAnsi="Verdana" w:cs="宋体"/>
            <w:b/>
            <w:bCs/>
            <w:color w:val="352F28"/>
            <w:sz w:val="18"/>
            <w:szCs w:val="18"/>
          </w:rPr>
          <w:t xml:space="preserve">Target Platform </w:t>
        </w:r>
        <w:r w:rsidRPr="00066FA4">
          <w:rPr>
            <w:rFonts w:ascii="Verdana" w:eastAsia="宋体" w:hAnsi="Verdana" w:cs="宋体"/>
            <w:b/>
            <w:bCs/>
            <w:color w:val="550055"/>
            <w:sz w:val="18"/>
          </w:rPr>
          <w:t>目标平台</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440" w:author="Unknown"/>
          <w:rFonts w:ascii="Verdana" w:eastAsia="宋体" w:hAnsi="Verdana" w:cs="宋体"/>
          <w:color w:val="352F28"/>
          <w:sz w:val="18"/>
          <w:szCs w:val="18"/>
        </w:rPr>
      </w:pPr>
      <w:ins w:id="441" w:author="Unknown">
        <w:r w:rsidRPr="00066FA4">
          <w:rPr>
            <w:rFonts w:ascii="Verdana" w:eastAsia="宋体" w:hAnsi="Verdana" w:cs="宋体"/>
            <w:color w:val="352F28"/>
            <w:sz w:val="18"/>
            <w:szCs w:val="18"/>
          </w:rPr>
          <w:t>Specifies the target arquitecture you are going to build for.(This setting is shared between iOS and Android Platforms)</w:t>
        </w:r>
        <w:r w:rsidRPr="00066FA4">
          <w:rPr>
            <w:rFonts w:ascii="Verdana" w:eastAsia="宋体" w:hAnsi="Verdana" w:cs="宋体"/>
            <w:color w:val="352F28"/>
            <w:sz w:val="18"/>
            <w:szCs w:val="18"/>
          </w:rPr>
          <w:br/>
        </w:r>
        <w:r w:rsidRPr="00066FA4">
          <w:rPr>
            <w:rFonts w:ascii="Verdana" w:eastAsia="宋体" w:hAnsi="Verdana" w:cs="宋体"/>
            <w:color w:val="550055"/>
            <w:sz w:val="18"/>
          </w:rPr>
          <w:t>指定你将要编译的目标架构（此项与</w:t>
        </w:r>
        <w:r w:rsidRPr="00066FA4">
          <w:rPr>
            <w:rFonts w:ascii="Verdana" w:eastAsia="宋体" w:hAnsi="Verdana" w:cs="宋体"/>
            <w:color w:val="550055"/>
            <w:sz w:val="18"/>
          </w:rPr>
          <w:t xml:space="preserve">Android </w:t>
        </w:r>
        <w:r w:rsidRPr="00066FA4">
          <w:rPr>
            <w:rFonts w:ascii="Verdana" w:eastAsia="宋体" w:hAnsi="Verdana" w:cs="宋体"/>
            <w:color w:val="550055"/>
            <w:sz w:val="18"/>
          </w:rPr>
          <w:t>和</w:t>
        </w:r>
        <w:r w:rsidRPr="00066FA4">
          <w:rPr>
            <w:rFonts w:ascii="Verdana" w:eastAsia="宋体" w:hAnsi="Verdana" w:cs="宋体"/>
            <w:color w:val="550055"/>
            <w:sz w:val="18"/>
          </w:rPr>
          <w:t xml:space="preserve"> iOS</w:t>
        </w:r>
        <w:r w:rsidRPr="00066FA4">
          <w:rPr>
            <w:rFonts w:ascii="Verdana" w:eastAsia="宋体" w:hAnsi="Verdana" w:cs="宋体"/>
            <w:color w:val="550055"/>
            <w:sz w:val="18"/>
          </w:rPr>
          <w:t>平台共享</w:t>
        </w:r>
        <w:r w:rsidRPr="00066FA4">
          <w:rPr>
            <w:rFonts w:ascii="Verdana" w:eastAsia="宋体" w:hAnsi="Verdana" w:cs="宋体"/>
            <w:color w:val="550055"/>
            <w:sz w:val="18"/>
          </w:rPr>
          <w:t xml:space="preserve">) </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442" w:author="Unknown"/>
          <w:rFonts w:ascii="Verdana" w:eastAsia="宋体" w:hAnsi="Verdana" w:cs="宋体"/>
          <w:b/>
          <w:bCs/>
          <w:color w:val="352F28"/>
          <w:sz w:val="18"/>
          <w:szCs w:val="18"/>
        </w:rPr>
      </w:pPr>
      <w:ins w:id="443" w:author="Unknown">
        <w:r w:rsidRPr="00066FA4">
          <w:rPr>
            <w:rFonts w:ascii="Verdana" w:eastAsia="宋体" w:hAnsi="Verdana" w:cs="宋体"/>
            <w:b/>
            <w:bCs/>
            <w:color w:val="352F28"/>
            <w:sz w:val="18"/>
            <w:szCs w:val="18"/>
          </w:rPr>
          <w:t>armv6 (OpenGL ES1.1)</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444" w:author="Unknown"/>
          <w:rFonts w:ascii="Verdana" w:eastAsia="宋体" w:hAnsi="Verdana" w:cs="宋体"/>
          <w:color w:val="352F28"/>
          <w:sz w:val="18"/>
          <w:szCs w:val="18"/>
        </w:rPr>
      </w:pPr>
      <w:ins w:id="445" w:author="Unknown">
        <w:r w:rsidRPr="00066FA4">
          <w:rPr>
            <w:rFonts w:ascii="Verdana" w:eastAsia="宋体" w:hAnsi="Verdana" w:cs="宋体"/>
            <w:color w:val="352F28"/>
            <w:sz w:val="18"/>
            <w:szCs w:val="18"/>
          </w:rPr>
          <w:t xml:space="preserve">Application is optimized for armv6 chipsets </w:t>
        </w:r>
        <w:r w:rsidRPr="00066FA4">
          <w:rPr>
            <w:rFonts w:ascii="Verdana" w:eastAsia="宋体" w:hAnsi="Verdana" w:cs="宋体"/>
            <w:color w:val="352F28"/>
            <w:sz w:val="18"/>
            <w:szCs w:val="18"/>
          </w:rPr>
          <w:br/>
        </w:r>
        <w:r w:rsidRPr="00066FA4">
          <w:rPr>
            <w:rFonts w:ascii="Verdana" w:eastAsia="宋体" w:hAnsi="Verdana" w:cs="宋体"/>
            <w:color w:val="550055"/>
            <w:sz w:val="18"/>
          </w:rPr>
          <w:t>对于</w:t>
        </w:r>
        <w:r w:rsidRPr="00066FA4">
          <w:rPr>
            <w:rFonts w:ascii="Verdana" w:eastAsia="宋体" w:hAnsi="Verdana" w:cs="宋体"/>
            <w:color w:val="550055"/>
            <w:sz w:val="18"/>
          </w:rPr>
          <w:t>armv6</w:t>
        </w:r>
        <w:r w:rsidRPr="00066FA4">
          <w:rPr>
            <w:rFonts w:ascii="Verdana" w:eastAsia="宋体" w:hAnsi="Verdana" w:cs="宋体"/>
            <w:color w:val="550055"/>
            <w:sz w:val="18"/>
          </w:rPr>
          <w:t>芯片组优化的应用程序</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446" w:author="Unknown"/>
          <w:rFonts w:ascii="Verdana" w:eastAsia="宋体" w:hAnsi="Verdana" w:cs="宋体"/>
          <w:b/>
          <w:bCs/>
          <w:color w:val="352F28"/>
          <w:sz w:val="18"/>
          <w:szCs w:val="18"/>
        </w:rPr>
      </w:pPr>
      <w:ins w:id="447" w:author="Unknown">
        <w:r w:rsidRPr="00066FA4">
          <w:rPr>
            <w:rFonts w:ascii="Verdana" w:eastAsia="宋体" w:hAnsi="Verdana" w:cs="宋体"/>
            <w:b/>
            <w:bCs/>
            <w:color w:val="352F28"/>
            <w:sz w:val="18"/>
            <w:szCs w:val="18"/>
          </w:rPr>
          <w:t>Universal armv6+armv7</w:t>
        </w:r>
        <w:r w:rsidRPr="00066FA4">
          <w:rPr>
            <w:rFonts w:ascii="Verdana" w:eastAsia="宋体" w:hAnsi="Verdana" w:cs="宋体"/>
            <w:b/>
            <w:bCs/>
            <w:color w:val="352F28"/>
            <w:sz w:val="18"/>
            <w:szCs w:val="18"/>
          </w:rPr>
          <w:br/>
          <w:t>(OpenGL ES1.1+2.0)</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448" w:author="Unknown"/>
          <w:rFonts w:ascii="Verdana" w:eastAsia="宋体" w:hAnsi="Verdana" w:cs="宋体"/>
          <w:color w:val="352F28"/>
          <w:sz w:val="18"/>
          <w:szCs w:val="18"/>
        </w:rPr>
      </w:pPr>
      <w:ins w:id="449" w:author="Unknown">
        <w:r w:rsidRPr="00066FA4">
          <w:rPr>
            <w:rFonts w:ascii="Verdana" w:eastAsia="宋体" w:hAnsi="Verdana" w:cs="宋体"/>
            <w:color w:val="352F28"/>
            <w:sz w:val="18"/>
            <w:szCs w:val="18"/>
          </w:rPr>
          <w:t xml:space="preserve">Application supports both armv6 and armv7 chipsets. </w:t>
        </w:r>
        <w:r w:rsidRPr="00066FA4">
          <w:rPr>
            <w:rFonts w:ascii="Verdana" w:eastAsia="宋体" w:hAnsi="Verdana" w:cs="宋体"/>
            <w:i/>
            <w:iCs/>
            <w:color w:val="352F28"/>
            <w:sz w:val="18"/>
          </w:rPr>
          <w:t>Note: increases application distribution size</w:t>
        </w:r>
        <w:r w:rsidRPr="00066FA4">
          <w:rPr>
            <w:rFonts w:ascii="Verdana" w:eastAsia="宋体" w:hAnsi="Verdana" w:cs="宋体"/>
            <w:color w:val="352F28"/>
            <w:sz w:val="18"/>
            <w:szCs w:val="18"/>
          </w:rPr>
          <w:br/>
        </w:r>
        <w:r w:rsidRPr="00066FA4">
          <w:rPr>
            <w:rFonts w:ascii="Verdana" w:eastAsia="宋体" w:hAnsi="Verdana" w:cs="宋体"/>
            <w:color w:val="550055"/>
            <w:sz w:val="18"/>
          </w:rPr>
          <w:t>应用程序支持</w:t>
        </w:r>
        <w:r w:rsidRPr="00066FA4">
          <w:rPr>
            <w:rFonts w:ascii="Verdana" w:eastAsia="宋体" w:hAnsi="Verdana" w:cs="宋体"/>
            <w:color w:val="550055"/>
            <w:sz w:val="18"/>
          </w:rPr>
          <w:t>armv6</w:t>
        </w:r>
        <w:r w:rsidRPr="00066FA4">
          <w:rPr>
            <w:rFonts w:ascii="Verdana" w:eastAsia="宋体" w:hAnsi="Verdana" w:cs="宋体"/>
            <w:color w:val="550055"/>
            <w:sz w:val="18"/>
          </w:rPr>
          <w:t>和</w:t>
        </w:r>
        <w:r w:rsidRPr="00066FA4">
          <w:rPr>
            <w:rFonts w:ascii="Verdana" w:eastAsia="宋体" w:hAnsi="Verdana" w:cs="宋体"/>
            <w:color w:val="550055"/>
            <w:sz w:val="18"/>
          </w:rPr>
          <w:t>armv7</w:t>
        </w:r>
        <w:r w:rsidRPr="00066FA4">
          <w:rPr>
            <w:rFonts w:ascii="Verdana" w:eastAsia="宋体" w:hAnsi="Verdana" w:cs="宋体"/>
            <w:color w:val="550055"/>
            <w:sz w:val="18"/>
          </w:rPr>
          <w:t>芯片组。</w:t>
        </w:r>
        <w:r w:rsidRPr="00066FA4">
          <w:rPr>
            <w:rFonts w:ascii="Verdana" w:eastAsia="宋体" w:hAnsi="Verdana" w:cs="宋体"/>
            <w:color w:val="550055"/>
            <w:sz w:val="18"/>
          </w:rPr>
          <w:t xml:space="preserve"> </w:t>
        </w:r>
        <w:r w:rsidRPr="00066FA4">
          <w:rPr>
            <w:rFonts w:ascii="Verdana" w:eastAsia="宋体" w:hAnsi="Verdana" w:cs="宋体"/>
            <w:color w:val="550055"/>
            <w:sz w:val="18"/>
          </w:rPr>
          <w:t>注意</w:t>
        </w:r>
        <w:r w:rsidRPr="00066FA4">
          <w:rPr>
            <w:rFonts w:ascii="Verdana" w:eastAsia="宋体" w:hAnsi="Verdana" w:cs="宋体"/>
            <w:color w:val="550055"/>
            <w:sz w:val="18"/>
          </w:rPr>
          <w:t xml:space="preserve">: </w:t>
        </w:r>
        <w:r w:rsidRPr="00066FA4">
          <w:rPr>
            <w:rFonts w:ascii="Verdana" w:eastAsia="宋体" w:hAnsi="Verdana" w:cs="宋体"/>
            <w:color w:val="550055"/>
            <w:sz w:val="18"/>
          </w:rPr>
          <w:t>将会增加应用程序的大小</w:t>
        </w:r>
        <w:r w:rsidRPr="00066FA4">
          <w:rPr>
            <w:rFonts w:ascii="Verdana" w:eastAsia="宋体" w:hAnsi="Verdana" w:cs="宋体"/>
            <w:color w:val="352F28"/>
            <w:sz w:val="18"/>
            <w:szCs w:val="18"/>
          </w:rPr>
          <w:t xml:space="preserve"> </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450" w:author="Unknown"/>
          <w:rFonts w:ascii="Verdana" w:eastAsia="宋体" w:hAnsi="Verdana" w:cs="宋体"/>
          <w:b/>
          <w:bCs/>
          <w:color w:val="352F28"/>
          <w:sz w:val="18"/>
          <w:szCs w:val="18"/>
        </w:rPr>
      </w:pPr>
      <w:ins w:id="451" w:author="Unknown">
        <w:r w:rsidRPr="00066FA4">
          <w:rPr>
            <w:rFonts w:ascii="Verdana" w:eastAsia="宋体" w:hAnsi="Verdana" w:cs="宋体"/>
            <w:b/>
            <w:bCs/>
            <w:color w:val="352F28"/>
            <w:sz w:val="18"/>
            <w:szCs w:val="18"/>
          </w:rPr>
          <w:t>armv7</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452" w:author="Unknown"/>
          <w:rFonts w:ascii="Verdana" w:eastAsia="宋体" w:hAnsi="Verdana" w:cs="宋体"/>
          <w:color w:val="352F28"/>
          <w:sz w:val="18"/>
          <w:szCs w:val="18"/>
        </w:rPr>
      </w:pPr>
      <w:ins w:id="453" w:author="Unknown">
        <w:r w:rsidRPr="00066FA4">
          <w:rPr>
            <w:rFonts w:ascii="Verdana" w:eastAsia="宋体" w:hAnsi="Verdana" w:cs="宋体"/>
            <w:color w:val="352F28"/>
            <w:sz w:val="18"/>
            <w:szCs w:val="18"/>
          </w:rPr>
          <w:t>Application is optimized for armv7 chipsets. 1st-2nd gen. devices are not supported. There might be additional requirements for this build target imposed by Apple App Store. Defaults to OpenGL ES 2.0.</w:t>
        </w:r>
        <w:r w:rsidRPr="00066FA4">
          <w:rPr>
            <w:rFonts w:ascii="Verdana" w:eastAsia="宋体" w:hAnsi="Verdana" w:cs="宋体"/>
            <w:color w:val="352F28"/>
            <w:sz w:val="18"/>
            <w:szCs w:val="18"/>
          </w:rPr>
          <w:br/>
        </w:r>
        <w:r w:rsidRPr="00066FA4">
          <w:rPr>
            <w:rFonts w:ascii="Verdana" w:eastAsia="宋体" w:hAnsi="Verdana" w:cs="宋体"/>
            <w:color w:val="550055"/>
            <w:sz w:val="18"/>
          </w:rPr>
          <w:t>对于</w:t>
        </w:r>
        <w:r w:rsidRPr="00066FA4">
          <w:rPr>
            <w:rFonts w:ascii="Verdana" w:eastAsia="宋体" w:hAnsi="Verdana" w:cs="宋体"/>
            <w:color w:val="550055"/>
            <w:sz w:val="18"/>
          </w:rPr>
          <w:t>armv7</w:t>
        </w:r>
        <w:r w:rsidRPr="00066FA4">
          <w:rPr>
            <w:rFonts w:ascii="Verdana" w:eastAsia="宋体" w:hAnsi="Verdana" w:cs="宋体"/>
            <w:color w:val="550055"/>
            <w:sz w:val="18"/>
          </w:rPr>
          <w:t>芯片组优化的应用程序，不支持一代和二代设备。对于此编译目标苹果应用商店有可能额外强加要求，默认</w:t>
        </w:r>
        <w:r w:rsidRPr="00066FA4">
          <w:rPr>
            <w:rFonts w:ascii="Verdana" w:eastAsia="宋体" w:hAnsi="Verdana" w:cs="宋体"/>
            <w:color w:val="550055"/>
            <w:sz w:val="18"/>
          </w:rPr>
          <w:t xml:space="preserve"> OpenGL ES 2.0</w:t>
        </w:r>
        <w:r w:rsidRPr="00066FA4">
          <w:rPr>
            <w:rFonts w:ascii="Verdana" w:eastAsia="宋体" w:hAnsi="Verdana" w:cs="宋体"/>
            <w:color w:val="550055"/>
            <w:sz w:val="18"/>
          </w:rPr>
          <w:t>。</w:t>
        </w:r>
        <w:r w:rsidRPr="00066FA4">
          <w:rPr>
            <w:rFonts w:ascii="Verdana" w:eastAsia="宋体" w:hAnsi="Verdana" w:cs="宋体"/>
            <w:color w:val="550055"/>
            <w:sz w:val="18"/>
          </w:rPr>
          <w:t xml:space="preserve"> </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454" w:author="Unknown"/>
          <w:rFonts w:ascii="Verdana" w:eastAsia="宋体" w:hAnsi="Verdana" w:cs="宋体"/>
          <w:b/>
          <w:bCs/>
          <w:color w:val="352F28"/>
          <w:sz w:val="18"/>
          <w:szCs w:val="18"/>
        </w:rPr>
      </w:pPr>
      <w:ins w:id="455" w:author="Unknown">
        <w:r w:rsidRPr="00066FA4">
          <w:rPr>
            <w:rFonts w:ascii="Verdana" w:eastAsia="宋体" w:hAnsi="Verdana" w:cs="宋体"/>
            <w:b/>
            <w:bCs/>
            <w:color w:val="352F28"/>
            <w:sz w:val="18"/>
            <w:szCs w:val="18"/>
          </w:rPr>
          <w:t xml:space="preserve">Target Resolution </w:t>
        </w:r>
        <w:r w:rsidRPr="00066FA4">
          <w:rPr>
            <w:rFonts w:ascii="Verdana" w:eastAsia="宋体" w:hAnsi="Verdana" w:cs="宋体"/>
            <w:b/>
            <w:bCs/>
            <w:color w:val="550055"/>
            <w:sz w:val="18"/>
          </w:rPr>
          <w:t>目标分辨率</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456" w:author="Unknown"/>
          <w:rFonts w:ascii="Verdana" w:eastAsia="宋体" w:hAnsi="Verdana" w:cs="宋体"/>
          <w:color w:val="352F28"/>
          <w:sz w:val="18"/>
          <w:szCs w:val="18"/>
        </w:rPr>
      </w:pPr>
      <w:ins w:id="457" w:author="Unknown">
        <w:r w:rsidRPr="00066FA4">
          <w:rPr>
            <w:rFonts w:ascii="Verdana" w:eastAsia="宋体" w:hAnsi="Verdana" w:cs="宋体"/>
            <w:color w:val="352F28"/>
            <w:sz w:val="18"/>
            <w:szCs w:val="18"/>
          </w:rPr>
          <w:t>Resolution you want to use on your deployed device.(This setting will not have any effect on devices with maximum resolution of 480x320)</w:t>
        </w:r>
        <w:r w:rsidRPr="00066FA4">
          <w:rPr>
            <w:rFonts w:ascii="Verdana" w:eastAsia="宋体" w:hAnsi="Verdana" w:cs="宋体"/>
            <w:color w:val="352F28"/>
            <w:sz w:val="18"/>
            <w:szCs w:val="18"/>
          </w:rPr>
          <w:br/>
        </w:r>
        <w:r w:rsidRPr="00066FA4">
          <w:rPr>
            <w:rFonts w:ascii="Verdana" w:eastAsia="宋体" w:hAnsi="Verdana" w:cs="宋体"/>
            <w:color w:val="550055"/>
            <w:sz w:val="18"/>
          </w:rPr>
          <w:t>你要部署的设备上使用的分辨率。（此设置对设备的最大分辩率</w:t>
        </w:r>
        <w:r w:rsidRPr="00066FA4">
          <w:rPr>
            <w:rFonts w:ascii="Verdana" w:eastAsia="宋体" w:hAnsi="Verdana" w:cs="宋体"/>
            <w:color w:val="550055"/>
            <w:sz w:val="18"/>
          </w:rPr>
          <w:t>480x320</w:t>
        </w:r>
        <w:r w:rsidRPr="00066FA4">
          <w:rPr>
            <w:rFonts w:ascii="Verdana" w:eastAsia="宋体" w:hAnsi="Verdana" w:cs="宋体"/>
            <w:color w:val="550055"/>
            <w:sz w:val="18"/>
          </w:rPr>
          <w:t>不会有任何影响）</w:t>
        </w:r>
        <w:r w:rsidRPr="00066FA4">
          <w:rPr>
            <w:rFonts w:ascii="Verdana" w:eastAsia="宋体" w:hAnsi="Verdana" w:cs="宋体"/>
            <w:color w:val="550055"/>
            <w:sz w:val="18"/>
          </w:rPr>
          <w:t xml:space="preserve"> </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458" w:author="Unknown"/>
          <w:rFonts w:ascii="Verdana" w:eastAsia="宋体" w:hAnsi="Verdana" w:cs="宋体"/>
          <w:b/>
          <w:bCs/>
          <w:color w:val="352F28"/>
          <w:sz w:val="18"/>
          <w:szCs w:val="18"/>
        </w:rPr>
      </w:pPr>
      <w:ins w:id="459" w:author="Unknown">
        <w:r w:rsidRPr="00066FA4">
          <w:rPr>
            <w:rFonts w:ascii="Verdana" w:eastAsia="宋体" w:hAnsi="Verdana" w:cs="宋体"/>
            <w:b/>
            <w:bCs/>
            <w:color w:val="352F28"/>
            <w:sz w:val="18"/>
            <w:szCs w:val="18"/>
          </w:rPr>
          <w:t>Native(Default Device Resolution)</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本地</w:t>
        </w:r>
        <w:r w:rsidRPr="00066FA4">
          <w:rPr>
            <w:rFonts w:ascii="Verdana" w:eastAsia="宋体" w:hAnsi="Verdana" w:cs="宋体"/>
            <w:b/>
            <w:bCs/>
            <w:color w:val="550055"/>
            <w:sz w:val="18"/>
          </w:rPr>
          <w:t>(</w:t>
        </w:r>
        <w:r w:rsidRPr="00066FA4">
          <w:rPr>
            <w:rFonts w:ascii="Verdana" w:eastAsia="宋体" w:hAnsi="Verdana" w:cs="宋体"/>
            <w:b/>
            <w:bCs/>
            <w:color w:val="550055"/>
            <w:sz w:val="18"/>
          </w:rPr>
          <w:t>默认设备分辨率</w:t>
        </w:r>
        <w:r w:rsidRPr="00066FA4">
          <w:rPr>
            <w:rFonts w:ascii="Verdana" w:eastAsia="宋体" w:hAnsi="Verdana" w:cs="宋体"/>
            <w:b/>
            <w:bCs/>
            <w:color w:val="550055"/>
            <w:sz w:val="18"/>
          </w:rPr>
          <w:t xml:space="preserve">) </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460" w:author="Unknown"/>
          <w:rFonts w:ascii="Verdana" w:eastAsia="宋体" w:hAnsi="Verdana" w:cs="宋体"/>
          <w:color w:val="352F28"/>
          <w:sz w:val="18"/>
          <w:szCs w:val="18"/>
        </w:rPr>
      </w:pPr>
      <w:ins w:id="461" w:author="Unknown">
        <w:r w:rsidRPr="00066FA4">
          <w:rPr>
            <w:rFonts w:ascii="Verdana" w:eastAsia="宋体" w:hAnsi="Verdana" w:cs="宋体"/>
            <w:color w:val="352F28"/>
            <w:sz w:val="18"/>
            <w:szCs w:val="18"/>
          </w:rPr>
          <w:t xml:space="preserve">Will use the device native resolution. </w:t>
        </w:r>
        <w:r w:rsidRPr="00066FA4">
          <w:rPr>
            <w:rFonts w:ascii="Verdana" w:eastAsia="宋体" w:hAnsi="Verdana" w:cs="宋体"/>
            <w:color w:val="352F28"/>
            <w:sz w:val="18"/>
            <w:szCs w:val="18"/>
          </w:rPr>
          <w:br/>
        </w:r>
        <w:r w:rsidRPr="00066FA4">
          <w:rPr>
            <w:rFonts w:ascii="Verdana" w:eastAsia="宋体" w:hAnsi="Verdana" w:cs="宋体"/>
            <w:color w:val="550055"/>
            <w:sz w:val="18"/>
          </w:rPr>
          <w:t>将使用设备的本地分辨率。</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462" w:author="Unknown"/>
          <w:rFonts w:ascii="Verdana" w:eastAsia="宋体" w:hAnsi="Verdana" w:cs="宋体"/>
          <w:b/>
          <w:bCs/>
          <w:color w:val="352F28"/>
          <w:sz w:val="18"/>
          <w:szCs w:val="18"/>
        </w:rPr>
      </w:pPr>
      <w:ins w:id="463" w:author="Unknown">
        <w:r w:rsidRPr="00066FA4">
          <w:rPr>
            <w:rFonts w:ascii="Verdana" w:eastAsia="宋体" w:hAnsi="Verdana" w:cs="宋体"/>
            <w:b/>
            <w:bCs/>
            <w:color w:val="352F28"/>
            <w:sz w:val="18"/>
            <w:szCs w:val="18"/>
          </w:rPr>
          <w:t xml:space="preserve">Standard </w:t>
        </w:r>
        <w:r w:rsidRPr="00066FA4">
          <w:rPr>
            <w:rFonts w:ascii="Verdana" w:eastAsia="宋体" w:hAnsi="Verdana" w:cs="宋体"/>
            <w:b/>
            <w:bCs/>
            <w:color w:val="550055"/>
            <w:sz w:val="18"/>
          </w:rPr>
          <w:t>标准（中低分辨率）</w:t>
        </w:r>
        <w:r w:rsidRPr="00066FA4">
          <w:rPr>
            <w:rFonts w:ascii="Verdana" w:eastAsia="宋体" w:hAnsi="Verdana" w:cs="宋体"/>
            <w:b/>
            <w:bCs/>
            <w:color w:val="352F28"/>
            <w:sz w:val="18"/>
            <w:szCs w:val="18"/>
          </w:rPr>
          <w:br/>
          <w:t>(Medium or Low Resolution)</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464" w:author="Unknown"/>
          <w:rFonts w:ascii="Verdana" w:eastAsia="宋体" w:hAnsi="Verdana" w:cs="宋体"/>
          <w:color w:val="352F28"/>
          <w:sz w:val="18"/>
          <w:szCs w:val="18"/>
        </w:rPr>
      </w:pPr>
      <w:ins w:id="465" w:author="Unknown">
        <w:r w:rsidRPr="00066FA4">
          <w:rPr>
            <w:rFonts w:ascii="Verdana" w:eastAsia="宋体" w:hAnsi="Verdana" w:cs="宋体"/>
            <w:color w:val="352F28"/>
            <w:sz w:val="18"/>
            <w:szCs w:val="18"/>
          </w:rPr>
          <w:t>Use the lowest resolution possible (480x320).</w:t>
        </w:r>
        <w:r w:rsidRPr="00066FA4">
          <w:rPr>
            <w:rFonts w:ascii="Verdana" w:eastAsia="宋体" w:hAnsi="Verdana" w:cs="宋体"/>
            <w:color w:val="352F28"/>
            <w:sz w:val="18"/>
            <w:szCs w:val="18"/>
          </w:rPr>
          <w:br/>
        </w:r>
        <w:r w:rsidRPr="00066FA4">
          <w:rPr>
            <w:rFonts w:ascii="Verdana" w:eastAsia="宋体" w:hAnsi="Verdana" w:cs="宋体"/>
            <w:color w:val="550055"/>
            <w:sz w:val="18"/>
          </w:rPr>
          <w:t>尽可能使用最低分辨率</w:t>
        </w:r>
        <w:r w:rsidRPr="00066FA4">
          <w:rPr>
            <w:rFonts w:ascii="Verdana" w:eastAsia="宋体" w:hAnsi="Verdana" w:cs="宋体"/>
            <w:color w:val="550055"/>
            <w:sz w:val="18"/>
          </w:rPr>
          <w:t>(480x320)</w:t>
        </w:r>
        <w:r w:rsidRPr="00066FA4">
          <w:rPr>
            <w:rFonts w:ascii="Verdana" w:eastAsia="宋体" w:hAnsi="Verdana" w:cs="宋体"/>
            <w:color w:val="550055"/>
            <w:sz w:val="18"/>
          </w:rPr>
          <w:t>。</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466" w:author="Unknown"/>
          <w:rFonts w:ascii="Verdana" w:eastAsia="宋体" w:hAnsi="Verdana" w:cs="宋体"/>
          <w:b/>
          <w:bCs/>
          <w:color w:val="352F28"/>
          <w:sz w:val="18"/>
          <w:szCs w:val="18"/>
        </w:rPr>
      </w:pPr>
      <w:ins w:id="467" w:author="Unknown">
        <w:r w:rsidRPr="00066FA4">
          <w:rPr>
            <w:rFonts w:ascii="Verdana" w:eastAsia="宋体" w:hAnsi="Verdana" w:cs="宋体"/>
            <w:b/>
            <w:bCs/>
            <w:color w:val="352F28"/>
            <w:sz w:val="18"/>
            <w:szCs w:val="18"/>
          </w:rPr>
          <w:t xml:space="preserve">HD </w:t>
        </w:r>
        <w:r w:rsidRPr="00066FA4">
          <w:rPr>
            <w:rFonts w:ascii="Verdana" w:eastAsia="宋体" w:hAnsi="Verdana" w:cs="宋体"/>
            <w:b/>
            <w:bCs/>
            <w:color w:val="550055"/>
            <w:sz w:val="18"/>
          </w:rPr>
          <w:t>高清</w:t>
        </w:r>
        <w:r w:rsidRPr="00066FA4">
          <w:rPr>
            <w:rFonts w:ascii="Verdana" w:eastAsia="宋体" w:hAnsi="Verdana" w:cs="宋体"/>
            <w:b/>
            <w:bCs/>
            <w:color w:val="550055"/>
            <w:sz w:val="18"/>
          </w:rPr>
          <w:t xml:space="preserve"> </w:t>
        </w:r>
        <w:r w:rsidRPr="00066FA4">
          <w:rPr>
            <w:rFonts w:ascii="Verdana" w:eastAsia="宋体" w:hAnsi="Verdana" w:cs="宋体"/>
            <w:b/>
            <w:bCs/>
            <w:color w:val="550055"/>
            <w:sz w:val="18"/>
          </w:rPr>
          <w:t>（最高分辨率）</w:t>
        </w:r>
        <w:r w:rsidRPr="00066FA4">
          <w:rPr>
            <w:rFonts w:ascii="Verdana" w:eastAsia="宋体" w:hAnsi="Verdana" w:cs="宋体"/>
            <w:b/>
            <w:bCs/>
            <w:color w:val="352F28"/>
            <w:sz w:val="18"/>
            <w:szCs w:val="18"/>
          </w:rPr>
          <w:br/>
          <w:t>(Highest available resolution)</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468" w:author="Unknown"/>
          <w:rFonts w:ascii="Verdana" w:eastAsia="宋体" w:hAnsi="Verdana" w:cs="宋体"/>
          <w:color w:val="352F28"/>
          <w:sz w:val="18"/>
          <w:szCs w:val="18"/>
        </w:rPr>
      </w:pPr>
      <w:ins w:id="469" w:author="Unknown">
        <w:r w:rsidRPr="00066FA4">
          <w:rPr>
            <w:rFonts w:ascii="Verdana" w:eastAsia="宋体" w:hAnsi="Verdana" w:cs="宋体"/>
            <w:color w:val="352F28"/>
            <w:sz w:val="18"/>
            <w:szCs w:val="18"/>
          </w:rPr>
          <w:t>Use the maximum resolution allowed on the device (960x640).</w:t>
        </w:r>
        <w:r w:rsidRPr="00066FA4">
          <w:rPr>
            <w:rFonts w:ascii="Verdana" w:eastAsia="宋体" w:hAnsi="Verdana" w:cs="宋体"/>
            <w:color w:val="352F28"/>
            <w:sz w:val="18"/>
            <w:szCs w:val="18"/>
          </w:rPr>
          <w:br/>
        </w:r>
        <w:r w:rsidRPr="00066FA4">
          <w:rPr>
            <w:rFonts w:ascii="Verdana" w:eastAsia="宋体" w:hAnsi="Verdana" w:cs="宋体"/>
            <w:color w:val="550055"/>
            <w:sz w:val="18"/>
          </w:rPr>
          <w:t>使用设备允许最大的分辨率</w:t>
        </w:r>
        <w:r w:rsidRPr="00066FA4">
          <w:rPr>
            <w:rFonts w:ascii="Verdana" w:eastAsia="宋体" w:hAnsi="Verdana" w:cs="宋体"/>
            <w:color w:val="550055"/>
            <w:sz w:val="18"/>
          </w:rPr>
          <w:t xml:space="preserve"> (960x640)</w:t>
        </w:r>
        <w:r w:rsidRPr="00066FA4">
          <w:rPr>
            <w:rFonts w:ascii="Verdana" w:eastAsia="宋体" w:hAnsi="Verdana" w:cs="宋体"/>
            <w:color w:val="550055"/>
            <w:sz w:val="18"/>
          </w:rPr>
          <w:t>。</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470" w:author="Unknown"/>
          <w:rFonts w:ascii="Verdana" w:eastAsia="宋体" w:hAnsi="Verdana" w:cs="宋体"/>
          <w:b/>
          <w:bCs/>
          <w:color w:val="352F28"/>
          <w:sz w:val="18"/>
          <w:szCs w:val="18"/>
        </w:rPr>
      </w:pPr>
      <w:ins w:id="471" w:author="Unknown">
        <w:r w:rsidRPr="00066FA4">
          <w:rPr>
            <w:rFonts w:ascii="Verdana" w:eastAsia="宋体" w:hAnsi="Verdana" w:cs="宋体"/>
            <w:b/>
            <w:bCs/>
            <w:color w:val="352F28"/>
            <w:sz w:val="18"/>
            <w:szCs w:val="18"/>
          </w:rPr>
          <w:t>Accelerometer Frequency</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加速计频率</w:t>
        </w:r>
        <w:r w:rsidRPr="00066FA4">
          <w:rPr>
            <w:rFonts w:ascii="Verdana" w:eastAsia="宋体" w:hAnsi="Verdana" w:cs="宋体"/>
            <w:b/>
            <w:bCs/>
            <w:color w:val="550055"/>
            <w:sz w:val="18"/>
          </w:rPr>
          <w:t xml:space="preserve"> </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472" w:author="Unknown"/>
          <w:rFonts w:ascii="Verdana" w:eastAsia="宋体" w:hAnsi="Verdana" w:cs="宋体"/>
          <w:color w:val="352F28"/>
          <w:sz w:val="18"/>
          <w:szCs w:val="18"/>
        </w:rPr>
      </w:pPr>
      <w:ins w:id="473" w:author="Unknown">
        <w:r w:rsidRPr="00066FA4">
          <w:rPr>
            <w:rFonts w:ascii="Verdana" w:eastAsia="宋体" w:hAnsi="Verdana" w:cs="宋体"/>
            <w:color w:val="352F28"/>
            <w:sz w:val="18"/>
            <w:szCs w:val="18"/>
          </w:rPr>
          <w:t>How often the accelerometer is sampled</w:t>
        </w:r>
        <w:r w:rsidRPr="00066FA4">
          <w:rPr>
            <w:rFonts w:ascii="Verdana" w:eastAsia="宋体" w:hAnsi="Verdana" w:cs="宋体"/>
            <w:color w:val="352F28"/>
            <w:sz w:val="18"/>
            <w:szCs w:val="18"/>
          </w:rPr>
          <w:br/>
        </w:r>
        <w:r w:rsidRPr="00066FA4">
          <w:rPr>
            <w:rFonts w:ascii="Verdana" w:eastAsia="宋体" w:hAnsi="Verdana" w:cs="宋体"/>
            <w:color w:val="550055"/>
            <w:sz w:val="18"/>
          </w:rPr>
          <w:t>加速度计多长时间采样</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474" w:author="Unknown"/>
          <w:rFonts w:ascii="Verdana" w:eastAsia="宋体" w:hAnsi="Verdana" w:cs="宋体"/>
          <w:b/>
          <w:bCs/>
          <w:color w:val="352F28"/>
          <w:sz w:val="18"/>
          <w:szCs w:val="18"/>
        </w:rPr>
      </w:pPr>
      <w:ins w:id="475" w:author="Unknown">
        <w:r w:rsidRPr="00066FA4">
          <w:rPr>
            <w:rFonts w:ascii="Verdana" w:eastAsia="宋体" w:hAnsi="Verdana" w:cs="宋体"/>
            <w:b/>
            <w:bCs/>
            <w:color w:val="352F28"/>
            <w:sz w:val="18"/>
            <w:szCs w:val="18"/>
          </w:rPr>
          <w:t xml:space="preserve">Disabled </w:t>
        </w:r>
        <w:r w:rsidRPr="00066FA4">
          <w:rPr>
            <w:rFonts w:ascii="Verdana" w:eastAsia="宋体" w:hAnsi="Verdana" w:cs="宋体"/>
            <w:b/>
            <w:bCs/>
            <w:color w:val="550055"/>
            <w:sz w:val="18"/>
          </w:rPr>
          <w:t>禁用</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476" w:author="Unknown"/>
          <w:rFonts w:ascii="Verdana" w:eastAsia="宋体" w:hAnsi="Verdana" w:cs="宋体"/>
          <w:color w:val="352F28"/>
          <w:sz w:val="18"/>
          <w:szCs w:val="18"/>
        </w:rPr>
      </w:pPr>
      <w:ins w:id="477" w:author="Unknown">
        <w:r w:rsidRPr="00066FA4">
          <w:rPr>
            <w:rFonts w:ascii="Verdana" w:eastAsia="宋体" w:hAnsi="Verdana" w:cs="宋体"/>
            <w:color w:val="352F28"/>
            <w:sz w:val="18"/>
            <w:szCs w:val="18"/>
          </w:rPr>
          <w:t xml:space="preserve">Accelerometer is not sampled </w:t>
        </w:r>
        <w:r w:rsidRPr="00066FA4">
          <w:rPr>
            <w:rFonts w:ascii="Verdana" w:eastAsia="宋体" w:hAnsi="Verdana" w:cs="宋体"/>
            <w:color w:val="550055"/>
            <w:sz w:val="18"/>
          </w:rPr>
          <w:t>加速计不采样</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478" w:author="Unknown"/>
          <w:rFonts w:ascii="Verdana" w:eastAsia="宋体" w:hAnsi="Verdana" w:cs="宋体"/>
          <w:b/>
          <w:bCs/>
          <w:color w:val="352F28"/>
          <w:sz w:val="18"/>
          <w:szCs w:val="18"/>
        </w:rPr>
      </w:pPr>
      <w:ins w:id="479" w:author="Unknown">
        <w:r w:rsidRPr="00066FA4">
          <w:rPr>
            <w:rFonts w:ascii="Verdana" w:eastAsia="宋体" w:hAnsi="Verdana" w:cs="宋体"/>
            <w:b/>
            <w:bCs/>
            <w:color w:val="352F28"/>
            <w:sz w:val="18"/>
            <w:szCs w:val="18"/>
          </w:rPr>
          <w:t>15Hz</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480" w:author="Unknown"/>
          <w:rFonts w:ascii="Verdana" w:eastAsia="宋体" w:hAnsi="Verdana" w:cs="宋体"/>
          <w:color w:val="352F28"/>
          <w:sz w:val="18"/>
          <w:szCs w:val="18"/>
        </w:rPr>
      </w:pPr>
      <w:ins w:id="481" w:author="Unknown">
        <w:r w:rsidRPr="00066FA4">
          <w:rPr>
            <w:rFonts w:ascii="Verdana" w:eastAsia="宋体" w:hAnsi="Verdana" w:cs="宋体"/>
            <w:color w:val="352F28"/>
            <w:sz w:val="18"/>
            <w:szCs w:val="18"/>
          </w:rPr>
          <w:t xml:space="preserve">15 samples per second </w:t>
        </w:r>
        <w:r w:rsidRPr="00066FA4">
          <w:rPr>
            <w:rFonts w:ascii="Verdana" w:eastAsia="宋体" w:hAnsi="Verdana" w:cs="宋体"/>
            <w:color w:val="550055"/>
            <w:sz w:val="18"/>
          </w:rPr>
          <w:t>每秒</w:t>
        </w:r>
        <w:r w:rsidRPr="00066FA4">
          <w:rPr>
            <w:rFonts w:ascii="Verdana" w:eastAsia="宋体" w:hAnsi="Verdana" w:cs="宋体"/>
            <w:color w:val="550055"/>
            <w:sz w:val="18"/>
          </w:rPr>
          <w:t>15</w:t>
        </w:r>
        <w:r w:rsidRPr="00066FA4">
          <w:rPr>
            <w:rFonts w:ascii="Verdana" w:eastAsia="宋体" w:hAnsi="Verdana" w:cs="宋体"/>
            <w:color w:val="550055"/>
            <w:sz w:val="18"/>
          </w:rPr>
          <w:t>次</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482" w:author="Unknown"/>
          <w:rFonts w:ascii="Verdana" w:eastAsia="宋体" w:hAnsi="Verdana" w:cs="宋体"/>
          <w:b/>
          <w:bCs/>
          <w:color w:val="352F28"/>
          <w:sz w:val="18"/>
          <w:szCs w:val="18"/>
        </w:rPr>
      </w:pPr>
      <w:ins w:id="483" w:author="Unknown">
        <w:r w:rsidRPr="00066FA4">
          <w:rPr>
            <w:rFonts w:ascii="Verdana" w:eastAsia="宋体" w:hAnsi="Verdana" w:cs="宋体"/>
            <w:b/>
            <w:bCs/>
            <w:color w:val="352F28"/>
            <w:sz w:val="18"/>
            <w:szCs w:val="18"/>
          </w:rPr>
          <w:t>30Hz</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484" w:author="Unknown"/>
          <w:rFonts w:ascii="Verdana" w:eastAsia="宋体" w:hAnsi="Verdana" w:cs="宋体"/>
          <w:color w:val="352F28"/>
          <w:sz w:val="18"/>
          <w:szCs w:val="18"/>
        </w:rPr>
      </w:pPr>
      <w:ins w:id="485" w:author="Unknown">
        <w:r w:rsidRPr="00066FA4">
          <w:rPr>
            <w:rFonts w:ascii="Verdana" w:eastAsia="宋体" w:hAnsi="Verdana" w:cs="宋体"/>
            <w:color w:val="352F28"/>
            <w:sz w:val="18"/>
            <w:szCs w:val="18"/>
          </w:rPr>
          <w:t xml:space="preserve">30 samples per second </w:t>
        </w:r>
        <w:r w:rsidRPr="00066FA4">
          <w:rPr>
            <w:rFonts w:ascii="Verdana" w:eastAsia="宋体" w:hAnsi="Verdana" w:cs="宋体"/>
            <w:color w:val="550055"/>
            <w:sz w:val="18"/>
          </w:rPr>
          <w:t>每秒</w:t>
        </w:r>
        <w:r w:rsidRPr="00066FA4">
          <w:rPr>
            <w:rFonts w:ascii="Verdana" w:eastAsia="宋体" w:hAnsi="Verdana" w:cs="宋体"/>
            <w:color w:val="550055"/>
            <w:sz w:val="18"/>
          </w:rPr>
          <w:t>30</w:t>
        </w:r>
        <w:r w:rsidRPr="00066FA4">
          <w:rPr>
            <w:rFonts w:ascii="Verdana" w:eastAsia="宋体" w:hAnsi="Verdana" w:cs="宋体"/>
            <w:color w:val="550055"/>
            <w:sz w:val="18"/>
          </w:rPr>
          <w:t>次</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486" w:author="Unknown"/>
          <w:rFonts w:ascii="Verdana" w:eastAsia="宋体" w:hAnsi="Verdana" w:cs="宋体"/>
          <w:b/>
          <w:bCs/>
          <w:color w:val="352F28"/>
          <w:sz w:val="18"/>
          <w:szCs w:val="18"/>
        </w:rPr>
      </w:pPr>
      <w:ins w:id="487" w:author="Unknown">
        <w:r w:rsidRPr="00066FA4">
          <w:rPr>
            <w:rFonts w:ascii="Verdana" w:eastAsia="宋体" w:hAnsi="Verdana" w:cs="宋体"/>
            <w:b/>
            <w:bCs/>
            <w:color w:val="352F28"/>
            <w:sz w:val="18"/>
            <w:szCs w:val="18"/>
          </w:rPr>
          <w:t>60Hz</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488" w:author="Unknown"/>
          <w:rFonts w:ascii="Verdana" w:eastAsia="宋体" w:hAnsi="Verdana" w:cs="宋体"/>
          <w:color w:val="352F28"/>
          <w:sz w:val="18"/>
          <w:szCs w:val="18"/>
        </w:rPr>
      </w:pPr>
      <w:ins w:id="489" w:author="Unknown">
        <w:r w:rsidRPr="00066FA4">
          <w:rPr>
            <w:rFonts w:ascii="Verdana" w:eastAsia="宋体" w:hAnsi="Verdana" w:cs="宋体"/>
            <w:color w:val="352F28"/>
            <w:sz w:val="18"/>
            <w:szCs w:val="18"/>
          </w:rPr>
          <w:t xml:space="preserve">60 samples per second </w:t>
        </w:r>
        <w:r w:rsidRPr="00066FA4">
          <w:rPr>
            <w:rFonts w:ascii="Verdana" w:eastAsia="宋体" w:hAnsi="Verdana" w:cs="宋体"/>
            <w:color w:val="550055"/>
            <w:sz w:val="18"/>
          </w:rPr>
          <w:t>每秒</w:t>
        </w:r>
        <w:r w:rsidRPr="00066FA4">
          <w:rPr>
            <w:rFonts w:ascii="Verdana" w:eastAsia="宋体" w:hAnsi="Verdana" w:cs="宋体"/>
            <w:color w:val="550055"/>
            <w:sz w:val="18"/>
          </w:rPr>
          <w:t>60</w:t>
        </w:r>
        <w:r w:rsidRPr="00066FA4">
          <w:rPr>
            <w:rFonts w:ascii="Verdana" w:eastAsia="宋体" w:hAnsi="Verdana" w:cs="宋体"/>
            <w:color w:val="550055"/>
            <w:sz w:val="18"/>
          </w:rPr>
          <w:t>次</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490" w:author="Unknown"/>
          <w:rFonts w:ascii="Verdana" w:eastAsia="宋体" w:hAnsi="Verdana" w:cs="宋体"/>
          <w:b/>
          <w:bCs/>
          <w:color w:val="352F28"/>
          <w:sz w:val="18"/>
          <w:szCs w:val="18"/>
        </w:rPr>
      </w:pPr>
      <w:ins w:id="491" w:author="Unknown">
        <w:r w:rsidRPr="00066FA4">
          <w:rPr>
            <w:rFonts w:ascii="Verdana" w:eastAsia="宋体" w:hAnsi="Verdana" w:cs="宋体"/>
            <w:b/>
            <w:bCs/>
            <w:color w:val="352F28"/>
            <w:sz w:val="18"/>
            <w:szCs w:val="18"/>
          </w:rPr>
          <w:t>100Hz</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492" w:author="Unknown"/>
          <w:rFonts w:ascii="Verdana" w:eastAsia="宋体" w:hAnsi="Verdana" w:cs="宋体"/>
          <w:color w:val="352F28"/>
          <w:sz w:val="18"/>
          <w:szCs w:val="18"/>
        </w:rPr>
      </w:pPr>
      <w:ins w:id="493" w:author="Unknown">
        <w:r w:rsidRPr="00066FA4">
          <w:rPr>
            <w:rFonts w:ascii="Verdana" w:eastAsia="宋体" w:hAnsi="Verdana" w:cs="宋体"/>
            <w:color w:val="352F28"/>
            <w:sz w:val="18"/>
            <w:szCs w:val="18"/>
          </w:rPr>
          <w:t>100 samples per second</w:t>
        </w:r>
        <w:r w:rsidRPr="00066FA4">
          <w:rPr>
            <w:rFonts w:ascii="Verdana" w:eastAsia="宋体" w:hAnsi="Verdana" w:cs="宋体"/>
            <w:color w:val="550055"/>
            <w:sz w:val="18"/>
          </w:rPr>
          <w:t xml:space="preserve"> </w:t>
        </w:r>
        <w:r w:rsidRPr="00066FA4">
          <w:rPr>
            <w:rFonts w:ascii="Verdana" w:eastAsia="宋体" w:hAnsi="Verdana" w:cs="宋体"/>
            <w:color w:val="550055"/>
            <w:sz w:val="18"/>
          </w:rPr>
          <w:t>每秒</w:t>
        </w:r>
        <w:r w:rsidRPr="00066FA4">
          <w:rPr>
            <w:rFonts w:ascii="Verdana" w:eastAsia="宋体" w:hAnsi="Verdana" w:cs="宋体"/>
            <w:color w:val="550055"/>
            <w:sz w:val="18"/>
          </w:rPr>
          <w:t>100</w:t>
        </w:r>
        <w:r w:rsidRPr="00066FA4">
          <w:rPr>
            <w:rFonts w:ascii="Verdana" w:eastAsia="宋体" w:hAnsi="Verdana" w:cs="宋体"/>
            <w:color w:val="550055"/>
            <w:sz w:val="18"/>
          </w:rPr>
          <w:t>次</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494" w:author="Unknown"/>
          <w:rFonts w:ascii="Verdana" w:eastAsia="宋体" w:hAnsi="Verdana" w:cs="宋体"/>
          <w:b/>
          <w:bCs/>
          <w:color w:val="352F28"/>
          <w:sz w:val="18"/>
          <w:szCs w:val="18"/>
        </w:rPr>
      </w:pPr>
      <w:ins w:id="495" w:author="Unknown">
        <w:r w:rsidRPr="00066FA4">
          <w:rPr>
            <w:rFonts w:ascii="Verdana" w:eastAsia="宋体" w:hAnsi="Verdana" w:cs="宋体"/>
            <w:b/>
            <w:bCs/>
            <w:color w:val="352F28"/>
            <w:sz w:val="18"/>
            <w:szCs w:val="18"/>
          </w:rPr>
          <w:t>Override iPod Music</w:t>
        </w:r>
        <w:r w:rsidRPr="00066FA4">
          <w:rPr>
            <w:rFonts w:ascii="Verdana" w:eastAsia="宋体" w:hAnsi="Verdana" w:cs="宋体"/>
            <w:b/>
            <w:bCs/>
            <w:color w:val="352F28"/>
            <w:sz w:val="18"/>
            <w:szCs w:val="18"/>
          </w:rPr>
          <w:br/>
        </w:r>
        <w:r w:rsidRPr="00066FA4">
          <w:rPr>
            <w:rFonts w:ascii="Verdana" w:eastAsia="宋体" w:hAnsi="Verdana" w:cs="宋体"/>
            <w:b/>
            <w:bCs/>
            <w:color w:val="352F28"/>
            <w:sz w:val="18"/>
            <w:szCs w:val="18"/>
          </w:rPr>
          <w:t>覆盖</w:t>
        </w:r>
        <w:r w:rsidRPr="00066FA4">
          <w:rPr>
            <w:rFonts w:ascii="Verdana" w:eastAsia="宋体" w:hAnsi="Verdana" w:cs="宋体"/>
            <w:b/>
            <w:bCs/>
            <w:color w:val="352F28"/>
            <w:sz w:val="18"/>
            <w:szCs w:val="18"/>
          </w:rPr>
          <w:t>iPod</w:t>
        </w:r>
        <w:r w:rsidRPr="00066FA4">
          <w:rPr>
            <w:rFonts w:ascii="Verdana" w:eastAsia="宋体" w:hAnsi="Verdana" w:cs="宋体"/>
            <w:b/>
            <w:bCs/>
            <w:color w:val="352F28"/>
            <w:sz w:val="18"/>
            <w:szCs w:val="18"/>
          </w:rPr>
          <w:t>音乐</w:t>
        </w:r>
        <w:r w:rsidRPr="00066FA4">
          <w:rPr>
            <w:rFonts w:ascii="Verdana" w:eastAsia="宋体" w:hAnsi="Verdana" w:cs="宋体"/>
            <w:b/>
            <w:bCs/>
            <w:color w:val="352F28"/>
            <w:sz w:val="18"/>
            <w:szCs w:val="18"/>
          </w:rPr>
          <w:t xml:space="preserve"> </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496" w:author="Unknown"/>
          <w:rFonts w:ascii="Verdana" w:eastAsia="宋体" w:hAnsi="Verdana" w:cs="宋体"/>
          <w:color w:val="352F28"/>
          <w:sz w:val="18"/>
          <w:szCs w:val="18"/>
        </w:rPr>
      </w:pPr>
      <w:ins w:id="497" w:author="Unknown">
        <w:r w:rsidRPr="00066FA4">
          <w:rPr>
            <w:rFonts w:ascii="Verdana" w:eastAsia="宋体" w:hAnsi="Verdana" w:cs="宋体"/>
            <w:color w:val="352F28"/>
            <w:sz w:val="18"/>
            <w:szCs w:val="18"/>
          </w:rPr>
          <w:t>If selected application will silence user's iPod music. Otherwise user's iPod music will continue playing in the background.</w:t>
        </w:r>
        <w:r w:rsidRPr="00066FA4">
          <w:rPr>
            <w:rFonts w:ascii="Verdana" w:eastAsia="宋体" w:hAnsi="Verdana" w:cs="宋体"/>
            <w:color w:val="352F28"/>
            <w:sz w:val="18"/>
            <w:szCs w:val="18"/>
          </w:rPr>
          <w:br/>
        </w:r>
        <w:r w:rsidRPr="00066FA4">
          <w:rPr>
            <w:rFonts w:ascii="Verdana" w:eastAsia="宋体" w:hAnsi="Verdana" w:cs="宋体"/>
            <w:color w:val="550055"/>
            <w:sz w:val="18"/>
          </w:rPr>
          <w:t>如果选择，应用程序将用户的</w:t>
        </w:r>
        <w:r w:rsidRPr="00066FA4">
          <w:rPr>
            <w:rFonts w:ascii="Verdana" w:eastAsia="宋体" w:hAnsi="Verdana" w:cs="宋体"/>
            <w:color w:val="550055"/>
            <w:sz w:val="18"/>
          </w:rPr>
          <w:t>iPod</w:t>
        </w:r>
        <w:r w:rsidRPr="00066FA4">
          <w:rPr>
            <w:rFonts w:ascii="Verdana" w:eastAsia="宋体" w:hAnsi="Verdana" w:cs="宋体"/>
            <w:color w:val="550055"/>
            <w:sz w:val="18"/>
          </w:rPr>
          <w:t>音乐静音。否则，用户的</w:t>
        </w:r>
        <w:r w:rsidRPr="00066FA4">
          <w:rPr>
            <w:rFonts w:ascii="Verdana" w:eastAsia="宋体" w:hAnsi="Verdana" w:cs="宋体"/>
            <w:color w:val="550055"/>
            <w:sz w:val="18"/>
          </w:rPr>
          <w:t>iPod</w:t>
        </w:r>
        <w:r w:rsidRPr="00066FA4">
          <w:rPr>
            <w:rFonts w:ascii="Verdana" w:eastAsia="宋体" w:hAnsi="Verdana" w:cs="宋体"/>
            <w:color w:val="550055"/>
            <w:sz w:val="18"/>
          </w:rPr>
          <w:t>音乐将会继续在后台播放。</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498" w:author="Unknown"/>
          <w:rFonts w:ascii="Verdana" w:eastAsia="宋体" w:hAnsi="Verdana" w:cs="宋体"/>
          <w:b/>
          <w:bCs/>
          <w:color w:val="352F28"/>
          <w:sz w:val="18"/>
          <w:szCs w:val="18"/>
        </w:rPr>
      </w:pPr>
      <w:ins w:id="499" w:author="Unknown">
        <w:r w:rsidRPr="00066FA4">
          <w:rPr>
            <w:rFonts w:ascii="Verdana" w:eastAsia="宋体" w:hAnsi="Verdana" w:cs="宋体"/>
            <w:b/>
            <w:bCs/>
            <w:color w:val="352F28"/>
            <w:sz w:val="18"/>
            <w:szCs w:val="18"/>
          </w:rPr>
          <w:t>UI Requires Persistent WiFi</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用户界面需要持久</w:t>
        </w:r>
        <w:r w:rsidRPr="00066FA4">
          <w:rPr>
            <w:rFonts w:ascii="Verdana" w:eastAsia="宋体" w:hAnsi="Verdana" w:cs="宋体"/>
            <w:b/>
            <w:bCs/>
            <w:color w:val="550055"/>
            <w:sz w:val="18"/>
          </w:rPr>
          <w:t>WiFi</w:t>
        </w:r>
        <w:r w:rsidRPr="00066FA4">
          <w:rPr>
            <w:rFonts w:ascii="Verdana" w:eastAsia="宋体" w:hAnsi="Verdana" w:cs="宋体"/>
            <w:b/>
            <w:bCs/>
            <w:color w:val="550055"/>
            <w:sz w:val="18"/>
          </w:rPr>
          <w:t>链接</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500" w:author="Unknown"/>
          <w:rFonts w:ascii="Verdana" w:eastAsia="宋体" w:hAnsi="Verdana" w:cs="宋体"/>
          <w:color w:val="352F28"/>
          <w:sz w:val="18"/>
          <w:szCs w:val="18"/>
        </w:rPr>
      </w:pPr>
      <w:ins w:id="501" w:author="Unknown">
        <w:r w:rsidRPr="00066FA4">
          <w:rPr>
            <w:rFonts w:ascii="Verdana" w:eastAsia="宋体" w:hAnsi="Verdana" w:cs="宋体"/>
            <w:color w:val="352F28"/>
            <w:sz w:val="18"/>
            <w:szCs w:val="18"/>
          </w:rPr>
          <w:t>Specifies whether the application requires a Wi-Fi connection. iOS maintains the active Wi-Fi connection open while the application is running.</w:t>
        </w:r>
        <w:r w:rsidRPr="00066FA4">
          <w:rPr>
            <w:rFonts w:ascii="Verdana" w:eastAsia="宋体" w:hAnsi="Verdana" w:cs="宋体"/>
            <w:color w:val="352F28"/>
            <w:sz w:val="18"/>
            <w:szCs w:val="18"/>
          </w:rPr>
          <w:br/>
        </w:r>
        <w:r w:rsidRPr="00066FA4">
          <w:rPr>
            <w:rFonts w:ascii="Verdana" w:eastAsia="宋体" w:hAnsi="Verdana" w:cs="宋体"/>
            <w:color w:val="550055"/>
            <w:sz w:val="18"/>
          </w:rPr>
          <w:t>指定应用程序是否需要</w:t>
        </w:r>
        <w:r w:rsidRPr="00066FA4">
          <w:rPr>
            <w:rFonts w:ascii="Verdana" w:eastAsia="宋体" w:hAnsi="Verdana" w:cs="宋体"/>
            <w:color w:val="550055"/>
            <w:sz w:val="18"/>
          </w:rPr>
          <w:t>Wi-Fi</w:t>
        </w:r>
        <w:r w:rsidRPr="00066FA4">
          <w:rPr>
            <w:rFonts w:ascii="Verdana" w:eastAsia="宋体" w:hAnsi="Verdana" w:cs="宋体"/>
            <w:color w:val="550055"/>
            <w:sz w:val="18"/>
          </w:rPr>
          <w:t>连接，当应用程序运行，</w:t>
        </w:r>
        <w:r w:rsidRPr="00066FA4">
          <w:rPr>
            <w:rFonts w:ascii="Verdana" w:eastAsia="宋体" w:hAnsi="Verdana" w:cs="宋体"/>
            <w:color w:val="550055"/>
            <w:sz w:val="18"/>
          </w:rPr>
          <w:t>iOS</w:t>
        </w:r>
        <w:r w:rsidRPr="00066FA4">
          <w:rPr>
            <w:rFonts w:ascii="Verdana" w:eastAsia="宋体" w:hAnsi="Verdana" w:cs="宋体"/>
            <w:color w:val="550055"/>
            <w:sz w:val="18"/>
          </w:rPr>
          <w:t>提供可用</w:t>
        </w:r>
        <w:r w:rsidRPr="00066FA4">
          <w:rPr>
            <w:rFonts w:ascii="Verdana" w:eastAsia="宋体" w:hAnsi="Verdana" w:cs="宋体"/>
            <w:color w:val="550055"/>
            <w:sz w:val="18"/>
          </w:rPr>
          <w:t>Wi-Fi</w:t>
        </w:r>
        <w:r w:rsidRPr="00066FA4">
          <w:rPr>
            <w:rFonts w:ascii="Verdana" w:eastAsia="宋体" w:hAnsi="Verdana" w:cs="宋体"/>
            <w:color w:val="550055"/>
            <w:sz w:val="18"/>
          </w:rPr>
          <w:t>连接。</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502" w:author="Unknown"/>
          <w:rFonts w:ascii="Verdana" w:eastAsia="宋体" w:hAnsi="Verdana" w:cs="宋体"/>
          <w:b/>
          <w:bCs/>
          <w:color w:val="352F28"/>
          <w:sz w:val="18"/>
          <w:szCs w:val="18"/>
        </w:rPr>
      </w:pPr>
      <w:ins w:id="503" w:author="Unknown">
        <w:r w:rsidRPr="00066FA4">
          <w:rPr>
            <w:rFonts w:ascii="Verdana" w:eastAsia="宋体" w:hAnsi="Verdana" w:cs="宋体"/>
            <w:b/>
            <w:bCs/>
            <w:color w:val="352F28"/>
            <w:sz w:val="18"/>
            <w:szCs w:val="18"/>
          </w:rPr>
          <w:t>Exit on Suspend</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退出后挂起</w:t>
        </w:r>
        <w:r w:rsidRPr="00066FA4">
          <w:rPr>
            <w:rFonts w:ascii="Verdana" w:eastAsia="宋体" w:hAnsi="Verdana" w:cs="宋体"/>
            <w:b/>
            <w:bCs/>
            <w:color w:val="550055"/>
            <w:sz w:val="18"/>
          </w:rPr>
          <w:t xml:space="preserve"> </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504" w:author="Unknown"/>
          <w:rFonts w:ascii="Verdana" w:eastAsia="宋体" w:hAnsi="Verdana" w:cs="宋体"/>
          <w:color w:val="352F28"/>
          <w:sz w:val="18"/>
          <w:szCs w:val="18"/>
        </w:rPr>
      </w:pPr>
      <w:ins w:id="505" w:author="Unknown">
        <w:r w:rsidRPr="00066FA4">
          <w:rPr>
            <w:rFonts w:ascii="Verdana" w:eastAsia="宋体" w:hAnsi="Verdana" w:cs="宋体"/>
            <w:color w:val="352F28"/>
            <w:sz w:val="18"/>
            <w:szCs w:val="18"/>
          </w:rPr>
          <w:t>Specifies whether the application should quit when suspended to background on iOS versions that support multitasking.</w:t>
        </w:r>
        <w:r w:rsidRPr="00066FA4">
          <w:rPr>
            <w:rFonts w:ascii="Verdana" w:eastAsia="宋体" w:hAnsi="Verdana" w:cs="宋体"/>
            <w:color w:val="352F28"/>
            <w:sz w:val="18"/>
            <w:szCs w:val="18"/>
          </w:rPr>
          <w:br/>
        </w:r>
        <w:r w:rsidRPr="00066FA4">
          <w:rPr>
            <w:rFonts w:ascii="Verdana" w:eastAsia="宋体" w:hAnsi="Verdana" w:cs="宋体"/>
            <w:color w:val="550055"/>
            <w:sz w:val="18"/>
          </w:rPr>
          <w:t>指定应用程序是否应退出后在后台挂起，需</w:t>
        </w:r>
        <w:r w:rsidRPr="00066FA4">
          <w:rPr>
            <w:rFonts w:ascii="Verdana" w:eastAsia="宋体" w:hAnsi="Verdana" w:cs="宋体"/>
            <w:color w:val="550055"/>
            <w:sz w:val="18"/>
          </w:rPr>
          <w:t>IOS</w:t>
        </w:r>
        <w:r w:rsidRPr="00066FA4">
          <w:rPr>
            <w:rFonts w:ascii="Verdana" w:eastAsia="宋体" w:hAnsi="Verdana" w:cs="宋体"/>
            <w:color w:val="550055"/>
            <w:sz w:val="18"/>
          </w:rPr>
          <w:t>版本支持多任务。</w:t>
        </w:r>
        <w:r w:rsidRPr="00066FA4">
          <w:rPr>
            <w:rFonts w:ascii="Verdana" w:eastAsia="宋体" w:hAnsi="Verdana" w:cs="宋体"/>
            <w:color w:val="550055"/>
            <w:sz w:val="18"/>
          </w:rPr>
          <w:t xml:space="preserve"> </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506" w:author="Unknown"/>
          <w:rFonts w:ascii="Verdana" w:eastAsia="宋体" w:hAnsi="Verdana" w:cs="宋体"/>
          <w:b/>
          <w:bCs/>
          <w:color w:val="0066CC"/>
          <w:sz w:val="24"/>
          <w:szCs w:val="24"/>
        </w:rPr>
      </w:pPr>
      <w:ins w:id="507" w:author="Unknown">
        <w:r w:rsidRPr="00066FA4">
          <w:rPr>
            <w:rFonts w:ascii="Verdana" w:eastAsia="宋体" w:hAnsi="Verdana" w:cs="宋体"/>
            <w:b/>
            <w:bCs/>
            <w:color w:val="0066CC"/>
            <w:sz w:val="24"/>
            <w:szCs w:val="24"/>
          </w:rPr>
          <w:t>Optimization</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508" w:author="Unknown"/>
          <w:rFonts w:ascii="Verdana" w:eastAsia="宋体" w:hAnsi="Verdana" w:cs="宋体"/>
          <w:color w:val="0066CC"/>
          <w:sz w:val="24"/>
          <w:szCs w:val="24"/>
        </w:rPr>
      </w:pPr>
      <w:ins w:id="509" w:author="Unknown">
        <w:r w:rsidRPr="00066FA4">
          <w:rPr>
            <w:rFonts w:ascii="Verdana" w:eastAsia="宋体" w:hAnsi="Verdana" w:cs="宋体"/>
            <w:color w:val="0066CC"/>
            <w:sz w:val="24"/>
            <w:szCs w:val="24"/>
          </w:rPr>
          <w:t>优化</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510" w:author="Unknown"/>
          <w:rFonts w:ascii="Verdana" w:eastAsia="宋体" w:hAnsi="Verdana" w:cs="宋体"/>
          <w:b/>
          <w:bCs/>
          <w:color w:val="352F28"/>
          <w:sz w:val="18"/>
          <w:szCs w:val="18"/>
        </w:rPr>
      </w:pPr>
      <w:ins w:id="511" w:author="Unknown">
        <w:r w:rsidRPr="00066FA4">
          <w:rPr>
            <w:rFonts w:ascii="Verdana" w:eastAsia="宋体" w:hAnsi="Verdana" w:cs="宋体"/>
            <w:b/>
            <w:bCs/>
            <w:color w:val="352F28"/>
            <w:sz w:val="18"/>
            <w:szCs w:val="18"/>
          </w:rPr>
          <w:t xml:space="preserve">Api Compatibility Level </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API</w:t>
        </w:r>
        <w:r w:rsidRPr="00066FA4">
          <w:rPr>
            <w:rFonts w:ascii="Verdana" w:eastAsia="宋体" w:hAnsi="Verdana" w:cs="宋体"/>
            <w:b/>
            <w:bCs/>
            <w:color w:val="550055"/>
            <w:sz w:val="18"/>
          </w:rPr>
          <w:t>兼容性级别</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512" w:author="Unknown"/>
          <w:rFonts w:ascii="Verdana" w:eastAsia="宋体" w:hAnsi="Verdana" w:cs="宋体"/>
          <w:color w:val="352F28"/>
          <w:sz w:val="18"/>
          <w:szCs w:val="18"/>
        </w:rPr>
      </w:pPr>
      <w:ins w:id="513" w:author="Unknown">
        <w:r w:rsidRPr="00066FA4">
          <w:rPr>
            <w:rFonts w:ascii="Verdana" w:eastAsia="宋体" w:hAnsi="Verdana" w:cs="宋体"/>
            <w:color w:val="352F28"/>
            <w:sz w:val="18"/>
            <w:szCs w:val="18"/>
          </w:rPr>
          <w:t>Specifies active .NET API profile</w:t>
        </w:r>
        <w:r w:rsidRPr="00066FA4">
          <w:rPr>
            <w:rFonts w:ascii="Verdana" w:eastAsia="宋体" w:hAnsi="Verdana" w:cs="宋体"/>
            <w:color w:val="352F28"/>
            <w:sz w:val="18"/>
            <w:szCs w:val="18"/>
          </w:rPr>
          <w:br/>
        </w:r>
        <w:r w:rsidRPr="00066FA4">
          <w:rPr>
            <w:rFonts w:ascii="Verdana" w:eastAsia="宋体" w:hAnsi="Verdana" w:cs="宋体"/>
            <w:color w:val="550055"/>
            <w:sz w:val="18"/>
          </w:rPr>
          <w:t>指定可用的</w:t>
        </w:r>
        <w:r w:rsidRPr="00066FA4">
          <w:rPr>
            <w:rFonts w:ascii="Verdana" w:eastAsia="宋体" w:hAnsi="Verdana" w:cs="宋体"/>
            <w:color w:val="550055"/>
            <w:sz w:val="18"/>
          </w:rPr>
          <w:t xml:space="preserve"> .NET API </w:t>
        </w:r>
        <w:r w:rsidRPr="00066FA4">
          <w:rPr>
            <w:rFonts w:ascii="Verdana" w:eastAsia="宋体" w:hAnsi="Verdana" w:cs="宋体"/>
            <w:color w:val="550055"/>
            <w:sz w:val="18"/>
          </w:rPr>
          <w:t>设定档</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514" w:author="Unknown"/>
          <w:rFonts w:ascii="Verdana" w:eastAsia="宋体" w:hAnsi="Verdana" w:cs="宋体"/>
          <w:b/>
          <w:bCs/>
          <w:color w:val="352F28"/>
          <w:sz w:val="18"/>
          <w:szCs w:val="18"/>
        </w:rPr>
      </w:pPr>
      <w:ins w:id="515" w:author="Unknown">
        <w:r w:rsidRPr="00066FA4">
          <w:rPr>
            <w:rFonts w:ascii="Verdana" w:eastAsia="宋体" w:hAnsi="Verdana" w:cs="宋体"/>
            <w:b/>
            <w:bCs/>
            <w:color w:val="352F28"/>
            <w:sz w:val="18"/>
            <w:szCs w:val="18"/>
          </w:rPr>
          <w:t>.Net 2.0</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516" w:author="Unknown"/>
          <w:rFonts w:ascii="Verdana" w:eastAsia="宋体" w:hAnsi="Verdana" w:cs="宋体"/>
          <w:color w:val="352F28"/>
          <w:sz w:val="18"/>
          <w:szCs w:val="18"/>
        </w:rPr>
      </w:pPr>
      <w:ins w:id="517" w:author="Unknown">
        <w:r w:rsidRPr="00066FA4">
          <w:rPr>
            <w:rFonts w:ascii="Verdana" w:eastAsia="宋体" w:hAnsi="Verdana" w:cs="宋体"/>
            <w:color w:val="352F28"/>
            <w:sz w:val="18"/>
            <w:szCs w:val="18"/>
          </w:rPr>
          <w:t>.Net 2.0 libraries. Maximum .net compatibility, biggest file sizes</w:t>
        </w:r>
        <w:r w:rsidRPr="00066FA4">
          <w:rPr>
            <w:rFonts w:ascii="Verdana" w:eastAsia="宋体" w:hAnsi="Verdana" w:cs="宋体"/>
            <w:color w:val="352F28"/>
            <w:sz w:val="18"/>
            <w:szCs w:val="18"/>
          </w:rPr>
          <w:br/>
        </w:r>
        <w:r w:rsidRPr="00066FA4">
          <w:rPr>
            <w:rFonts w:ascii="Verdana" w:eastAsia="宋体" w:hAnsi="Verdana" w:cs="宋体"/>
            <w:color w:val="550055"/>
            <w:sz w:val="18"/>
          </w:rPr>
          <w:t xml:space="preserve">Net 2.0 </w:t>
        </w:r>
        <w:r w:rsidRPr="00066FA4">
          <w:rPr>
            <w:rFonts w:ascii="Verdana" w:eastAsia="宋体" w:hAnsi="Verdana" w:cs="宋体"/>
            <w:color w:val="550055"/>
            <w:sz w:val="18"/>
          </w:rPr>
          <w:t>库</w:t>
        </w:r>
        <w:r w:rsidRPr="00066FA4">
          <w:rPr>
            <w:rFonts w:ascii="Verdana" w:eastAsia="宋体" w:hAnsi="Verdana" w:cs="宋体"/>
            <w:color w:val="550055"/>
            <w:sz w:val="18"/>
          </w:rPr>
          <w:t xml:space="preserve">. </w:t>
        </w:r>
        <w:r w:rsidRPr="00066FA4">
          <w:rPr>
            <w:rFonts w:ascii="Verdana" w:eastAsia="宋体" w:hAnsi="Verdana" w:cs="宋体"/>
            <w:color w:val="550055"/>
            <w:sz w:val="18"/>
          </w:rPr>
          <w:t>最大的</w:t>
        </w:r>
        <w:r w:rsidRPr="00066FA4">
          <w:rPr>
            <w:rFonts w:ascii="Verdana" w:eastAsia="宋体" w:hAnsi="Verdana" w:cs="宋体"/>
            <w:color w:val="550055"/>
            <w:sz w:val="18"/>
          </w:rPr>
          <w:t xml:space="preserve">.net </w:t>
        </w:r>
        <w:r w:rsidRPr="00066FA4">
          <w:rPr>
            <w:rFonts w:ascii="Verdana" w:eastAsia="宋体" w:hAnsi="Verdana" w:cs="宋体"/>
            <w:color w:val="550055"/>
            <w:sz w:val="18"/>
          </w:rPr>
          <w:t>兼容性，最大文件大小</w:t>
        </w:r>
        <w:r w:rsidRPr="00066FA4">
          <w:rPr>
            <w:rFonts w:ascii="Verdana" w:eastAsia="宋体" w:hAnsi="Verdana" w:cs="宋体"/>
            <w:color w:val="550055"/>
            <w:sz w:val="18"/>
          </w:rPr>
          <w:t xml:space="preserve"> </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518" w:author="Unknown"/>
          <w:rFonts w:ascii="Verdana" w:eastAsia="宋体" w:hAnsi="Verdana" w:cs="宋体"/>
          <w:b/>
          <w:bCs/>
          <w:color w:val="352F28"/>
          <w:sz w:val="18"/>
          <w:szCs w:val="18"/>
        </w:rPr>
      </w:pPr>
      <w:ins w:id="519" w:author="Unknown">
        <w:r w:rsidRPr="00066FA4">
          <w:rPr>
            <w:rFonts w:ascii="Verdana" w:eastAsia="宋体" w:hAnsi="Verdana" w:cs="宋体"/>
            <w:b/>
            <w:bCs/>
            <w:color w:val="352F28"/>
            <w:sz w:val="18"/>
            <w:szCs w:val="18"/>
          </w:rPr>
          <w:t xml:space="preserve">.Net 2.0 Subset </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.Net 2.0</w:t>
        </w:r>
        <w:r w:rsidRPr="00066FA4">
          <w:rPr>
            <w:rFonts w:ascii="Verdana" w:eastAsia="宋体" w:hAnsi="Verdana" w:cs="宋体"/>
            <w:b/>
            <w:bCs/>
            <w:color w:val="550055"/>
            <w:sz w:val="18"/>
          </w:rPr>
          <w:t>子集</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520" w:author="Unknown"/>
          <w:rFonts w:ascii="Verdana" w:eastAsia="宋体" w:hAnsi="Verdana" w:cs="宋体"/>
          <w:color w:val="352F28"/>
          <w:sz w:val="18"/>
          <w:szCs w:val="18"/>
        </w:rPr>
      </w:pPr>
      <w:ins w:id="521" w:author="Unknown">
        <w:r w:rsidRPr="00066FA4">
          <w:rPr>
            <w:rFonts w:ascii="Verdana" w:eastAsia="宋体" w:hAnsi="Verdana" w:cs="宋体"/>
            <w:color w:val="352F28"/>
            <w:sz w:val="18"/>
            <w:szCs w:val="18"/>
          </w:rPr>
          <w:t>Subset of full .net compatibility, smaller file sizes</w:t>
        </w:r>
        <w:r w:rsidRPr="00066FA4">
          <w:rPr>
            <w:rFonts w:ascii="Verdana" w:eastAsia="宋体" w:hAnsi="Verdana" w:cs="宋体"/>
            <w:color w:val="352F28"/>
            <w:sz w:val="18"/>
            <w:szCs w:val="18"/>
          </w:rPr>
          <w:br/>
        </w:r>
        <w:r w:rsidRPr="00066FA4">
          <w:rPr>
            <w:rFonts w:ascii="Verdana" w:eastAsia="宋体" w:hAnsi="Verdana" w:cs="宋体"/>
            <w:color w:val="550055"/>
            <w:sz w:val="18"/>
          </w:rPr>
          <w:t>完整的子集</w:t>
        </w:r>
        <w:r w:rsidRPr="00066FA4">
          <w:rPr>
            <w:rFonts w:ascii="Verdana" w:eastAsia="宋体" w:hAnsi="Verdana" w:cs="宋体"/>
            <w:color w:val="550055"/>
            <w:sz w:val="18"/>
          </w:rPr>
          <w:t xml:space="preserve"> .net </w:t>
        </w:r>
        <w:r w:rsidRPr="00066FA4">
          <w:rPr>
            <w:rFonts w:ascii="Verdana" w:eastAsia="宋体" w:hAnsi="Verdana" w:cs="宋体"/>
            <w:color w:val="550055"/>
            <w:sz w:val="18"/>
          </w:rPr>
          <w:t>兼容性，较小的文件大小</w:t>
        </w:r>
        <w:r w:rsidRPr="00066FA4">
          <w:rPr>
            <w:rFonts w:ascii="Verdana" w:eastAsia="宋体" w:hAnsi="Verdana" w:cs="宋体"/>
            <w:color w:val="550055"/>
            <w:sz w:val="18"/>
          </w:rPr>
          <w:t xml:space="preserve"> </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522" w:author="Unknown"/>
          <w:rFonts w:ascii="Verdana" w:eastAsia="宋体" w:hAnsi="Verdana" w:cs="宋体"/>
          <w:b/>
          <w:bCs/>
          <w:color w:val="352F28"/>
          <w:sz w:val="18"/>
          <w:szCs w:val="18"/>
        </w:rPr>
      </w:pPr>
      <w:ins w:id="523" w:author="Unknown">
        <w:r w:rsidRPr="00066FA4">
          <w:rPr>
            <w:rFonts w:ascii="Verdana" w:eastAsia="宋体" w:hAnsi="Verdana" w:cs="宋体"/>
            <w:b/>
            <w:bCs/>
            <w:color w:val="352F28"/>
            <w:sz w:val="18"/>
            <w:szCs w:val="18"/>
          </w:rPr>
          <w:t>AOT compilation options</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AOT</w:t>
        </w:r>
        <w:r w:rsidRPr="00066FA4">
          <w:rPr>
            <w:rFonts w:ascii="Verdana" w:eastAsia="宋体" w:hAnsi="Verdana" w:cs="宋体"/>
            <w:b/>
            <w:bCs/>
            <w:color w:val="550055"/>
            <w:sz w:val="18"/>
          </w:rPr>
          <w:t>编译器选项</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524" w:author="Unknown"/>
          <w:rFonts w:ascii="Verdana" w:eastAsia="宋体" w:hAnsi="Verdana" w:cs="宋体"/>
          <w:color w:val="352F28"/>
          <w:sz w:val="18"/>
          <w:szCs w:val="18"/>
        </w:rPr>
      </w:pPr>
      <w:ins w:id="525" w:author="Unknown">
        <w:r w:rsidRPr="00066FA4">
          <w:rPr>
            <w:rFonts w:ascii="Verdana" w:eastAsia="宋体" w:hAnsi="Verdana" w:cs="宋体"/>
            <w:color w:val="352F28"/>
            <w:sz w:val="18"/>
            <w:szCs w:val="18"/>
          </w:rPr>
          <w:t>Additional AOT compiler options.</w:t>
        </w:r>
        <w:r w:rsidRPr="00066FA4">
          <w:rPr>
            <w:rFonts w:ascii="Verdana" w:eastAsia="宋体" w:hAnsi="Verdana" w:cs="宋体"/>
            <w:color w:val="352F28"/>
            <w:sz w:val="18"/>
            <w:szCs w:val="18"/>
          </w:rPr>
          <w:br/>
        </w:r>
        <w:r w:rsidRPr="00066FA4">
          <w:rPr>
            <w:rFonts w:ascii="Verdana" w:eastAsia="宋体" w:hAnsi="Verdana" w:cs="宋体"/>
            <w:color w:val="550055"/>
            <w:sz w:val="18"/>
          </w:rPr>
          <w:t>额外的</w:t>
        </w:r>
        <w:r w:rsidRPr="00066FA4">
          <w:rPr>
            <w:rFonts w:ascii="Verdana" w:eastAsia="宋体" w:hAnsi="Verdana" w:cs="宋体"/>
            <w:color w:val="550055"/>
            <w:sz w:val="18"/>
          </w:rPr>
          <w:t>AOT</w:t>
        </w:r>
        <w:r w:rsidRPr="00066FA4">
          <w:rPr>
            <w:rFonts w:ascii="Verdana" w:eastAsia="宋体" w:hAnsi="Verdana" w:cs="宋体"/>
            <w:color w:val="550055"/>
            <w:sz w:val="18"/>
          </w:rPr>
          <w:t>编译器选项。</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526" w:author="Unknown"/>
          <w:rFonts w:ascii="Verdana" w:eastAsia="宋体" w:hAnsi="Verdana" w:cs="宋体"/>
          <w:b/>
          <w:bCs/>
          <w:color w:val="352F28"/>
          <w:sz w:val="18"/>
          <w:szCs w:val="18"/>
        </w:rPr>
      </w:pPr>
      <w:ins w:id="527" w:author="Unknown">
        <w:r w:rsidRPr="00066FA4">
          <w:rPr>
            <w:rFonts w:ascii="Verdana" w:eastAsia="宋体" w:hAnsi="Verdana" w:cs="宋体"/>
            <w:b/>
            <w:bCs/>
            <w:color w:val="352F28"/>
            <w:sz w:val="18"/>
            <w:szCs w:val="18"/>
          </w:rPr>
          <w:t>SDK Version</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SDK</w:t>
        </w:r>
        <w:r w:rsidRPr="00066FA4">
          <w:rPr>
            <w:rFonts w:ascii="Verdana" w:eastAsia="宋体" w:hAnsi="Verdana" w:cs="宋体"/>
            <w:b/>
            <w:bCs/>
            <w:color w:val="550055"/>
            <w:sz w:val="18"/>
          </w:rPr>
          <w:t>版本</w:t>
        </w:r>
        <w:r w:rsidRPr="00066FA4">
          <w:rPr>
            <w:rFonts w:ascii="Verdana" w:eastAsia="宋体" w:hAnsi="Verdana" w:cs="宋体"/>
            <w:b/>
            <w:bCs/>
            <w:color w:val="550055"/>
            <w:sz w:val="18"/>
          </w:rPr>
          <w:t xml:space="preserve"> </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528" w:author="Unknown"/>
          <w:rFonts w:ascii="Verdana" w:eastAsia="宋体" w:hAnsi="Verdana" w:cs="宋体"/>
          <w:color w:val="352F28"/>
          <w:sz w:val="18"/>
          <w:szCs w:val="18"/>
        </w:rPr>
      </w:pPr>
      <w:ins w:id="529" w:author="Unknown">
        <w:r w:rsidRPr="00066FA4">
          <w:rPr>
            <w:rFonts w:ascii="Verdana" w:eastAsia="宋体" w:hAnsi="Verdana" w:cs="宋体"/>
            <w:color w:val="352F28"/>
            <w:sz w:val="18"/>
            <w:szCs w:val="18"/>
          </w:rPr>
          <w:t>Specifies iPhone OS SDK version to use for building in Xcode</w:t>
        </w:r>
        <w:r w:rsidRPr="00066FA4">
          <w:rPr>
            <w:rFonts w:ascii="Verdana" w:eastAsia="宋体" w:hAnsi="Verdana" w:cs="宋体"/>
            <w:color w:val="352F28"/>
            <w:sz w:val="18"/>
            <w:szCs w:val="18"/>
          </w:rPr>
          <w:br/>
        </w:r>
        <w:r w:rsidRPr="00066FA4">
          <w:rPr>
            <w:rFonts w:ascii="Verdana" w:eastAsia="宋体" w:hAnsi="Verdana" w:cs="宋体"/>
            <w:color w:val="550055"/>
            <w:sz w:val="18"/>
          </w:rPr>
          <w:t>指定在</w:t>
        </w:r>
        <w:r w:rsidRPr="00066FA4">
          <w:rPr>
            <w:rFonts w:ascii="Verdana" w:eastAsia="宋体" w:hAnsi="Verdana" w:cs="宋体"/>
            <w:color w:val="550055"/>
            <w:sz w:val="18"/>
          </w:rPr>
          <w:t>Xcode</w:t>
        </w:r>
        <w:r w:rsidRPr="00066FA4">
          <w:rPr>
            <w:rFonts w:ascii="Verdana" w:eastAsia="宋体" w:hAnsi="Verdana" w:cs="宋体"/>
            <w:color w:val="550055"/>
            <w:sz w:val="18"/>
          </w:rPr>
          <w:t>中编译时所用的</w:t>
        </w:r>
        <w:r w:rsidRPr="00066FA4">
          <w:rPr>
            <w:rFonts w:ascii="Verdana" w:eastAsia="宋体" w:hAnsi="Verdana" w:cs="宋体"/>
            <w:color w:val="550055"/>
            <w:sz w:val="18"/>
          </w:rPr>
          <w:t>iPhone</w:t>
        </w:r>
        <w:r w:rsidRPr="00066FA4">
          <w:rPr>
            <w:rFonts w:ascii="Verdana" w:eastAsia="宋体" w:hAnsi="Verdana" w:cs="宋体"/>
            <w:color w:val="550055"/>
            <w:sz w:val="18"/>
          </w:rPr>
          <w:t>系统的</w:t>
        </w:r>
        <w:r w:rsidRPr="00066FA4">
          <w:rPr>
            <w:rFonts w:ascii="Verdana" w:eastAsia="宋体" w:hAnsi="Verdana" w:cs="宋体"/>
            <w:color w:val="550055"/>
            <w:sz w:val="18"/>
          </w:rPr>
          <w:t>SDK</w:t>
        </w:r>
        <w:r w:rsidRPr="00066FA4">
          <w:rPr>
            <w:rFonts w:ascii="Verdana" w:eastAsia="宋体" w:hAnsi="Verdana" w:cs="宋体"/>
            <w:color w:val="550055"/>
            <w:sz w:val="18"/>
          </w:rPr>
          <w:t>版本</w:t>
        </w:r>
        <w:r w:rsidRPr="00066FA4">
          <w:rPr>
            <w:rFonts w:ascii="Verdana" w:eastAsia="宋体" w:hAnsi="Verdana" w:cs="宋体"/>
            <w:color w:val="550055"/>
            <w:sz w:val="18"/>
          </w:rPr>
          <w:t xml:space="preserve"> </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530" w:author="Unknown"/>
          <w:rFonts w:ascii="Verdana" w:eastAsia="宋体" w:hAnsi="Verdana" w:cs="宋体"/>
          <w:b/>
          <w:bCs/>
          <w:color w:val="352F28"/>
          <w:sz w:val="18"/>
          <w:szCs w:val="18"/>
        </w:rPr>
      </w:pPr>
      <w:ins w:id="531" w:author="Unknown">
        <w:r w:rsidRPr="00066FA4">
          <w:rPr>
            <w:rFonts w:ascii="Verdana" w:eastAsia="宋体" w:hAnsi="Verdana" w:cs="宋体"/>
            <w:b/>
            <w:bCs/>
            <w:color w:val="352F28"/>
            <w:sz w:val="18"/>
            <w:szCs w:val="18"/>
          </w:rPr>
          <w:t>iOS 4.0</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532" w:author="Unknown"/>
          <w:rFonts w:ascii="Verdana" w:eastAsia="宋体" w:hAnsi="Verdana" w:cs="宋体"/>
          <w:color w:val="352F28"/>
          <w:sz w:val="18"/>
          <w:szCs w:val="18"/>
        </w:rPr>
      </w:pPr>
      <w:ins w:id="533" w:author="Unknown">
        <w:r w:rsidRPr="00066FA4">
          <w:rPr>
            <w:rFonts w:ascii="Verdana" w:eastAsia="宋体" w:hAnsi="Verdana" w:cs="宋体"/>
            <w:color w:val="352F28"/>
            <w:sz w:val="18"/>
            <w:szCs w:val="18"/>
          </w:rPr>
          <w:t>iOS SDK 4.0.</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534" w:author="Unknown"/>
          <w:rFonts w:ascii="Verdana" w:eastAsia="宋体" w:hAnsi="Verdana" w:cs="宋体"/>
          <w:b/>
          <w:bCs/>
          <w:color w:val="352F28"/>
          <w:sz w:val="18"/>
          <w:szCs w:val="18"/>
        </w:rPr>
      </w:pPr>
      <w:ins w:id="535" w:author="Unknown">
        <w:r w:rsidRPr="00066FA4">
          <w:rPr>
            <w:rFonts w:ascii="Verdana" w:eastAsia="宋体" w:hAnsi="Verdana" w:cs="宋体"/>
            <w:b/>
            <w:bCs/>
            <w:color w:val="352F28"/>
            <w:sz w:val="18"/>
            <w:szCs w:val="18"/>
          </w:rPr>
          <w:t>iOS Simulator 4.0</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536" w:author="Unknown"/>
          <w:rFonts w:ascii="Verdana" w:eastAsia="宋体" w:hAnsi="Verdana" w:cs="宋体"/>
          <w:color w:val="352F28"/>
          <w:sz w:val="18"/>
          <w:szCs w:val="18"/>
        </w:rPr>
      </w:pPr>
      <w:ins w:id="537" w:author="Unknown">
        <w:r w:rsidRPr="00066FA4">
          <w:rPr>
            <w:rFonts w:ascii="Verdana" w:eastAsia="宋体" w:hAnsi="Verdana" w:cs="宋体"/>
            <w:color w:val="352F28"/>
            <w:sz w:val="18"/>
            <w:szCs w:val="18"/>
          </w:rPr>
          <w:t>iOS Simulator 4.0. Application built for this version of SDK will be able to run only on Simulator from the SDK 4.</w:t>
        </w:r>
        <w:r w:rsidRPr="00066FA4">
          <w:rPr>
            <w:rFonts w:ascii="Verdana" w:eastAsia="宋体" w:hAnsi="Verdana" w:cs="宋体"/>
            <w:color w:val="352F28"/>
            <w:sz w:val="18"/>
            <w:szCs w:val="18"/>
          </w:rPr>
          <w:br/>
        </w:r>
        <w:r w:rsidRPr="00066FA4">
          <w:rPr>
            <w:rFonts w:ascii="Verdana" w:eastAsia="宋体" w:hAnsi="Verdana" w:cs="宋体"/>
            <w:color w:val="550055"/>
            <w:sz w:val="18"/>
          </w:rPr>
          <w:t xml:space="preserve">iOS </w:t>
        </w:r>
        <w:r w:rsidRPr="00066FA4">
          <w:rPr>
            <w:rFonts w:ascii="Verdana" w:eastAsia="宋体" w:hAnsi="Verdana" w:cs="宋体"/>
            <w:color w:val="550055"/>
            <w:sz w:val="18"/>
          </w:rPr>
          <w:t>模拟器</w:t>
        </w:r>
        <w:r w:rsidRPr="00066FA4">
          <w:rPr>
            <w:rFonts w:ascii="Verdana" w:eastAsia="宋体" w:hAnsi="Verdana" w:cs="宋体"/>
            <w:color w:val="550055"/>
            <w:sz w:val="18"/>
          </w:rPr>
          <w:t xml:space="preserve"> 4.0</w:t>
        </w:r>
        <w:r w:rsidRPr="00066FA4">
          <w:rPr>
            <w:rFonts w:ascii="Verdana" w:eastAsia="宋体" w:hAnsi="Verdana" w:cs="宋体"/>
            <w:color w:val="550055"/>
            <w:sz w:val="18"/>
          </w:rPr>
          <w:t>，对于这个</w:t>
        </w:r>
        <w:r w:rsidRPr="00066FA4">
          <w:rPr>
            <w:rFonts w:ascii="Verdana" w:eastAsia="宋体" w:hAnsi="Verdana" w:cs="宋体"/>
            <w:color w:val="550055"/>
            <w:sz w:val="18"/>
          </w:rPr>
          <w:t>SDK</w:t>
        </w:r>
        <w:r w:rsidRPr="00066FA4">
          <w:rPr>
            <w:rFonts w:ascii="Verdana" w:eastAsia="宋体" w:hAnsi="Verdana" w:cs="宋体"/>
            <w:color w:val="550055"/>
            <w:sz w:val="18"/>
          </w:rPr>
          <w:t>版本编译的应用程序，只能够从</w:t>
        </w:r>
        <w:r w:rsidRPr="00066FA4">
          <w:rPr>
            <w:rFonts w:ascii="Verdana" w:eastAsia="宋体" w:hAnsi="Verdana" w:cs="宋体"/>
            <w:color w:val="550055"/>
            <w:sz w:val="18"/>
          </w:rPr>
          <w:t>SDK4</w:t>
        </w:r>
        <w:r w:rsidRPr="00066FA4">
          <w:rPr>
            <w:rFonts w:ascii="Verdana" w:eastAsia="宋体" w:hAnsi="Verdana" w:cs="宋体"/>
            <w:color w:val="550055"/>
            <w:sz w:val="18"/>
          </w:rPr>
          <w:t>的模拟器上运行。</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538" w:author="Unknown"/>
          <w:rFonts w:ascii="Verdana" w:eastAsia="宋体" w:hAnsi="Verdana" w:cs="宋体"/>
          <w:b/>
          <w:bCs/>
          <w:color w:val="352F28"/>
          <w:sz w:val="18"/>
          <w:szCs w:val="18"/>
        </w:rPr>
      </w:pPr>
      <w:ins w:id="539" w:author="Unknown">
        <w:r w:rsidRPr="00066FA4">
          <w:rPr>
            <w:rFonts w:ascii="Verdana" w:eastAsia="宋体" w:hAnsi="Verdana" w:cs="宋体"/>
            <w:b/>
            <w:bCs/>
            <w:color w:val="352F28"/>
            <w:sz w:val="18"/>
            <w:szCs w:val="18"/>
          </w:rPr>
          <w:t>iOS 4.1</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540" w:author="Unknown"/>
          <w:rFonts w:ascii="Verdana" w:eastAsia="宋体" w:hAnsi="Verdana" w:cs="宋体"/>
          <w:color w:val="352F28"/>
          <w:sz w:val="18"/>
          <w:szCs w:val="18"/>
        </w:rPr>
      </w:pPr>
      <w:ins w:id="541" w:author="Unknown">
        <w:r w:rsidRPr="00066FA4">
          <w:rPr>
            <w:rFonts w:ascii="Verdana" w:eastAsia="宋体" w:hAnsi="Verdana" w:cs="宋体"/>
            <w:color w:val="352F28"/>
            <w:sz w:val="18"/>
            <w:szCs w:val="18"/>
          </w:rPr>
          <w:t>iOS 4.1.</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542" w:author="Unknown"/>
          <w:rFonts w:ascii="Verdana" w:eastAsia="宋体" w:hAnsi="Verdana" w:cs="宋体"/>
          <w:b/>
          <w:bCs/>
          <w:color w:val="352F28"/>
          <w:sz w:val="18"/>
          <w:szCs w:val="18"/>
        </w:rPr>
      </w:pPr>
      <w:ins w:id="543" w:author="Unknown">
        <w:r w:rsidRPr="00066FA4">
          <w:rPr>
            <w:rFonts w:ascii="Verdana" w:eastAsia="宋体" w:hAnsi="Verdana" w:cs="宋体"/>
            <w:b/>
            <w:bCs/>
            <w:color w:val="352F28"/>
            <w:sz w:val="18"/>
            <w:szCs w:val="18"/>
          </w:rPr>
          <w:t>iOS Simulator 4.1</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544" w:author="Unknown"/>
          <w:rFonts w:ascii="Verdana" w:eastAsia="宋体" w:hAnsi="Verdana" w:cs="宋体"/>
          <w:color w:val="352F28"/>
          <w:sz w:val="18"/>
          <w:szCs w:val="18"/>
        </w:rPr>
      </w:pPr>
      <w:ins w:id="545" w:author="Unknown">
        <w:r w:rsidRPr="00066FA4">
          <w:rPr>
            <w:rFonts w:ascii="Verdana" w:eastAsia="宋体" w:hAnsi="Verdana" w:cs="宋体"/>
            <w:color w:val="352F28"/>
            <w:sz w:val="18"/>
            <w:szCs w:val="18"/>
          </w:rPr>
          <w:t>iOS Simulator 4.1. Application built for this version of SDK will be able to run only on Simulator from the SDK 4.x.</w:t>
        </w:r>
        <w:r w:rsidRPr="00066FA4">
          <w:rPr>
            <w:rFonts w:ascii="Verdana" w:eastAsia="宋体" w:hAnsi="Verdana" w:cs="宋体"/>
            <w:color w:val="352F28"/>
            <w:sz w:val="18"/>
            <w:szCs w:val="18"/>
          </w:rPr>
          <w:br/>
        </w:r>
        <w:r w:rsidRPr="00066FA4">
          <w:rPr>
            <w:rFonts w:ascii="Verdana" w:eastAsia="宋体" w:hAnsi="Verdana" w:cs="宋体"/>
            <w:color w:val="550055"/>
            <w:sz w:val="18"/>
          </w:rPr>
          <w:t xml:space="preserve">iOS </w:t>
        </w:r>
        <w:r w:rsidRPr="00066FA4">
          <w:rPr>
            <w:rFonts w:ascii="Verdana" w:eastAsia="宋体" w:hAnsi="Verdana" w:cs="宋体"/>
            <w:color w:val="550055"/>
            <w:sz w:val="18"/>
          </w:rPr>
          <w:t>模拟器</w:t>
        </w:r>
        <w:r w:rsidRPr="00066FA4">
          <w:rPr>
            <w:rFonts w:ascii="Verdana" w:eastAsia="宋体" w:hAnsi="Verdana" w:cs="宋体"/>
            <w:color w:val="550055"/>
            <w:sz w:val="18"/>
          </w:rPr>
          <w:t xml:space="preserve"> 4.1</w:t>
        </w:r>
        <w:r w:rsidRPr="00066FA4">
          <w:rPr>
            <w:rFonts w:ascii="Verdana" w:eastAsia="宋体" w:hAnsi="Verdana" w:cs="宋体"/>
            <w:color w:val="550055"/>
            <w:sz w:val="18"/>
          </w:rPr>
          <w:t>，对于这个</w:t>
        </w:r>
        <w:r w:rsidRPr="00066FA4">
          <w:rPr>
            <w:rFonts w:ascii="Verdana" w:eastAsia="宋体" w:hAnsi="Verdana" w:cs="宋体"/>
            <w:color w:val="550055"/>
            <w:sz w:val="18"/>
          </w:rPr>
          <w:t>SDK</w:t>
        </w:r>
        <w:r w:rsidRPr="00066FA4">
          <w:rPr>
            <w:rFonts w:ascii="Verdana" w:eastAsia="宋体" w:hAnsi="Verdana" w:cs="宋体"/>
            <w:color w:val="550055"/>
            <w:sz w:val="18"/>
          </w:rPr>
          <w:t>版本编译的应用程序，只能够从</w:t>
        </w:r>
        <w:r w:rsidRPr="00066FA4">
          <w:rPr>
            <w:rFonts w:ascii="Verdana" w:eastAsia="宋体" w:hAnsi="Verdana" w:cs="宋体"/>
            <w:color w:val="550055"/>
            <w:sz w:val="18"/>
          </w:rPr>
          <w:t>SDK 4.x</w:t>
        </w:r>
        <w:r w:rsidRPr="00066FA4">
          <w:rPr>
            <w:rFonts w:ascii="Verdana" w:eastAsia="宋体" w:hAnsi="Verdana" w:cs="宋体"/>
            <w:color w:val="550055"/>
            <w:sz w:val="18"/>
          </w:rPr>
          <w:t>的模拟器上运行。</w:t>
        </w:r>
        <w:r w:rsidRPr="00066FA4">
          <w:rPr>
            <w:rFonts w:ascii="Verdana" w:eastAsia="宋体" w:hAnsi="Verdana" w:cs="宋体"/>
            <w:color w:val="550055"/>
            <w:sz w:val="18"/>
          </w:rPr>
          <w:t xml:space="preserve"> </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546" w:author="Unknown"/>
          <w:rFonts w:ascii="Verdana" w:eastAsia="宋体" w:hAnsi="Verdana" w:cs="宋体"/>
          <w:b/>
          <w:bCs/>
          <w:color w:val="352F28"/>
          <w:sz w:val="18"/>
          <w:szCs w:val="18"/>
        </w:rPr>
      </w:pPr>
      <w:ins w:id="547" w:author="Unknown">
        <w:r w:rsidRPr="00066FA4">
          <w:rPr>
            <w:rFonts w:ascii="Verdana" w:eastAsia="宋体" w:hAnsi="Verdana" w:cs="宋体"/>
            <w:b/>
            <w:bCs/>
            <w:color w:val="352F28"/>
            <w:sz w:val="18"/>
            <w:szCs w:val="18"/>
          </w:rPr>
          <w:t>iOS 4.2</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548" w:author="Unknown"/>
          <w:rFonts w:ascii="Verdana" w:eastAsia="宋体" w:hAnsi="Verdana" w:cs="宋体"/>
          <w:color w:val="352F28"/>
          <w:sz w:val="18"/>
          <w:szCs w:val="18"/>
        </w:rPr>
      </w:pPr>
      <w:ins w:id="549" w:author="Unknown">
        <w:r w:rsidRPr="00066FA4">
          <w:rPr>
            <w:rFonts w:ascii="Verdana" w:eastAsia="宋体" w:hAnsi="Verdana" w:cs="宋体"/>
            <w:color w:val="352F28"/>
            <w:sz w:val="18"/>
            <w:szCs w:val="18"/>
          </w:rPr>
          <w:t>iOS 4.2.</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550" w:author="Unknown"/>
          <w:rFonts w:ascii="Verdana" w:eastAsia="宋体" w:hAnsi="Verdana" w:cs="宋体"/>
          <w:b/>
          <w:bCs/>
          <w:color w:val="352F28"/>
          <w:sz w:val="18"/>
          <w:szCs w:val="18"/>
        </w:rPr>
      </w:pPr>
      <w:ins w:id="551" w:author="Unknown">
        <w:r w:rsidRPr="00066FA4">
          <w:rPr>
            <w:rFonts w:ascii="Verdana" w:eastAsia="宋体" w:hAnsi="Verdana" w:cs="宋体"/>
            <w:b/>
            <w:bCs/>
            <w:color w:val="352F28"/>
            <w:sz w:val="18"/>
            <w:szCs w:val="18"/>
          </w:rPr>
          <w:t>iOS Simulator 4.2</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552" w:author="Unknown"/>
          <w:rFonts w:ascii="Verdana" w:eastAsia="宋体" w:hAnsi="Verdana" w:cs="宋体"/>
          <w:color w:val="352F28"/>
          <w:sz w:val="18"/>
          <w:szCs w:val="18"/>
        </w:rPr>
      </w:pPr>
      <w:ins w:id="553" w:author="Unknown">
        <w:r w:rsidRPr="00066FA4">
          <w:rPr>
            <w:rFonts w:ascii="Verdana" w:eastAsia="宋体" w:hAnsi="Verdana" w:cs="宋体"/>
            <w:color w:val="352F28"/>
            <w:sz w:val="18"/>
            <w:szCs w:val="18"/>
          </w:rPr>
          <w:t>iOS Simulator 4.2. Application built for this version of SDK will be able to run only on Simulator from the SDK 4.x.</w:t>
        </w:r>
        <w:r w:rsidRPr="00066FA4">
          <w:rPr>
            <w:rFonts w:ascii="Verdana" w:eastAsia="宋体" w:hAnsi="Verdana" w:cs="宋体"/>
            <w:color w:val="352F28"/>
            <w:sz w:val="18"/>
            <w:szCs w:val="18"/>
          </w:rPr>
          <w:br/>
        </w:r>
        <w:r w:rsidRPr="00066FA4">
          <w:rPr>
            <w:rFonts w:ascii="Verdana" w:eastAsia="宋体" w:hAnsi="Verdana" w:cs="宋体"/>
            <w:color w:val="550055"/>
            <w:sz w:val="18"/>
          </w:rPr>
          <w:t xml:space="preserve">iOS </w:t>
        </w:r>
        <w:r w:rsidRPr="00066FA4">
          <w:rPr>
            <w:rFonts w:ascii="Verdana" w:eastAsia="宋体" w:hAnsi="Verdana" w:cs="宋体"/>
            <w:color w:val="550055"/>
            <w:sz w:val="18"/>
          </w:rPr>
          <w:t>模拟器</w:t>
        </w:r>
        <w:r w:rsidRPr="00066FA4">
          <w:rPr>
            <w:rFonts w:ascii="Verdana" w:eastAsia="宋体" w:hAnsi="Verdana" w:cs="宋体"/>
            <w:color w:val="550055"/>
            <w:sz w:val="18"/>
          </w:rPr>
          <w:t xml:space="preserve"> 4.2</w:t>
        </w:r>
        <w:r w:rsidRPr="00066FA4">
          <w:rPr>
            <w:rFonts w:ascii="Verdana" w:eastAsia="宋体" w:hAnsi="Verdana" w:cs="宋体"/>
            <w:color w:val="550055"/>
            <w:sz w:val="18"/>
          </w:rPr>
          <w:t>，对于这个</w:t>
        </w:r>
        <w:r w:rsidRPr="00066FA4">
          <w:rPr>
            <w:rFonts w:ascii="Verdana" w:eastAsia="宋体" w:hAnsi="Verdana" w:cs="宋体"/>
            <w:color w:val="550055"/>
            <w:sz w:val="18"/>
          </w:rPr>
          <w:t>SDK</w:t>
        </w:r>
        <w:r w:rsidRPr="00066FA4">
          <w:rPr>
            <w:rFonts w:ascii="Verdana" w:eastAsia="宋体" w:hAnsi="Verdana" w:cs="宋体"/>
            <w:color w:val="550055"/>
            <w:sz w:val="18"/>
          </w:rPr>
          <w:t>版本编译的应用程序，只能够从</w:t>
        </w:r>
        <w:r w:rsidRPr="00066FA4">
          <w:rPr>
            <w:rFonts w:ascii="Verdana" w:eastAsia="宋体" w:hAnsi="Verdana" w:cs="宋体"/>
            <w:color w:val="550055"/>
            <w:sz w:val="18"/>
          </w:rPr>
          <w:t>SDK 4.x</w:t>
        </w:r>
        <w:r w:rsidRPr="00066FA4">
          <w:rPr>
            <w:rFonts w:ascii="Verdana" w:eastAsia="宋体" w:hAnsi="Verdana" w:cs="宋体"/>
            <w:color w:val="550055"/>
            <w:sz w:val="18"/>
          </w:rPr>
          <w:t>的模拟器上运行。</w:t>
        </w:r>
        <w:r w:rsidRPr="00066FA4">
          <w:rPr>
            <w:rFonts w:ascii="Verdana" w:eastAsia="宋体" w:hAnsi="Verdana" w:cs="宋体"/>
            <w:color w:val="550055"/>
            <w:sz w:val="18"/>
          </w:rPr>
          <w:t xml:space="preserve"> </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554" w:author="Unknown"/>
          <w:rFonts w:ascii="Verdana" w:eastAsia="宋体" w:hAnsi="Verdana" w:cs="宋体"/>
          <w:b/>
          <w:bCs/>
          <w:color w:val="352F28"/>
          <w:sz w:val="18"/>
          <w:szCs w:val="18"/>
        </w:rPr>
      </w:pPr>
      <w:ins w:id="555" w:author="Unknown">
        <w:r w:rsidRPr="00066FA4">
          <w:rPr>
            <w:rFonts w:ascii="Verdana" w:eastAsia="宋体" w:hAnsi="Verdana" w:cs="宋体"/>
            <w:b/>
            <w:bCs/>
            <w:color w:val="352F28"/>
            <w:sz w:val="18"/>
            <w:szCs w:val="18"/>
          </w:rPr>
          <w:t>iOS 4.3</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556" w:author="Unknown"/>
          <w:rFonts w:ascii="Verdana" w:eastAsia="宋体" w:hAnsi="Verdana" w:cs="宋体"/>
          <w:color w:val="352F28"/>
          <w:sz w:val="18"/>
          <w:szCs w:val="18"/>
        </w:rPr>
      </w:pPr>
      <w:ins w:id="557" w:author="Unknown">
        <w:r w:rsidRPr="00066FA4">
          <w:rPr>
            <w:rFonts w:ascii="Verdana" w:eastAsia="宋体" w:hAnsi="Verdana" w:cs="宋体"/>
            <w:color w:val="352F28"/>
            <w:sz w:val="18"/>
            <w:szCs w:val="18"/>
          </w:rPr>
          <w:t>iOS 4.3.</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558" w:author="Unknown"/>
          <w:rFonts w:ascii="Verdana" w:eastAsia="宋体" w:hAnsi="Verdana" w:cs="宋体"/>
          <w:b/>
          <w:bCs/>
          <w:color w:val="352F28"/>
          <w:sz w:val="18"/>
          <w:szCs w:val="18"/>
        </w:rPr>
      </w:pPr>
      <w:ins w:id="559" w:author="Unknown">
        <w:r w:rsidRPr="00066FA4">
          <w:rPr>
            <w:rFonts w:ascii="Verdana" w:eastAsia="宋体" w:hAnsi="Verdana" w:cs="宋体"/>
            <w:b/>
            <w:bCs/>
            <w:color w:val="352F28"/>
            <w:sz w:val="18"/>
            <w:szCs w:val="18"/>
          </w:rPr>
          <w:t>iOS Simulator 4.3</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560" w:author="Unknown"/>
          <w:rFonts w:ascii="Verdana" w:eastAsia="宋体" w:hAnsi="Verdana" w:cs="宋体"/>
          <w:color w:val="352F28"/>
          <w:sz w:val="18"/>
          <w:szCs w:val="18"/>
        </w:rPr>
      </w:pPr>
      <w:ins w:id="561" w:author="Unknown">
        <w:r w:rsidRPr="00066FA4">
          <w:rPr>
            <w:rFonts w:ascii="Verdana" w:eastAsia="宋体" w:hAnsi="Verdana" w:cs="宋体"/>
            <w:color w:val="352F28"/>
            <w:sz w:val="18"/>
            <w:szCs w:val="18"/>
          </w:rPr>
          <w:t>iOS Simulator 4.3. Application built for this version of SDK will be able to run only on Simulator from the SDK 4.x.</w:t>
        </w:r>
        <w:r w:rsidRPr="00066FA4">
          <w:rPr>
            <w:rFonts w:ascii="Verdana" w:eastAsia="宋体" w:hAnsi="Verdana" w:cs="宋体"/>
            <w:color w:val="352F28"/>
            <w:sz w:val="18"/>
            <w:szCs w:val="18"/>
          </w:rPr>
          <w:br/>
        </w:r>
        <w:r w:rsidRPr="00066FA4">
          <w:rPr>
            <w:rFonts w:ascii="Verdana" w:eastAsia="宋体" w:hAnsi="Verdana" w:cs="宋体"/>
            <w:color w:val="550055"/>
            <w:sz w:val="18"/>
          </w:rPr>
          <w:t xml:space="preserve">iOS </w:t>
        </w:r>
        <w:r w:rsidRPr="00066FA4">
          <w:rPr>
            <w:rFonts w:ascii="Verdana" w:eastAsia="宋体" w:hAnsi="Verdana" w:cs="宋体"/>
            <w:color w:val="550055"/>
            <w:sz w:val="18"/>
          </w:rPr>
          <w:t>模拟器</w:t>
        </w:r>
        <w:r w:rsidRPr="00066FA4">
          <w:rPr>
            <w:rFonts w:ascii="Verdana" w:eastAsia="宋体" w:hAnsi="Verdana" w:cs="宋体"/>
            <w:color w:val="550055"/>
            <w:sz w:val="18"/>
          </w:rPr>
          <w:t xml:space="preserve"> 4.3</w:t>
        </w:r>
        <w:r w:rsidRPr="00066FA4">
          <w:rPr>
            <w:rFonts w:ascii="Verdana" w:eastAsia="宋体" w:hAnsi="Verdana" w:cs="宋体"/>
            <w:color w:val="550055"/>
            <w:sz w:val="18"/>
          </w:rPr>
          <w:t>，对于这个</w:t>
        </w:r>
        <w:r w:rsidRPr="00066FA4">
          <w:rPr>
            <w:rFonts w:ascii="Verdana" w:eastAsia="宋体" w:hAnsi="Verdana" w:cs="宋体"/>
            <w:color w:val="550055"/>
            <w:sz w:val="18"/>
          </w:rPr>
          <w:t>SDK</w:t>
        </w:r>
        <w:r w:rsidRPr="00066FA4">
          <w:rPr>
            <w:rFonts w:ascii="Verdana" w:eastAsia="宋体" w:hAnsi="Verdana" w:cs="宋体"/>
            <w:color w:val="550055"/>
            <w:sz w:val="18"/>
          </w:rPr>
          <w:t>版本编译的应用程序，只能够从</w:t>
        </w:r>
        <w:r w:rsidRPr="00066FA4">
          <w:rPr>
            <w:rFonts w:ascii="Verdana" w:eastAsia="宋体" w:hAnsi="Verdana" w:cs="宋体"/>
            <w:color w:val="550055"/>
            <w:sz w:val="18"/>
          </w:rPr>
          <w:t>SDK 4.x</w:t>
        </w:r>
        <w:r w:rsidRPr="00066FA4">
          <w:rPr>
            <w:rFonts w:ascii="Verdana" w:eastAsia="宋体" w:hAnsi="Verdana" w:cs="宋体"/>
            <w:color w:val="550055"/>
            <w:sz w:val="18"/>
          </w:rPr>
          <w:t>的模拟器上运行。</w:t>
        </w:r>
        <w:r w:rsidRPr="00066FA4">
          <w:rPr>
            <w:rFonts w:ascii="Verdana" w:eastAsia="宋体" w:hAnsi="Verdana" w:cs="宋体"/>
            <w:color w:val="550055"/>
            <w:sz w:val="18"/>
          </w:rPr>
          <w:t xml:space="preserve"> </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562" w:author="Unknown"/>
          <w:rFonts w:ascii="Verdana" w:eastAsia="宋体" w:hAnsi="Verdana" w:cs="宋体"/>
          <w:b/>
          <w:bCs/>
          <w:color w:val="352F28"/>
          <w:sz w:val="18"/>
          <w:szCs w:val="18"/>
        </w:rPr>
      </w:pPr>
      <w:ins w:id="563" w:author="Unknown">
        <w:r w:rsidRPr="00066FA4">
          <w:rPr>
            <w:rFonts w:ascii="Verdana" w:eastAsia="宋体" w:hAnsi="Verdana" w:cs="宋体"/>
            <w:b/>
            <w:bCs/>
            <w:color w:val="352F28"/>
            <w:sz w:val="18"/>
            <w:szCs w:val="18"/>
          </w:rPr>
          <w:t>iOS 5.0</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564" w:author="Unknown"/>
          <w:rFonts w:ascii="Verdana" w:eastAsia="宋体" w:hAnsi="Verdana" w:cs="宋体"/>
          <w:color w:val="352F28"/>
          <w:sz w:val="18"/>
          <w:szCs w:val="18"/>
        </w:rPr>
      </w:pPr>
      <w:ins w:id="565" w:author="Unknown">
        <w:r w:rsidRPr="00066FA4">
          <w:rPr>
            <w:rFonts w:ascii="Verdana" w:eastAsia="宋体" w:hAnsi="Verdana" w:cs="宋体"/>
            <w:color w:val="352F28"/>
            <w:sz w:val="18"/>
            <w:szCs w:val="18"/>
          </w:rPr>
          <w:t>iOS 5.0</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566" w:author="Unknown"/>
          <w:rFonts w:ascii="Verdana" w:eastAsia="宋体" w:hAnsi="Verdana" w:cs="宋体"/>
          <w:b/>
          <w:bCs/>
          <w:color w:val="352F28"/>
          <w:sz w:val="18"/>
          <w:szCs w:val="18"/>
        </w:rPr>
      </w:pPr>
      <w:ins w:id="567" w:author="Unknown">
        <w:r w:rsidRPr="00066FA4">
          <w:rPr>
            <w:rFonts w:ascii="Verdana" w:eastAsia="宋体" w:hAnsi="Verdana" w:cs="宋体"/>
            <w:b/>
            <w:bCs/>
            <w:color w:val="352F28"/>
            <w:sz w:val="18"/>
            <w:szCs w:val="18"/>
          </w:rPr>
          <w:t>iOS Simulator 5.0</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568" w:author="Unknown"/>
          <w:rFonts w:ascii="Verdana" w:eastAsia="宋体" w:hAnsi="Verdana" w:cs="宋体"/>
          <w:color w:val="352F28"/>
          <w:sz w:val="18"/>
          <w:szCs w:val="18"/>
        </w:rPr>
      </w:pPr>
      <w:ins w:id="569" w:author="Unknown">
        <w:r w:rsidRPr="00066FA4">
          <w:rPr>
            <w:rFonts w:ascii="Verdana" w:eastAsia="宋体" w:hAnsi="Verdana" w:cs="宋体"/>
            <w:color w:val="352F28"/>
            <w:sz w:val="18"/>
            <w:szCs w:val="18"/>
          </w:rPr>
          <w:t>iOS Simulator 5.0. Application built for this version of SDK will be able to run only on Simulator from the SDK 5.x.</w:t>
        </w:r>
        <w:r w:rsidRPr="00066FA4">
          <w:rPr>
            <w:rFonts w:ascii="Verdana" w:eastAsia="宋体" w:hAnsi="Verdana" w:cs="宋体"/>
            <w:color w:val="352F28"/>
            <w:sz w:val="18"/>
            <w:szCs w:val="18"/>
          </w:rPr>
          <w:br/>
        </w:r>
        <w:r w:rsidRPr="00066FA4">
          <w:rPr>
            <w:rFonts w:ascii="Verdana" w:eastAsia="宋体" w:hAnsi="Verdana" w:cs="宋体"/>
            <w:color w:val="550055"/>
            <w:sz w:val="18"/>
          </w:rPr>
          <w:t xml:space="preserve">iOS </w:t>
        </w:r>
        <w:r w:rsidRPr="00066FA4">
          <w:rPr>
            <w:rFonts w:ascii="Verdana" w:eastAsia="宋体" w:hAnsi="Verdana" w:cs="宋体"/>
            <w:color w:val="550055"/>
            <w:sz w:val="18"/>
          </w:rPr>
          <w:t>模拟器</w:t>
        </w:r>
        <w:r w:rsidRPr="00066FA4">
          <w:rPr>
            <w:rFonts w:ascii="Verdana" w:eastAsia="宋体" w:hAnsi="Verdana" w:cs="宋体"/>
            <w:color w:val="550055"/>
            <w:sz w:val="18"/>
          </w:rPr>
          <w:t xml:space="preserve"> 5.0</w:t>
        </w:r>
        <w:r w:rsidRPr="00066FA4">
          <w:rPr>
            <w:rFonts w:ascii="Verdana" w:eastAsia="宋体" w:hAnsi="Verdana" w:cs="宋体"/>
            <w:color w:val="550055"/>
            <w:sz w:val="18"/>
          </w:rPr>
          <w:t>，对于这个</w:t>
        </w:r>
        <w:r w:rsidRPr="00066FA4">
          <w:rPr>
            <w:rFonts w:ascii="Verdana" w:eastAsia="宋体" w:hAnsi="Verdana" w:cs="宋体"/>
            <w:color w:val="550055"/>
            <w:sz w:val="18"/>
          </w:rPr>
          <w:t>SDK</w:t>
        </w:r>
        <w:r w:rsidRPr="00066FA4">
          <w:rPr>
            <w:rFonts w:ascii="Verdana" w:eastAsia="宋体" w:hAnsi="Verdana" w:cs="宋体"/>
            <w:color w:val="550055"/>
            <w:sz w:val="18"/>
          </w:rPr>
          <w:t>版本编译的应用程序，只能够从</w:t>
        </w:r>
        <w:r w:rsidRPr="00066FA4">
          <w:rPr>
            <w:rFonts w:ascii="Verdana" w:eastAsia="宋体" w:hAnsi="Verdana" w:cs="宋体"/>
            <w:color w:val="550055"/>
            <w:sz w:val="18"/>
          </w:rPr>
          <w:t>SDK 5.x</w:t>
        </w:r>
        <w:r w:rsidRPr="00066FA4">
          <w:rPr>
            <w:rFonts w:ascii="Verdana" w:eastAsia="宋体" w:hAnsi="Verdana" w:cs="宋体"/>
            <w:color w:val="550055"/>
            <w:sz w:val="18"/>
          </w:rPr>
          <w:t>的模拟器上运行。</w:t>
        </w:r>
        <w:r w:rsidRPr="00066FA4">
          <w:rPr>
            <w:rFonts w:ascii="Verdana" w:eastAsia="宋体" w:hAnsi="Verdana" w:cs="宋体"/>
            <w:color w:val="550055"/>
            <w:sz w:val="18"/>
          </w:rPr>
          <w:t xml:space="preserve"> </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570" w:author="Unknown"/>
          <w:rFonts w:ascii="Verdana" w:eastAsia="宋体" w:hAnsi="Verdana" w:cs="宋体"/>
          <w:b/>
          <w:bCs/>
          <w:color w:val="352F28"/>
          <w:sz w:val="18"/>
          <w:szCs w:val="18"/>
        </w:rPr>
      </w:pPr>
      <w:ins w:id="571" w:author="Unknown">
        <w:r w:rsidRPr="00066FA4">
          <w:rPr>
            <w:rFonts w:ascii="Verdana" w:eastAsia="宋体" w:hAnsi="Verdana" w:cs="宋体"/>
            <w:b/>
            <w:bCs/>
            <w:color w:val="352F28"/>
            <w:sz w:val="18"/>
            <w:szCs w:val="18"/>
          </w:rPr>
          <w:t xml:space="preserve">iOS latest </w:t>
        </w:r>
        <w:r w:rsidRPr="00066FA4">
          <w:rPr>
            <w:rFonts w:ascii="Verdana" w:eastAsia="宋体" w:hAnsi="Verdana" w:cs="宋体"/>
            <w:b/>
            <w:bCs/>
            <w:color w:val="550055"/>
            <w:sz w:val="18"/>
          </w:rPr>
          <w:t>最新的</w:t>
        </w:r>
        <w:r w:rsidRPr="00066FA4">
          <w:rPr>
            <w:rFonts w:ascii="Verdana" w:eastAsia="宋体" w:hAnsi="Verdana" w:cs="宋体"/>
            <w:b/>
            <w:bCs/>
            <w:color w:val="550055"/>
            <w:sz w:val="18"/>
          </w:rPr>
          <w:t>iOS</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572" w:author="Unknown"/>
          <w:rFonts w:ascii="Verdana" w:eastAsia="宋体" w:hAnsi="Verdana" w:cs="宋体"/>
          <w:color w:val="352F28"/>
          <w:sz w:val="18"/>
          <w:szCs w:val="18"/>
        </w:rPr>
      </w:pPr>
      <w:ins w:id="573" w:author="Unknown">
        <w:r w:rsidRPr="00066FA4">
          <w:rPr>
            <w:rFonts w:ascii="Verdana" w:eastAsia="宋体" w:hAnsi="Verdana" w:cs="宋体"/>
            <w:color w:val="352F28"/>
            <w:sz w:val="18"/>
            <w:szCs w:val="18"/>
          </w:rPr>
          <w:t>Latest available iOS SDK. Available since iOS SDK 4.2. (default value)</w:t>
        </w:r>
        <w:r w:rsidRPr="00066FA4">
          <w:rPr>
            <w:rFonts w:ascii="Verdana" w:eastAsia="宋体" w:hAnsi="Verdana" w:cs="宋体"/>
            <w:color w:val="352F28"/>
            <w:sz w:val="18"/>
            <w:szCs w:val="18"/>
          </w:rPr>
          <w:br/>
        </w:r>
        <w:r w:rsidRPr="00066FA4">
          <w:rPr>
            <w:rFonts w:ascii="Verdana" w:eastAsia="宋体" w:hAnsi="Verdana" w:cs="宋体"/>
            <w:color w:val="550055"/>
            <w:sz w:val="18"/>
          </w:rPr>
          <w:t>最新可用的</w:t>
        </w:r>
        <w:r w:rsidRPr="00066FA4">
          <w:rPr>
            <w:rFonts w:ascii="Verdana" w:eastAsia="宋体" w:hAnsi="Verdana" w:cs="宋体"/>
            <w:color w:val="550055"/>
            <w:sz w:val="18"/>
          </w:rPr>
          <w:t>iOS SDK</w:t>
        </w:r>
        <w:r w:rsidRPr="00066FA4">
          <w:rPr>
            <w:rFonts w:ascii="Verdana" w:eastAsia="宋体" w:hAnsi="Verdana" w:cs="宋体"/>
            <w:color w:val="550055"/>
            <w:sz w:val="18"/>
          </w:rPr>
          <w:t>，</w:t>
        </w:r>
        <w:r w:rsidRPr="00066FA4">
          <w:rPr>
            <w:rFonts w:ascii="Verdana" w:eastAsia="宋体" w:hAnsi="Verdana" w:cs="宋体"/>
            <w:color w:val="550055"/>
            <w:sz w:val="18"/>
          </w:rPr>
          <w:t xml:space="preserve"> </w:t>
        </w:r>
        <w:r w:rsidRPr="00066FA4">
          <w:rPr>
            <w:rFonts w:ascii="Verdana" w:eastAsia="宋体" w:hAnsi="Verdana" w:cs="宋体"/>
            <w:color w:val="550055"/>
            <w:sz w:val="18"/>
          </w:rPr>
          <w:t>自</w:t>
        </w:r>
        <w:r w:rsidRPr="00066FA4">
          <w:rPr>
            <w:rFonts w:ascii="Verdana" w:eastAsia="宋体" w:hAnsi="Verdana" w:cs="宋体"/>
            <w:color w:val="550055"/>
            <w:sz w:val="18"/>
          </w:rPr>
          <w:t>iOS SDK 4.2</w:t>
        </w:r>
        <w:r w:rsidRPr="00066FA4">
          <w:rPr>
            <w:rFonts w:ascii="Verdana" w:eastAsia="宋体" w:hAnsi="Verdana" w:cs="宋体"/>
            <w:color w:val="550055"/>
            <w:sz w:val="18"/>
          </w:rPr>
          <w:t>以后可用</w:t>
        </w:r>
        <w:r w:rsidRPr="00066FA4">
          <w:rPr>
            <w:rFonts w:ascii="Verdana" w:eastAsia="宋体" w:hAnsi="Verdana" w:cs="宋体"/>
            <w:color w:val="550055"/>
            <w:sz w:val="18"/>
          </w:rPr>
          <w:t xml:space="preserve"> </w:t>
        </w:r>
        <w:r w:rsidRPr="00066FA4">
          <w:rPr>
            <w:rFonts w:ascii="Verdana" w:eastAsia="宋体" w:hAnsi="Verdana" w:cs="宋体"/>
            <w:color w:val="550055"/>
            <w:sz w:val="18"/>
          </w:rPr>
          <w:t>（默认值）</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574" w:author="Unknown"/>
          <w:rFonts w:ascii="Verdana" w:eastAsia="宋体" w:hAnsi="Verdana" w:cs="宋体"/>
          <w:b/>
          <w:bCs/>
          <w:color w:val="352F28"/>
          <w:sz w:val="18"/>
          <w:szCs w:val="18"/>
        </w:rPr>
      </w:pPr>
      <w:ins w:id="575" w:author="Unknown">
        <w:r w:rsidRPr="00066FA4">
          <w:rPr>
            <w:rFonts w:ascii="Verdana" w:eastAsia="宋体" w:hAnsi="Verdana" w:cs="宋体"/>
            <w:b/>
            <w:bCs/>
            <w:color w:val="352F28"/>
            <w:sz w:val="18"/>
            <w:szCs w:val="18"/>
          </w:rPr>
          <w:t>iOS Simulator latest</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最新的</w:t>
        </w:r>
        <w:r w:rsidRPr="00066FA4">
          <w:rPr>
            <w:rFonts w:ascii="Verdana" w:eastAsia="宋体" w:hAnsi="Verdana" w:cs="宋体"/>
            <w:b/>
            <w:bCs/>
            <w:color w:val="550055"/>
            <w:sz w:val="18"/>
          </w:rPr>
          <w:t>iOS</w:t>
        </w:r>
        <w:r w:rsidRPr="00066FA4">
          <w:rPr>
            <w:rFonts w:ascii="Verdana" w:eastAsia="宋体" w:hAnsi="Verdana" w:cs="宋体"/>
            <w:b/>
            <w:bCs/>
            <w:color w:val="550055"/>
            <w:sz w:val="18"/>
          </w:rPr>
          <w:t>模拟器</w:t>
        </w:r>
        <w:r w:rsidRPr="00066FA4">
          <w:rPr>
            <w:rFonts w:ascii="Verdana" w:eastAsia="宋体" w:hAnsi="Verdana" w:cs="宋体"/>
            <w:b/>
            <w:bCs/>
            <w:color w:val="550055"/>
            <w:sz w:val="18"/>
          </w:rPr>
          <w:t xml:space="preserve"> </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576" w:author="Unknown"/>
          <w:rFonts w:ascii="Verdana" w:eastAsia="宋体" w:hAnsi="Verdana" w:cs="宋体"/>
          <w:color w:val="352F28"/>
          <w:sz w:val="18"/>
          <w:szCs w:val="18"/>
        </w:rPr>
      </w:pPr>
      <w:ins w:id="577" w:author="Unknown">
        <w:r w:rsidRPr="00066FA4">
          <w:rPr>
            <w:rFonts w:ascii="Verdana" w:eastAsia="宋体" w:hAnsi="Verdana" w:cs="宋体"/>
            <w:color w:val="352F28"/>
            <w:sz w:val="18"/>
            <w:szCs w:val="18"/>
          </w:rPr>
          <w:t>Latest available iOS Simulator SDK. Available since iOS SDK 4.2.</w:t>
        </w:r>
        <w:r w:rsidRPr="00066FA4">
          <w:rPr>
            <w:rFonts w:ascii="Verdana" w:eastAsia="宋体" w:hAnsi="Verdana" w:cs="宋体"/>
            <w:color w:val="352F28"/>
            <w:sz w:val="18"/>
            <w:szCs w:val="18"/>
          </w:rPr>
          <w:br/>
        </w:r>
        <w:r w:rsidRPr="00066FA4">
          <w:rPr>
            <w:rFonts w:ascii="Verdana" w:eastAsia="宋体" w:hAnsi="Verdana" w:cs="宋体"/>
            <w:color w:val="550055"/>
            <w:sz w:val="18"/>
          </w:rPr>
          <w:t>最新可用的</w:t>
        </w:r>
        <w:r w:rsidRPr="00066FA4">
          <w:rPr>
            <w:rFonts w:ascii="Verdana" w:eastAsia="宋体" w:hAnsi="Verdana" w:cs="宋体"/>
            <w:color w:val="550055"/>
            <w:sz w:val="18"/>
          </w:rPr>
          <w:t>iOS</w:t>
        </w:r>
        <w:r w:rsidRPr="00066FA4">
          <w:rPr>
            <w:rFonts w:ascii="Verdana" w:eastAsia="宋体" w:hAnsi="Verdana" w:cs="宋体"/>
            <w:color w:val="550055"/>
            <w:sz w:val="18"/>
          </w:rPr>
          <w:t>模拟器</w:t>
        </w:r>
        <w:r w:rsidRPr="00066FA4">
          <w:rPr>
            <w:rFonts w:ascii="Verdana" w:eastAsia="宋体" w:hAnsi="Verdana" w:cs="宋体"/>
            <w:color w:val="550055"/>
            <w:sz w:val="18"/>
          </w:rPr>
          <w:t xml:space="preserve"> SDK</w:t>
        </w:r>
        <w:r w:rsidRPr="00066FA4">
          <w:rPr>
            <w:rFonts w:ascii="Verdana" w:eastAsia="宋体" w:hAnsi="Verdana" w:cs="宋体"/>
            <w:color w:val="550055"/>
            <w:sz w:val="18"/>
          </w:rPr>
          <w:t>，自</w:t>
        </w:r>
        <w:r w:rsidRPr="00066FA4">
          <w:rPr>
            <w:rFonts w:ascii="Verdana" w:eastAsia="宋体" w:hAnsi="Verdana" w:cs="宋体"/>
            <w:color w:val="550055"/>
            <w:sz w:val="18"/>
          </w:rPr>
          <w:t>iOS SDK 4.2</w:t>
        </w:r>
        <w:r w:rsidRPr="00066FA4">
          <w:rPr>
            <w:rFonts w:ascii="Verdana" w:eastAsia="宋体" w:hAnsi="Verdana" w:cs="宋体"/>
            <w:color w:val="550055"/>
            <w:sz w:val="18"/>
          </w:rPr>
          <w:t>以后可用。</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578" w:author="Unknown"/>
          <w:rFonts w:ascii="Verdana" w:eastAsia="宋体" w:hAnsi="Verdana" w:cs="宋体"/>
          <w:b/>
          <w:bCs/>
          <w:color w:val="352F28"/>
          <w:sz w:val="18"/>
          <w:szCs w:val="18"/>
        </w:rPr>
      </w:pPr>
      <w:ins w:id="579" w:author="Unknown">
        <w:r w:rsidRPr="00066FA4">
          <w:rPr>
            <w:rFonts w:ascii="Verdana" w:eastAsia="宋体" w:hAnsi="Verdana" w:cs="宋体"/>
            <w:b/>
            <w:bCs/>
            <w:color w:val="352F28"/>
            <w:sz w:val="18"/>
            <w:szCs w:val="18"/>
          </w:rPr>
          <w:t xml:space="preserve">Unknown </w:t>
        </w:r>
        <w:r w:rsidRPr="00066FA4">
          <w:rPr>
            <w:rFonts w:ascii="Verdana" w:eastAsia="宋体" w:hAnsi="Verdana" w:cs="宋体"/>
            <w:b/>
            <w:bCs/>
            <w:color w:val="550055"/>
            <w:sz w:val="18"/>
          </w:rPr>
          <w:t>未知</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580" w:author="Unknown"/>
          <w:rFonts w:ascii="Verdana" w:eastAsia="宋体" w:hAnsi="Verdana" w:cs="宋体"/>
          <w:color w:val="352F28"/>
          <w:sz w:val="18"/>
          <w:szCs w:val="18"/>
        </w:rPr>
      </w:pPr>
      <w:ins w:id="581" w:author="Unknown">
        <w:r w:rsidRPr="00066FA4">
          <w:rPr>
            <w:rFonts w:ascii="Verdana" w:eastAsia="宋体" w:hAnsi="Verdana" w:cs="宋体"/>
            <w:color w:val="352F28"/>
            <w:sz w:val="18"/>
            <w:szCs w:val="18"/>
          </w:rPr>
          <w:t>iOS SDK version is not managed by Unity Editor.</w:t>
        </w:r>
        <w:r w:rsidRPr="00066FA4">
          <w:rPr>
            <w:rFonts w:ascii="Verdana" w:eastAsia="宋体" w:hAnsi="Verdana" w:cs="宋体"/>
            <w:color w:val="352F28"/>
            <w:sz w:val="18"/>
            <w:szCs w:val="18"/>
          </w:rPr>
          <w:br/>
        </w:r>
        <w:r w:rsidRPr="00066FA4">
          <w:rPr>
            <w:rFonts w:ascii="Verdana" w:eastAsia="宋体" w:hAnsi="Verdana" w:cs="宋体"/>
            <w:color w:val="550055"/>
            <w:sz w:val="18"/>
          </w:rPr>
          <w:t xml:space="preserve">iOS SDK version </w:t>
        </w:r>
        <w:r w:rsidRPr="00066FA4">
          <w:rPr>
            <w:rFonts w:ascii="Verdana" w:eastAsia="宋体" w:hAnsi="Verdana" w:cs="宋体"/>
            <w:color w:val="550055"/>
            <w:sz w:val="18"/>
          </w:rPr>
          <w:t>没有被</w:t>
        </w:r>
        <w:r w:rsidRPr="00066FA4">
          <w:rPr>
            <w:rFonts w:ascii="Verdana" w:eastAsia="宋体" w:hAnsi="Verdana" w:cs="宋体"/>
            <w:color w:val="550055"/>
            <w:sz w:val="18"/>
          </w:rPr>
          <w:t>Unity</w:t>
        </w:r>
        <w:r w:rsidRPr="00066FA4">
          <w:rPr>
            <w:rFonts w:ascii="Verdana" w:eastAsia="宋体" w:hAnsi="Verdana" w:cs="宋体"/>
            <w:color w:val="550055"/>
            <w:sz w:val="18"/>
          </w:rPr>
          <w:t>托管。</w:t>
        </w:r>
        <w:r w:rsidRPr="00066FA4">
          <w:rPr>
            <w:rFonts w:ascii="Verdana" w:eastAsia="宋体" w:hAnsi="Verdana" w:cs="宋体"/>
            <w:color w:val="550055"/>
            <w:sz w:val="18"/>
          </w:rPr>
          <w:t xml:space="preserve"> </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582" w:author="Unknown"/>
          <w:rFonts w:ascii="Verdana" w:eastAsia="宋体" w:hAnsi="Verdana" w:cs="宋体"/>
          <w:b/>
          <w:bCs/>
          <w:color w:val="352F28"/>
          <w:sz w:val="18"/>
          <w:szCs w:val="18"/>
        </w:rPr>
      </w:pPr>
      <w:ins w:id="583" w:author="Unknown">
        <w:r w:rsidRPr="00066FA4">
          <w:rPr>
            <w:rFonts w:ascii="Verdana" w:eastAsia="宋体" w:hAnsi="Verdana" w:cs="宋体"/>
            <w:b/>
            <w:bCs/>
            <w:color w:val="352F28"/>
            <w:sz w:val="18"/>
            <w:szCs w:val="18"/>
          </w:rPr>
          <w:t>Target iOS Version</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目标</w:t>
        </w:r>
        <w:r w:rsidRPr="00066FA4">
          <w:rPr>
            <w:rFonts w:ascii="Verdana" w:eastAsia="宋体" w:hAnsi="Verdana" w:cs="宋体"/>
            <w:b/>
            <w:bCs/>
            <w:color w:val="550055"/>
            <w:sz w:val="18"/>
          </w:rPr>
          <w:t>IOS</w:t>
        </w:r>
        <w:r w:rsidRPr="00066FA4">
          <w:rPr>
            <w:rFonts w:ascii="Verdana" w:eastAsia="宋体" w:hAnsi="Verdana" w:cs="宋体"/>
            <w:b/>
            <w:bCs/>
            <w:color w:val="550055"/>
            <w:sz w:val="18"/>
          </w:rPr>
          <w:t>版本</w:t>
        </w:r>
        <w:r w:rsidRPr="00066FA4">
          <w:rPr>
            <w:rFonts w:ascii="Verdana" w:eastAsia="宋体" w:hAnsi="Verdana" w:cs="宋体"/>
            <w:b/>
            <w:bCs/>
            <w:color w:val="550055"/>
            <w:sz w:val="18"/>
          </w:rPr>
          <w:t xml:space="preserve"> </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584" w:author="Unknown"/>
          <w:rFonts w:ascii="Verdana" w:eastAsia="宋体" w:hAnsi="Verdana" w:cs="宋体"/>
          <w:color w:val="352F28"/>
          <w:sz w:val="18"/>
          <w:szCs w:val="18"/>
        </w:rPr>
      </w:pPr>
      <w:ins w:id="585" w:author="Unknown">
        <w:r w:rsidRPr="00066FA4">
          <w:rPr>
            <w:rFonts w:ascii="Verdana" w:eastAsia="宋体" w:hAnsi="Verdana" w:cs="宋体"/>
            <w:color w:val="352F28"/>
            <w:sz w:val="18"/>
            <w:szCs w:val="18"/>
          </w:rPr>
          <w:t>Specifies lowest iOS version where final application will able to run</w:t>
        </w:r>
        <w:r w:rsidRPr="00066FA4">
          <w:rPr>
            <w:rFonts w:ascii="Verdana" w:eastAsia="宋体" w:hAnsi="Verdana" w:cs="宋体"/>
            <w:color w:val="352F28"/>
            <w:sz w:val="18"/>
            <w:szCs w:val="18"/>
          </w:rPr>
          <w:br/>
        </w:r>
        <w:r w:rsidRPr="00066FA4">
          <w:rPr>
            <w:rFonts w:ascii="Verdana" w:eastAsia="宋体" w:hAnsi="Verdana" w:cs="宋体"/>
            <w:color w:val="550055"/>
            <w:sz w:val="18"/>
          </w:rPr>
          <w:t>指定最终应用程序将能运行的最低</w:t>
        </w:r>
        <w:r w:rsidRPr="00066FA4">
          <w:rPr>
            <w:rFonts w:ascii="Verdana" w:eastAsia="宋体" w:hAnsi="Verdana" w:cs="宋体"/>
            <w:color w:val="550055"/>
            <w:sz w:val="18"/>
          </w:rPr>
          <w:t>IOS</w:t>
        </w:r>
        <w:r w:rsidRPr="00066FA4">
          <w:rPr>
            <w:rFonts w:ascii="Verdana" w:eastAsia="宋体" w:hAnsi="Verdana" w:cs="宋体"/>
            <w:color w:val="550055"/>
            <w:sz w:val="18"/>
          </w:rPr>
          <w:t>版本。</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586" w:author="Unknown"/>
          <w:rFonts w:ascii="Verdana" w:eastAsia="宋体" w:hAnsi="Verdana" w:cs="宋体"/>
          <w:b/>
          <w:bCs/>
          <w:color w:val="352F28"/>
          <w:sz w:val="18"/>
          <w:szCs w:val="18"/>
        </w:rPr>
      </w:pPr>
      <w:ins w:id="587" w:author="Unknown">
        <w:r w:rsidRPr="00066FA4">
          <w:rPr>
            <w:rFonts w:ascii="Verdana" w:eastAsia="宋体" w:hAnsi="Verdana" w:cs="宋体"/>
            <w:b/>
            <w:bCs/>
            <w:color w:val="352F28"/>
            <w:sz w:val="18"/>
            <w:szCs w:val="18"/>
          </w:rPr>
          <w:t>3.0</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588" w:author="Unknown"/>
          <w:rFonts w:ascii="Verdana" w:eastAsia="宋体" w:hAnsi="Verdana" w:cs="宋体"/>
          <w:color w:val="352F28"/>
          <w:sz w:val="18"/>
          <w:szCs w:val="18"/>
        </w:rPr>
      </w:pPr>
      <w:ins w:id="589" w:author="Unknown">
        <w:r w:rsidRPr="00066FA4">
          <w:rPr>
            <w:rFonts w:ascii="Verdana" w:eastAsia="宋体" w:hAnsi="Verdana" w:cs="宋体"/>
            <w:color w:val="352F28"/>
            <w:sz w:val="18"/>
            <w:szCs w:val="18"/>
          </w:rPr>
          <w:t xml:space="preserve">iPhone OS 3.0. (default value) </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590" w:author="Unknown"/>
          <w:rFonts w:ascii="Verdana" w:eastAsia="宋体" w:hAnsi="Verdana" w:cs="宋体"/>
          <w:b/>
          <w:bCs/>
          <w:color w:val="352F28"/>
          <w:sz w:val="18"/>
          <w:szCs w:val="18"/>
        </w:rPr>
      </w:pPr>
      <w:ins w:id="591" w:author="Unknown">
        <w:r w:rsidRPr="00066FA4">
          <w:rPr>
            <w:rFonts w:ascii="Verdana" w:eastAsia="宋体" w:hAnsi="Verdana" w:cs="宋体"/>
            <w:b/>
            <w:bCs/>
            <w:color w:val="352F28"/>
            <w:sz w:val="18"/>
            <w:szCs w:val="18"/>
          </w:rPr>
          <w:t>3.1</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592" w:author="Unknown"/>
          <w:rFonts w:ascii="Verdana" w:eastAsia="宋体" w:hAnsi="Verdana" w:cs="宋体"/>
          <w:color w:val="352F28"/>
          <w:sz w:val="18"/>
          <w:szCs w:val="18"/>
        </w:rPr>
      </w:pPr>
      <w:ins w:id="593" w:author="Unknown">
        <w:r w:rsidRPr="00066FA4">
          <w:rPr>
            <w:rFonts w:ascii="Verdana" w:eastAsia="宋体" w:hAnsi="Verdana" w:cs="宋体"/>
            <w:color w:val="352F28"/>
            <w:sz w:val="18"/>
            <w:szCs w:val="18"/>
          </w:rPr>
          <w:t>iPhone OS 3.1.</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594" w:author="Unknown"/>
          <w:rFonts w:ascii="Verdana" w:eastAsia="宋体" w:hAnsi="Verdana" w:cs="宋体"/>
          <w:b/>
          <w:bCs/>
          <w:color w:val="352F28"/>
          <w:sz w:val="18"/>
          <w:szCs w:val="18"/>
        </w:rPr>
      </w:pPr>
      <w:ins w:id="595" w:author="Unknown">
        <w:r w:rsidRPr="00066FA4">
          <w:rPr>
            <w:rFonts w:ascii="Verdana" w:eastAsia="宋体" w:hAnsi="Verdana" w:cs="宋体"/>
            <w:b/>
            <w:bCs/>
            <w:color w:val="352F28"/>
            <w:sz w:val="18"/>
            <w:szCs w:val="18"/>
          </w:rPr>
          <w:t>3.1.2</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596" w:author="Unknown"/>
          <w:rFonts w:ascii="Verdana" w:eastAsia="宋体" w:hAnsi="Verdana" w:cs="宋体"/>
          <w:color w:val="352F28"/>
          <w:sz w:val="18"/>
          <w:szCs w:val="18"/>
        </w:rPr>
      </w:pPr>
      <w:ins w:id="597" w:author="Unknown">
        <w:r w:rsidRPr="00066FA4">
          <w:rPr>
            <w:rFonts w:ascii="Verdana" w:eastAsia="宋体" w:hAnsi="Verdana" w:cs="宋体"/>
            <w:color w:val="352F28"/>
            <w:sz w:val="18"/>
            <w:szCs w:val="18"/>
          </w:rPr>
          <w:t>iPhone OS 3.1.2.</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598" w:author="Unknown"/>
          <w:rFonts w:ascii="Verdana" w:eastAsia="宋体" w:hAnsi="Verdana" w:cs="宋体"/>
          <w:b/>
          <w:bCs/>
          <w:color w:val="352F28"/>
          <w:sz w:val="18"/>
          <w:szCs w:val="18"/>
        </w:rPr>
      </w:pPr>
      <w:ins w:id="599" w:author="Unknown">
        <w:r w:rsidRPr="00066FA4">
          <w:rPr>
            <w:rFonts w:ascii="Verdana" w:eastAsia="宋体" w:hAnsi="Verdana" w:cs="宋体"/>
            <w:b/>
            <w:bCs/>
            <w:color w:val="352F28"/>
            <w:sz w:val="18"/>
            <w:szCs w:val="18"/>
          </w:rPr>
          <w:t>3.1.3</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600" w:author="Unknown"/>
          <w:rFonts w:ascii="Verdana" w:eastAsia="宋体" w:hAnsi="Verdana" w:cs="宋体"/>
          <w:color w:val="352F28"/>
          <w:sz w:val="18"/>
          <w:szCs w:val="18"/>
        </w:rPr>
      </w:pPr>
      <w:ins w:id="601" w:author="Unknown">
        <w:r w:rsidRPr="00066FA4">
          <w:rPr>
            <w:rFonts w:ascii="Verdana" w:eastAsia="宋体" w:hAnsi="Verdana" w:cs="宋体"/>
            <w:color w:val="352F28"/>
            <w:sz w:val="18"/>
            <w:szCs w:val="18"/>
          </w:rPr>
          <w:t>iPhone OS 3.1.3.</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602" w:author="Unknown"/>
          <w:rFonts w:ascii="Verdana" w:eastAsia="宋体" w:hAnsi="Verdana" w:cs="宋体"/>
          <w:b/>
          <w:bCs/>
          <w:color w:val="352F28"/>
          <w:sz w:val="18"/>
          <w:szCs w:val="18"/>
        </w:rPr>
      </w:pPr>
      <w:ins w:id="603" w:author="Unknown">
        <w:r w:rsidRPr="00066FA4">
          <w:rPr>
            <w:rFonts w:ascii="Verdana" w:eastAsia="宋体" w:hAnsi="Verdana" w:cs="宋体"/>
            <w:b/>
            <w:bCs/>
            <w:color w:val="352F28"/>
            <w:sz w:val="18"/>
            <w:szCs w:val="18"/>
          </w:rPr>
          <w:t>3.2</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604" w:author="Unknown"/>
          <w:rFonts w:ascii="Verdana" w:eastAsia="宋体" w:hAnsi="Verdana" w:cs="宋体"/>
          <w:color w:val="352F28"/>
          <w:sz w:val="18"/>
          <w:szCs w:val="18"/>
        </w:rPr>
      </w:pPr>
      <w:ins w:id="605" w:author="Unknown">
        <w:r w:rsidRPr="00066FA4">
          <w:rPr>
            <w:rFonts w:ascii="Verdana" w:eastAsia="宋体" w:hAnsi="Verdana" w:cs="宋体"/>
            <w:color w:val="352F28"/>
            <w:sz w:val="18"/>
            <w:szCs w:val="18"/>
          </w:rPr>
          <w:t>iPhone OS 3.2.</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606" w:author="Unknown"/>
          <w:rFonts w:ascii="Verdana" w:eastAsia="宋体" w:hAnsi="Verdana" w:cs="宋体"/>
          <w:b/>
          <w:bCs/>
          <w:color w:val="352F28"/>
          <w:sz w:val="18"/>
          <w:szCs w:val="18"/>
        </w:rPr>
      </w:pPr>
      <w:ins w:id="607" w:author="Unknown">
        <w:r w:rsidRPr="00066FA4">
          <w:rPr>
            <w:rFonts w:ascii="Verdana" w:eastAsia="宋体" w:hAnsi="Verdana" w:cs="宋体"/>
            <w:b/>
            <w:bCs/>
            <w:color w:val="352F28"/>
            <w:sz w:val="18"/>
            <w:szCs w:val="18"/>
          </w:rPr>
          <w:t>4.0</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608" w:author="Unknown"/>
          <w:rFonts w:ascii="Verdana" w:eastAsia="宋体" w:hAnsi="Verdana" w:cs="宋体"/>
          <w:color w:val="352F28"/>
          <w:sz w:val="18"/>
          <w:szCs w:val="18"/>
        </w:rPr>
      </w:pPr>
      <w:ins w:id="609" w:author="Unknown">
        <w:r w:rsidRPr="00066FA4">
          <w:rPr>
            <w:rFonts w:ascii="Verdana" w:eastAsia="宋体" w:hAnsi="Verdana" w:cs="宋体"/>
            <w:color w:val="352F28"/>
            <w:sz w:val="18"/>
            <w:szCs w:val="18"/>
          </w:rPr>
          <w:t>iPhone OS 4.0.</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610" w:author="Unknown"/>
          <w:rFonts w:ascii="Verdana" w:eastAsia="宋体" w:hAnsi="Verdana" w:cs="宋体"/>
          <w:b/>
          <w:bCs/>
          <w:color w:val="352F28"/>
          <w:sz w:val="18"/>
          <w:szCs w:val="18"/>
        </w:rPr>
      </w:pPr>
      <w:ins w:id="611" w:author="Unknown">
        <w:r w:rsidRPr="00066FA4">
          <w:rPr>
            <w:rFonts w:ascii="Verdana" w:eastAsia="宋体" w:hAnsi="Verdana" w:cs="宋体"/>
            <w:b/>
            <w:bCs/>
            <w:color w:val="352F28"/>
            <w:sz w:val="18"/>
            <w:szCs w:val="18"/>
          </w:rPr>
          <w:t>4.1</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612" w:author="Unknown"/>
          <w:rFonts w:ascii="Verdana" w:eastAsia="宋体" w:hAnsi="Verdana" w:cs="宋体"/>
          <w:color w:val="352F28"/>
          <w:sz w:val="18"/>
          <w:szCs w:val="18"/>
        </w:rPr>
      </w:pPr>
      <w:ins w:id="613" w:author="Unknown">
        <w:r w:rsidRPr="00066FA4">
          <w:rPr>
            <w:rFonts w:ascii="Verdana" w:eastAsia="宋体" w:hAnsi="Verdana" w:cs="宋体"/>
            <w:color w:val="352F28"/>
            <w:sz w:val="18"/>
            <w:szCs w:val="18"/>
          </w:rPr>
          <w:t>iPhone OS 4.1.</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614" w:author="Unknown"/>
          <w:rFonts w:ascii="Verdana" w:eastAsia="宋体" w:hAnsi="Verdana" w:cs="宋体"/>
          <w:b/>
          <w:bCs/>
          <w:color w:val="352F28"/>
          <w:sz w:val="18"/>
          <w:szCs w:val="18"/>
        </w:rPr>
      </w:pPr>
      <w:ins w:id="615" w:author="Unknown">
        <w:r w:rsidRPr="00066FA4">
          <w:rPr>
            <w:rFonts w:ascii="Verdana" w:eastAsia="宋体" w:hAnsi="Verdana" w:cs="宋体"/>
            <w:b/>
            <w:bCs/>
            <w:color w:val="352F28"/>
            <w:sz w:val="18"/>
            <w:szCs w:val="18"/>
          </w:rPr>
          <w:t>4.2</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616" w:author="Unknown"/>
          <w:rFonts w:ascii="Verdana" w:eastAsia="宋体" w:hAnsi="Verdana" w:cs="宋体"/>
          <w:color w:val="352F28"/>
          <w:sz w:val="18"/>
          <w:szCs w:val="18"/>
        </w:rPr>
      </w:pPr>
      <w:ins w:id="617" w:author="Unknown">
        <w:r w:rsidRPr="00066FA4">
          <w:rPr>
            <w:rFonts w:ascii="Verdana" w:eastAsia="宋体" w:hAnsi="Verdana" w:cs="宋体"/>
            <w:color w:val="352F28"/>
            <w:sz w:val="18"/>
            <w:szCs w:val="18"/>
          </w:rPr>
          <w:t>iPhone OS 4.2.</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618" w:author="Unknown"/>
          <w:rFonts w:ascii="Verdana" w:eastAsia="宋体" w:hAnsi="Verdana" w:cs="宋体"/>
          <w:b/>
          <w:bCs/>
          <w:color w:val="352F28"/>
          <w:sz w:val="18"/>
          <w:szCs w:val="18"/>
        </w:rPr>
      </w:pPr>
      <w:ins w:id="619" w:author="Unknown">
        <w:r w:rsidRPr="00066FA4">
          <w:rPr>
            <w:rFonts w:ascii="Verdana" w:eastAsia="宋体" w:hAnsi="Verdana" w:cs="宋体"/>
            <w:b/>
            <w:bCs/>
            <w:color w:val="352F28"/>
            <w:sz w:val="18"/>
            <w:szCs w:val="18"/>
          </w:rPr>
          <w:t>4.3</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620" w:author="Unknown"/>
          <w:rFonts w:ascii="Verdana" w:eastAsia="宋体" w:hAnsi="Verdana" w:cs="宋体"/>
          <w:color w:val="352F28"/>
          <w:sz w:val="18"/>
          <w:szCs w:val="18"/>
        </w:rPr>
      </w:pPr>
      <w:ins w:id="621" w:author="Unknown">
        <w:r w:rsidRPr="00066FA4">
          <w:rPr>
            <w:rFonts w:ascii="Verdana" w:eastAsia="宋体" w:hAnsi="Verdana" w:cs="宋体"/>
            <w:color w:val="352F28"/>
            <w:sz w:val="18"/>
            <w:szCs w:val="18"/>
          </w:rPr>
          <w:t>iPhone OS 4.3.</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622" w:author="Unknown"/>
          <w:rFonts w:ascii="Verdana" w:eastAsia="宋体" w:hAnsi="Verdana" w:cs="宋体"/>
          <w:b/>
          <w:bCs/>
          <w:color w:val="352F28"/>
          <w:sz w:val="18"/>
          <w:szCs w:val="18"/>
        </w:rPr>
      </w:pPr>
      <w:ins w:id="623" w:author="Unknown">
        <w:r w:rsidRPr="00066FA4">
          <w:rPr>
            <w:rFonts w:ascii="Verdana" w:eastAsia="宋体" w:hAnsi="Verdana" w:cs="宋体"/>
            <w:b/>
            <w:bCs/>
            <w:color w:val="352F28"/>
            <w:sz w:val="18"/>
            <w:szCs w:val="18"/>
          </w:rPr>
          <w:t>5.0</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624" w:author="Unknown"/>
          <w:rFonts w:ascii="Verdana" w:eastAsia="宋体" w:hAnsi="Verdana" w:cs="宋体"/>
          <w:color w:val="352F28"/>
          <w:sz w:val="18"/>
          <w:szCs w:val="18"/>
        </w:rPr>
      </w:pPr>
      <w:ins w:id="625" w:author="Unknown">
        <w:r w:rsidRPr="00066FA4">
          <w:rPr>
            <w:rFonts w:ascii="Verdana" w:eastAsia="宋体" w:hAnsi="Verdana" w:cs="宋体"/>
            <w:color w:val="352F28"/>
            <w:sz w:val="18"/>
            <w:szCs w:val="18"/>
          </w:rPr>
          <w:t>iPhone OS 5.0</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626" w:author="Unknown"/>
          <w:rFonts w:ascii="Verdana" w:eastAsia="宋体" w:hAnsi="Verdana" w:cs="宋体"/>
          <w:b/>
          <w:bCs/>
          <w:color w:val="352F28"/>
          <w:sz w:val="18"/>
          <w:szCs w:val="18"/>
        </w:rPr>
      </w:pPr>
      <w:ins w:id="627" w:author="Unknown">
        <w:r w:rsidRPr="00066FA4">
          <w:rPr>
            <w:rFonts w:ascii="Verdana" w:eastAsia="宋体" w:hAnsi="Verdana" w:cs="宋体"/>
            <w:b/>
            <w:bCs/>
            <w:color w:val="352F28"/>
            <w:sz w:val="18"/>
            <w:szCs w:val="18"/>
          </w:rPr>
          <w:t xml:space="preserve">Unknown </w:t>
        </w:r>
        <w:r w:rsidRPr="00066FA4">
          <w:rPr>
            <w:rFonts w:ascii="Verdana" w:eastAsia="宋体" w:hAnsi="Verdana" w:cs="宋体"/>
            <w:b/>
            <w:bCs/>
            <w:color w:val="550055"/>
            <w:sz w:val="18"/>
          </w:rPr>
          <w:t>未知</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628" w:author="Unknown"/>
          <w:rFonts w:ascii="Verdana" w:eastAsia="宋体" w:hAnsi="Verdana" w:cs="宋体"/>
          <w:color w:val="352F28"/>
          <w:sz w:val="18"/>
          <w:szCs w:val="18"/>
        </w:rPr>
      </w:pPr>
      <w:ins w:id="629" w:author="Unknown">
        <w:r w:rsidRPr="00066FA4">
          <w:rPr>
            <w:rFonts w:ascii="Verdana" w:eastAsia="宋体" w:hAnsi="Verdana" w:cs="宋体"/>
            <w:color w:val="352F28"/>
            <w:sz w:val="18"/>
            <w:szCs w:val="18"/>
          </w:rPr>
          <w:t>iPhone OS SDK version is not managed by Unity Editor.</w:t>
        </w:r>
        <w:r w:rsidRPr="00066FA4">
          <w:rPr>
            <w:rFonts w:ascii="Verdana" w:eastAsia="宋体" w:hAnsi="Verdana" w:cs="宋体"/>
            <w:color w:val="352F28"/>
            <w:sz w:val="18"/>
            <w:szCs w:val="18"/>
          </w:rPr>
          <w:br/>
        </w:r>
        <w:r w:rsidRPr="00066FA4">
          <w:rPr>
            <w:rFonts w:ascii="Verdana" w:eastAsia="宋体" w:hAnsi="Verdana" w:cs="宋体"/>
            <w:color w:val="550055"/>
            <w:sz w:val="18"/>
          </w:rPr>
          <w:t>iPhone</w:t>
        </w:r>
        <w:r w:rsidRPr="00066FA4">
          <w:rPr>
            <w:rFonts w:ascii="Verdana" w:eastAsia="宋体" w:hAnsi="Verdana" w:cs="宋体"/>
            <w:color w:val="550055"/>
            <w:sz w:val="18"/>
          </w:rPr>
          <w:t>系统的</w:t>
        </w:r>
        <w:r w:rsidRPr="00066FA4">
          <w:rPr>
            <w:rFonts w:ascii="Verdana" w:eastAsia="宋体" w:hAnsi="Verdana" w:cs="宋体"/>
            <w:color w:val="550055"/>
            <w:sz w:val="18"/>
          </w:rPr>
          <w:t>SDK</w:t>
        </w:r>
        <w:r w:rsidRPr="00066FA4">
          <w:rPr>
            <w:rFonts w:ascii="Verdana" w:eastAsia="宋体" w:hAnsi="Verdana" w:cs="宋体"/>
            <w:color w:val="550055"/>
            <w:sz w:val="18"/>
          </w:rPr>
          <w:t>版本，未被</w:t>
        </w:r>
        <w:r w:rsidRPr="00066FA4">
          <w:rPr>
            <w:rFonts w:ascii="Verdana" w:eastAsia="宋体" w:hAnsi="Verdana" w:cs="宋体"/>
            <w:color w:val="550055"/>
            <w:sz w:val="18"/>
          </w:rPr>
          <w:t>Unity</w:t>
        </w:r>
        <w:r w:rsidRPr="00066FA4">
          <w:rPr>
            <w:rFonts w:ascii="Verdana" w:eastAsia="宋体" w:hAnsi="Verdana" w:cs="宋体"/>
            <w:color w:val="550055"/>
            <w:sz w:val="18"/>
          </w:rPr>
          <w:t>编辑器托管。</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630" w:author="Unknown"/>
          <w:rFonts w:ascii="Verdana" w:eastAsia="宋体" w:hAnsi="Verdana" w:cs="宋体"/>
          <w:b/>
          <w:bCs/>
          <w:color w:val="352F28"/>
          <w:sz w:val="18"/>
          <w:szCs w:val="18"/>
        </w:rPr>
      </w:pPr>
      <w:ins w:id="631" w:author="Unknown">
        <w:r w:rsidRPr="00066FA4">
          <w:rPr>
            <w:rFonts w:ascii="Verdana" w:eastAsia="宋体" w:hAnsi="Verdana" w:cs="宋体"/>
            <w:b/>
            <w:bCs/>
            <w:color w:val="352F28"/>
            <w:sz w:val="18"/>
            <w:szCs w:val="18"/>
          </w:rPr>
          <w:t>Stripping Level (Pro-only feature)</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剥离级别（专业版功能）</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632" w:author="Unknown"/>
          <w:rFonts w:ascii="Verdana" w:eastAsia="宋体" w:hAnsi="Verdana" w:cs="宋体"/>
          <w:color w:val="352F28"/>
          <w:sz w:val="18"/>
          <w:szCs w:val="18"/>
        </w:rPr>
      </w:pPr>
      <w:ins w:id="633" w:author="Unknown">
        <w:r w:rsidRPr="00066FA4">
          <w:rPr>
            <w:rFonts w:ascii="Verdana" w:eastAsia="宋体" w:hAnsi="Verdana" w:cs="宋体"/>
            <w:color w:val="352F28"/>
            <w:sz w:val="18"/>
            <w:szCs w:val="18"/>
          </w:rPr>
          <w:t>Options to strip out scripting features to reduce built player size(This setting is shared between iOS and Android Platforms)</w:t>
        </w:r>
        <w:r w:rsidRPr="00066FA4">
          <w:rPr>
            <w:rFonts w:ascii="Verdana" w:eastAsia="宋体" w:hAnsi="Verdana" w:cs="宋体"/>
            <w:color w:val="352F28"/>
            <w:sz w:val="18"/>
            <w:szCs w:val="18"/>
          </w:rPr>
          <w:br/>
        </w:r>
        <w:r w:rsidRPr="00066FA4">
          <w:rPr>
            <w:rFonts w:ascii="Verdana" w:eastAsia="宋体" w:hAnsi="Verdana" w:cs="宋体"/>
            <w:color w:val="550055"/>
            <w:sz w:val="18"/>
          </w:rPr>
          <w:t>可选剥离脚本功能，来减少构建播放器大小（此设置与</w:t>
        </w:r>
        <w:r w:rsidRPr="00066FA4">
          <w:rPr>
            <w:rFonts w:ascii="Verdana" w:eastAsia="宋体" w:hAnsi="Verdana" w:cs="宋体"/>
            <w:color w:val="550055"/>
            <w:sz w:val="18"/>
          </w:rPr>
          <w:t>iOS</w:t>
        </w:r>
        <w:r w:rsidRPr="00066FA4">
          <w:rPr>
            <w:rFonts w:ascii="Verdana" w:eastAsia="宋体" w:hAnsi="Verdana" w:cs="宋体"/>
            <w:color w:val="550055"/>
            <w:sz w:val="18"/>
          </w:rPr>
          <w:t>和</w:t>
        </w:r>
        <w:r w:rsidRPr="00066FA4">
          <w:rPr>
            <w:rFonts w:ascii="Verdana" w:eastAsia="宋体" w:hAnsi="Verdana" w:cs="宋体"/>
            <w:color w:val="550055"/>
            <w:sz w:val="18"/>
          </w:rPr>
          <w:t>Andriod</w:t>
        </w:r>
        <w:r w:rsidRPr="00066FA4">
          <w:rPr>
            <w:rFonts w:ascii="Verdana" w:eastAsia="宋体" w:hAnsi="Verdana" w:cs="宋体"/>
            <w:color w:val="550055"/>
            <w:sz w:val="18"/>
          </w:rPr>
          <w:t>平台共享）</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634" w:author="Unknown"/>
          <w:rFonts w:ascii="Verdana" w:eastAsia="宋体" w:hAnsi="Verdana" w:cs="宋体"/>
          <w:b/>
          <w:bCs/>
          <w:color w:val="352F28"/>
          <w:sz w:val="18"/>
          <w:szCs w:val="18"/>
        </w:rPr>
      </w:pPr>
      <w:ins w:id="635" w:author="Unknown">
        <w:r w:rsidRPr="00066FA4">
          <w:rPr>
            <w:rFonts w:ascii="Verdana" w:eastAsia="宋体" w:hAnsi="Verdana" w:cs="宋体"/>
            <w:b/>
            <w:bCs/>
            <w:color w:val="352F28"/>
            <w:sz w:val="18"/>
            <w:szCs w:val="18"/>
          </w:rPr>
          <w:t xml:space="preserve">Disabled </w:t>
        </w:r>
        <w:r w:rsidRPr="00066FA4">
          <w:rPr>
            <w:rFonts w:ascii="Verdana" w:eastAsia="宋体" w:hAnsi="Verdana" w:cs="宋体"/>
            <w:b/>
            <w:bCs/>
            <w:color w:val="550055"/>
            <w:sz w:val="18"/>
          </w:rPr>
          <w:t>禁用</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636" w:author="Unknown"/>
          <w:rFonts w:ascii="Verdana" w:eastAsia="宋体" w:hAnsi="Verdana" w:cs="宋体"/>
          <w:color w:val="352F28"/>
          <w:sz w:val="18"/>
          <w:szCs w:val="18"/>
        </w:rPr>
      </w:pPr>
      <w:ins w:id="637" w:author="Unknown">
        <w:r w:rsidRPr="00066FA4">
          <w:rPr>
            <w:rFonts w:ascii="Verdana" w:eastAsia="宋体" w:hAnsi="Verdana" w:cs="宋体"/>
            <w:color w:val="352F28"/>
            <w:sz w:val="18"/>
            <w:szCs w:val="18"/>
          </w:rPr>
          <w:t xml:space="preserve">No reduction is done. </w:t>
        </w:r>
        <w:r w:rsidRPr="00066FA4">
          <w:rPr>
            <w:rFonts w:ascii="Verdana" w:eastAsia="宋体" w:hAnsi="Verdana" w:cs="宋体"/>
            <w:color w:val="352F28"/>
            <w:sz w:val="18"/>
            <w:szCs w:val="18"/>
          </w:rPr>
          <w:t>不减少。</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638" w:author="Unknown"/>
          <w:rFonts w:ascii="Verdana" w:eastAsia="宋体" w:hAnsi="Verdana" w:cs="宋体"/>
          <w:b/>
          <w:bCs/>
          <w:color w:val="352F28"/>
          <w:sz w:val="18"/>
          <w:szCs w:val="18"/>
        </w:rPr>
      </w:pPr>
      <w:ins w:id="639" w:author="Unknown">
        <w:r w:rsidRPr="00066FA4">
          <w:rPr>
            <w:rFonts w:ascii="Verdana" w:eastAsia="宋体" w:hAnsi="Verdana" w:cs="宋体"/>
            <w:b/>
            <w:bCs/>
            <w:color w:val="352F28"/>
            <w:sz w:val="18"/>
            <w:szCs w:val="18"/>
          </w:rPr>
          <w:t xml:space="preserve">Strip Assemblies </w:t>
        </w:r>
        <w:r w:rsidRPr="00066FA4">
          <w:rPr>
            <w:rFonts w:ascii="Verdana" w:eastAsia="宋体" w:hAnsi="Verdana" w:cs="宋体"/>
            <w:b/>
            <w:bCs/>
            <w:color w:val="550055"/>
            <w:sz w:val="18"/>
          </w:rPr>
          <w:t>剥离程序集</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640" w:author="Unknown"/>
          <w:rFonts w:ascii="Verdana" w:eastAsia="宋体" w:hAnsi="Verdana" w:cs="宋体"/>
          <w:color w:val="550055"/>
          <w:sz w:val="18"/>
          <w:szCs w:val="18"/>
        </w:rPr>
      </w:pPr>
      <w:ins w:id="641" w:author="Unknown">
        <w:r w:rsidRPr="00066FA4">
          <w:rPr>
            <w:rFonts w:ascii="Verdana" w:eastAsia="宋体" w:hAnsi="Verdana" w:cs="宋体"/>
            <w:color w:val="550055"/>
            <w:sz w:val="18"/>
            <w:szCs w:val="18"/>
          </w:rPr>
          <w:t>Level 1 size reduction. 1</w:t>
        </w:r>
        <w:r w:rsidRPr="00066FA4">
          <w:rPr>
            <w:rFonts w:ascii="Verdana" w:eastAsia="宋体" w:hAnsi="Verdana" w:cs="宋体"/>
            <w:color w:val="550055"/>
            <w:sz w:val="18"/>
            <w:szCs w:val="18"/>
          </w:rPr>
          <w:t>级大小减少。</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642" w:author="Unknown"/>
          <w:rFonts w:ascii="Verdana" w:eastAsia="宋体" w:hAnsi="Verdana" w:cs="宋体"/>
          <w:b/>
          <w:bCs/>
          <w:color w:val="352F28"/>
          <w:sz w:val="18"/>
          <w:szCs w:val="18"/>
        </w:rPr>
      </w:pPr>
      <w:ins w:id="643" w:author="Unknown">
        <w:r w:rsidRPr="00066FA4">
          <w:rPr>
            <w:rFonts w:ascii="Verdana" w:eastAsia="宋体" w:hAnsi="Verdana" w:cs="宋体"/>
            <w:b/>
            <w:bCs/>
            <w:color w:val="352F28"/>
            <w:sz w:val="18"/>
            <w:szCs w:val="18"/>
          </w:rPr>
          <w:t xml:space="preserve">Strip ByteCode </w:t>
        </w:r>
        <w:r w:rsidRPr="00066FA4">
          <w:rPr>
            <w:rFonts w:ascii="Verdana" w:eastAsia="宋体" w:hAnsi="Verdana" w:cs="宋体"/>
            <w:b/>
            <w:bCs/>
            <w:color w:val="550055"/>
            <w:sz w:val="18"/>
          </w:rPr>
          <w:t>剥离字符集</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644" w:author="Unknown"/>
          <w:rFonts w:ascii="Verdana" w:eastAsia="宋体" w:hAnsi="Verdana" w:cs="宋体"/>
          <w:color w:val="352F28"/>
          <w:sz w:val="18"/>
          <w:szCs w:val="18"/>
        </w:rPr>
      </w:pPr>
      <w:ins w:id="645" w:author="Unknown">
        <w:r w:rsidRPr="00066FA4">
          <w:rPr>
            <w:rFonts w:ascii="Verdana" w:eastAsia="宋体" w:hAnsi="Verdana" w:cs="宋体"/>
            <w:color w:val="352F28"/>
            <w:sz w:val="18"/>
            <w:szCs w:val="18"/>
          </w:rPr>
          <w:t>Level 2 size reduction (includes reductions from Level 1).</w:t>
        </w:r>
        <w:r w:rsidRPr="00066FA4">
          <w:rPr>
            <w:rFonts w:ascii="Verdana" w:eastAsia="宋体" w:hAnsi="Verdana" w:cs="宋体"/>
            <w:color w:val="352F28"/>
            <w:sz w:val="18"/>
            <w:szCs w:val="18"/>
          </w:rPr>
          <w:br/>
        </w:r>
        <w:r w:rsidRPr="00066FA4">
          <w:rPr>
            <w:rFonts w:ascii="Verdana" w:eastAsia="宋体" w:hAnsi="Verdana" w:cs="宋体"/>
            <w:color w:val="550055"/>
            <w:sz w:val="18"/>
          </w:rPr>
          <w:t>2</w:t>
        </w:r>
        <w:r w:rsidRPr="00066FA4">
          <w:rPr>
            <w:rFonts w:ascii="Verdana" w:eastAsia="宋体" w:hAnsi="Verdana" w:cs="宋体"/>
            <w:color w:val="550055"/>
            <w:sz w:val="18"/>
          </w:rPr>
          <w:t>级大小减少。（包含</w:t>
        </w:r>
        <w:r w:rsidRPr="00066FA4">
          <w:rPr>
            <w:rFonts w:ascii="Verdana" w:eastAsia="宋体" w:hAnsi="Verdana" w:cs="宋体"/>
            <w:color w:val="550055"/>
            <w:sz w:val="18"/>
          </w:rPr>
          <w:t>1</w:t>
        </w:r>
        <w:r w:rsidRPr="00066FA4">
          <w:rPr>
            <w:rFonts w:ascii="Verdana" w:eastAsia="宋体" w:hAnsi="Verdana" w:cs="宋体"/>
            <w:color w:val="550055"/>
            <w:sz w:val="18"/>
          </w:rPr>
          <w:t>级大小减少。）</w:t>
        </w:r>
        <w:r w:rsidRPr="00066FA4">
          <w:rPr>
            <w:rFonts w:ascii="Verdana" w:eastAsia="宋体" w:hAnsi="Verdana" w:cs="宋体"/>
            <w:color w:val="550055"/>
            <w:sz w:val="18"/>
          </w:rPr>
          <w:t xml:space="preserve"> </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646" w:author="Unknown"/>
          <w:rFonts w:ascii="Verdana" w:eastAsia="宋体" w:hAnsi="Verdana" w:cs="宋体"/>
          <w:b/>
          <w:bCs/>
          <w:color w:val="352F28"/>
          <w:sz w:val="18"/>
          <w:szCs w:val="18"/>
        </w:rPr>
      </w:pPr>
      <w:ins w:id="647" w:author="Unknown">
        <w:r w:rsidRPr="00066FA4">
          <w:rPr>
            <w:rFonts w:ascii="Verdana" w:eastAsia="宋体" w:hAnsi="Verdana" w:cs="宋体"/>
            <w:b/>
            <w:bCs/>
            <w:color w:val="352F28"/>
            <w:sz w:val="18"/>
            <w:szCs w:val="18"/>
          </w:rPr>
          <w:t>Use micro mscorlib</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648" w:author="Unknown"/>
          <w:rFonts w:ascii="Verdana" w:eastAsia="宋体" w:hAnsi="Verdana" w:cs="宋体"/>
          <w:color w:val="352F28"/>
          <w:sz w:val="18"/>
          <w:szCs w:val="18"/>
        </w:rPr>
      </w:pPr>
      <w:ins w:id="649" w:author="Unknown">
        <w:r w:rsidRPr="00066FA4">
          <w:rPr>
            <w:rFonts w:ascii="Verdana" w:eastAsia="宋体" w:hAnsi="Verdana" w:cs="宋体"/>
            <w:color w:val="352F28"/>
            <w:sz w:val="18"/>
            <w:szCs w:val="18"/>
          </w:rPr>
          <w:t>Level 3 size reduction (includes reductions from Levels 1 and 2).</w:t>
        </w:r>
        <w:r w:rsidRPr="00066FA4">
          <w:rPr>
            <w:rFonts w:ascii="Verdana" w:eastAsia="宋体" w:hAnsi="Verdana" w:cs="宋体"/>
            <w:color w:val="352F28"/>
            <w:sz w:val="18"/>
            <w:szCs w:val="18"/>
          </w:rPr>
          <w:br/>
        </w:r>
        <w:r w:rsidRPr="00066FA4">
          <w:rPr>
            <w:rFonts w:ascii="Verdana" w:eastAsia="宋体" w:hAnsi="Verdana" w:cs="宋体"/>
            <w:color w:val="550055"/>
            <w:sz w:val="18"/>
          </w:rPr>
          <w:t>3</w:t>
        </w:r>
        <w:r w:rsidRPr="00066FA4">
          <w:rPr>
            <w:rFonts w:ascii="Verdana" w:eastAsia="宋体" w:hAnsi="Verdana" w:cs="宋体"/>
            <w:color w:val="550055"/>
            <w:sz w:val="18"/>
          </w:rPr>
          <w:t>级大小减少。（包含</w:t>
        </w:r>
        <w:r w:rsidRPr="00066FA4">
          <w:rPr>
            <w:rFonts w:ascii="Verdana" w:eastAsia="宋体" w:hAnsi="Verdana" w:cs="宋体"/>
            <w:color w:val="550055"/>
            <w:sz w:val="18"/>
          </w:rPr>
          <w:t>1</w:t>
        </w:r>
        <w:r w:rsidRPr="00066FA4">
          <w:rPr>
            <w:rFonts w:ascii="Verdana" w:eastAsia="宋体" w:hAnsi="Verdana" w:cs="宋体"/>
            <w:color w:val="550055"/>
            <w:sz w:val="18"/>
          </w:rPr>
          <w:t>级和</w:t>
        </w:r>
        <w:r w:rsidRPr="00066FA4">
          <w:rPr>
            <w:rFonts w:ascii="Verdana" w:eastAsia="宋体" w:hAnsi="Verdana" w:cs="宋体"/>
            <w:color w:val="550055"/>
            <w:sz w:val="18"/>
          </w:rPr>
          <w:t>2</w:t>
        </w:r>
        <w:r w:rsidRPr="00066FA4">
          <w:rPr>
            <w:rFonts w:ascii="Verdana" w:eastAsia="宋体" w:hAnsi="Verdana" w:cs="宋体"/>
            <w:color w:val="550055"/>
            <w:sz w:val="18"/>
          </w:rPr>
          <w:t>级大小减少。）</w:t>
        </w:r>
        <w:r w:rsidRPr="00066FA4">
          <w:rPr>
            <w:rFonts w:ascii="Verdana" w:eastAsia="宋体" w:hAnsi="Verdana" w:cs="宋体"/>
            <w:color w:val="550055"/>
            <w:sz w:val="18"/>
          </w:rPr>
          <w:t xml:space="preserve"> </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650" w:author="Unknown"/>
          <w:rFonts w:ascii="Verdana" w:eastAsia="宋体" w:hAnsi="Verdana" w:cs="宋体"/>
          <w:b/>
          <w:bCs/>
          <w:color w:val="352F28"/>
          <w:sz w:val="18"/>
          <w:szCs w:val="18"/>
        </w:rPr>
      </w:pPr>
      <w:ins w:id="651" w:author="Unknown">
        <w:r w:rsidRPr="00066FA4">
          <w:rPr>
            <w:rFonts w:ascii="Verdana" w:eastAsia="宋体" w:hAnsi="Verdana" w:cs="宋体"/>
            <w:b/>
            <w:bCs/>
            <w:color w:val="352F28"/>
            <w:sz w:val="18"/>
            <w:szCs w:val="18"/>
          </w:rPr>
          <w:t>Script Call Optimization</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脚本调用优化</w:t>
        </w:r>
        <w:r w:rsidRPr="00066FA4">
          <w:rPr>
            <w:rFonts w:ascii="Verdana" w:eastAsia="宋体" w:hAnsi="Verdana" w:cs="宋体"/>
            <w:b/>
            <w:bCs/>
            <w:color w:val="550055"/>
            <w:sz w:val="18"/>
          </w:rPr>
          <w:t xml:space="preserve"> </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652" w:author="Unknown"/>
          <w:rFonts w:ascii="Verdana" w:eastAsia="宋体" w:hAnsi="Verdana" w:cs="宋体"/>
          <w:color w:val="352F28"/>
          <w:sz w:val="18"/>
          <w:szCs w:val="18"/>
        </w:rPr>
      </w:pPr>
      <w:ins w:id="653" w:author="Unknown">
        <w:r w:rsidRPr="00066FA4">
          <w:rPr>
            <w:rFonts w:ascii="Verdana" w:eastAsia="宋体" w:hAnsi="Verdana" w:cs="宋体"/>
            <w:color w:val="352F28"/>
            <w:sz w:val="18"/>
            <w:szCs w:val="18"/>
          </w:rPr>
          <w:t>Optionally disable exception handling for a speed boost at runtime</w:t>
        </w:r>
        <w:r w:rsidRPr="00066FA4">
          <w:rPr>
            <w:rFonts w:ascii="Verdana" w:eastAsia="宋体" w:hAnsi="Verdana" w:cs="宋体"/>
            <w:color w:val="352F28"/>
            <w:sz w:val="18"/>
            <w:szCs w:val="18"/>
          </w:rPr>
          <w:br/>
        </w:r>
        <w:r w:rsidRPr="00066FA4">
          <w:rPr>
            <w:rFonts w:ascii="Verdana" w:eastAsia="宋体" w:hAnsi="Verdana" w:cs="宋体"/>
            <w:color w:val="550055"/>
            <w:sz w:val="18"/>
          </w:rPr>
          <w:t>可选择禁用异常处理，用于运行时的速度提升。</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654" w:author="Unknown"/>
          <w:rFonts w:ascii="Verdana" w:eastAsia="宋体" w:hAnsi="Verdana" w:cs="宋体"/>
          <w:b/>
          <w:bCs/>
          <w:color w:val="352F28"/>
          <w:sz w:val="18"/>
          <w:szCs w:val="18"/>
        </w:rPr>
      </w:pPr>
      <w:ins w:id="655" w:author="Unknown">
        <w:r w:rsidRPr="00066FA4">
          <w:rPr>
            <w:rFonts w:ascii="Verdana" w:eastAsia="宋体" w:hAnsi="Verdana" w:cs="宋体"/>
            <w:b/>
            <w:bCs/>
            <w:color w:val="352F28"/>
            <w:sz w:val="18"/>
            <w:szCs w:val="18"/>
          </w:rPr>
          <w:t xml:space="preserve">Slow and Safe </w:t>
        </w:r>
        <w:r w:rsidRPr="00066FA4">
          <w:rPr>
            <w:rFonts w:ascii="Verdana" w:eastAsia="宋体" w:hAnsi="Verdana" w:cs="宋体"/>
            <w:b/>
            <w:bCs/>
            <w:color w:val="550055"/>
            <w:sz w:val="18"/>
          </w:rPr>
          <w:t>缓慢而安全</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656" w:author="Unknown"/>
          <w:rFonts w:ascii="Verdana" w:eastAsia="宋体" w:hAnsi="Verdana" w:cs="宋体"/>
          <w:color w:val="352F28"/>
          <w:sz w:val="18"/>
          <w:szCs w:val="18"/>
        </w:rPr>
      </w:pPr>
      <w:ins w:id="657" w:author="Unknown">
        <w:r w:rsidRPr="00066FA4">
          <w:rPr>
            <w:rFonts w:ascii="Verdana" w:eastAsia="宋体" w:hAnsi="Verdana" w:cs="宋体"/>
            <w:color w:val="352F28"/>
            <w:sz w:val="18"/>
            <w:szCs w:val="18"/>
          </w:rPr>
          <w:t>Full exception handling will occur with some performance impact on the device</w:t>
        </w:r>
        <w:r w:rsidRPr="00066FA4">
          <w:rPr>
            <w:rFonts w:ascii="Verdana" w:eastAsia="宋体" w:hAnsi="Verdana" w:cs="宋体"/>
            <w:color w:val="352F28"/>
            <w:sz w:val="18"/>
            <w:szCs w:val="18"/>
          </w:rPr>
          <w:br/>
        </w:r>
        <w:r w:rsidRPr="00066FA4">
          <w:rPr>
            <w:rFonts w:ascii="Verdana" w:eastAsia="宋体" w:hAnsi="Verdana" w:cs="宋体"/>
            <w:color w:val="550055"/>
            <w:sz w:val="18"/>
          </w:rPr>
          <w:t>处理全部异常将发生一些对设备性能的影响。</w:t>
        </w:r>
      </w:ins>
    </w:p>
    <w:p w:rsidR="00066FA4" w:rsidRPr="00066FA4" w:rsidRDefault="00066FA4" w:rsidP="00066FA4">
      <w:pPr>
        <w:numPr>
          <w:ilvl w:val="0"/>
          <w:numId w:val="11"/>
        </w:numPr>
        <w:pBdr>
          <w:top w:val="single" w:sz="6" w:space="0" w:color="000000"/>
          <w:bottom w:val="dotted" w:sz="6" w:space="2" w:color="CCCCCC"/>
        </w:pBdr>
        <w:shd w:val="clear" w:color="auto" w:fill="FFFFFF"/>
        <w:wordWrap w:val="0"/>
        <w:adjustRightInd/>
        <w:snapToGrid/>
        <w:spacing w:after="0" w:line="300" w:lineRule="atLeast"/>
        <w:ind w:left="225"/>
        <w:rPr>
          <w:ins w:id="658" w:author="Unknown"/>
          <w:rFonts w:ascii="Verdana" w:eastAsia="宋体" w:hAnsi="Verdana" w:cs="宋体"/>
          <w:b/>
          <w:bCs/>
          <w:color w:val="352F28"/>
          <w:sz w:val="18"/>
          <w:szCs w:val="18"/>
        </w:rPr>
      </w:pPr>
      <w:ins w:id="659" w:author="Unknown">
        <w:r w:rsidRPr="00066FA4">
          <w:rPr>
            <w:rFonts w:ascii="Verdana" w:eastAsia="宋体" w:hAnsi="Verdana" w:cs="宋体"/>
            <w:b/>
            <w:bCs/>
            <w:color w:val="352F28"/>
            <w:sz w:val="18"/>
            <w:szCs w:val="18"/>
          </w:rPr>
          <w:t>Fast but no Exceptions</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快但无异常处理</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660" w:author="Unknown"/>
          <w:rFonts w:ascii="Verdana" w:eastAsia="宋体" w:hAnsi="Verdana" w:cs="宋体"/>
          <w:color w:val="352F28"/>
          <w:sz w:val="18"/>
          <w:szCs w:val="18"/>
        </w:rPr>
      </w:pPr>
      <w:ins w:id="661" w:author="Unknown">
        <w:r w:rsidRPr="00066FA4">
          <w:rPr>
            <w:rFonts w:ascii="Verdana" w:eastAsia="宋体" w:hAnsi="Verdana" w:cs="宋体"/>
            <w:color w:val="352F28"/>
            <w:sz w:val="18"/>
            <w:szCs w:val="18"/>
          </w:rPr>
          <w:t>No data provided for exceptions on the device, but the game will run faster</w:t>
        </w:r>
        <w:r w:rsidRPr="00066FA4">
          <w:rPr>
            <w:rFonts w:ascii="Verdana" w:eastAsia="宋体" w:hAnsi="Verdana" w:cs="宋体"/>
            <w:color w:val="352F28"/>
            <w:sz w:val="18"/>
            <w:szCs w:val="18"/>
          </w:rPr>
          <w:br/>
        </w:r>
        <w:r w:rsidRPr="00066FA4">
          <w:rPr>
            <w:rFonts w:ascii="Verdana" w:eastAsia="宋体" w:hAnsi="Verdana" w:cs="宋体"/>
            <w:color w:val="550055"/>
            <w:sz w:val="18"/>
          </w:rPr>
          <w:t>对于设备异常不提供数据，但是游戏运行会更快。</w:t>
        </w:r>
      </w:ins>
    </w:p>
    <w:p w:rsidR="00066FA4" w:rsidRPr="00066FA4" w:rsidRDefault="00066FA4" w:rsidP="00066FA4">
      <w:pPr>
        <w:shd w:val="clear" w:color="auto" w:fill="FFFFFF"/>
        <w:adjustRightInd/>
        <w:snapToGrid/>
        <w:spacing w:before="100" w:beforeAutospacing="1" w:after="100" w:afterAutospacing="1" w:line="300" w:lineRule="atLeast"/>
        <w:rPr>
          <w:ins w:id="662" w:author="Unknown"/>
          <w:rFonts w:ascii="Verdana" w:eastAsia="宋体" w:hAnsi="Verdana" w:cs="宋体"/>
          <w:color w:val="352F28"/>
          <w:sz w:val="18"/>
          <w:szCs w:val="18"/>
        </w:rPr>
      </w:pPr>
      <w:ins w:id="663" w:author="Unknown">
        <w:r w:rsidRPr="00066FA4">
          <w:rPr>
            <w:rFonts w:ascii="Verdana" w:eastAsia="宋体" w:hAnsi="Verdana" w:cs="宋体"/>
            <w:b/>
            <w:bCs/>
            <w:color w:val="352F28"/>
            <w:sz w:val="18"/>
          </w:rPr>
          <w:t>Note:</w:t>
        </w:r>
        <w:r w:rsidRPr="00066FA4">
          <w:rPr>
            <w:rFonts w:ascii="Verdana" w:eastAsia="宋体" w:hAnsi="Verdana" w:cs="宋体"/>
            <w:color w:val="352F28"/>
            <w:sz w:val="18"/>
            <w:szCs w:val="18"/>
          </w:rPr>
          <w:t xml:space="preserve"> If you build for example for iPhone OS 3.2, and then select Simulator 3.2 in Xcode you will get a ton of errors. So you </w:t>
        </w:r>
        <w:r w:rsidRPr="00066FA4">
          <w:rPr>
            <w:rFonts w:ascii="Verdana" w:eastAsia="宋体" w:hAnsi="Verdana" w:cs="宋体"/>
            <w:b/>
            <w:bCs/>
            <w:color w:val="352F28"/>
            <w:sz w:val="18"/>
          </w:rPr>
          <w:t>MUST</w:t>
        </w:r>
        <w:r w:rsidRPr="00066FA4">
          <w:rPr>
            <w:rFonts w:ascii="Verdana" w:eastAsia="宋体" w:hAnsi="Verdana" w:cs="宋体"/>
            <w:color w:val="352F28"/>
            <w:sz w:val="18"/>
            <w:szCs w:val="18"/>
          </w:rPr>
          <w:t xml:space="preserve"> be sure to select a proper Target SDK in Unity Editor.</w:t>
        </w:r>
      </w:ins>
    </w:p>
    <w:p w:rsidR="00066FA4" w:rsidRPr="00066FA4" w:rsidRDefault="00066FA4" w:rsidP="00066FA4">
      <w:pPr>
        <w:shd w:val="clear" w:color="auto" w:fill="FFFFFF"/>
        <w:adjustRightInd/>
        <w:snapToGrid/>
        <w:spacing w:before="100" w:beforeAutospacing="1" w:after="100" w:afterAutospacing="1" w:line="300" w:lineRule="atLeast"/>
        <w:rPr>
          <w:ins w:id="664" w:author="Unknown"/>
          <w:rFonts w:ascii="Verdana" w:eastAsia="宋体" w:hAnsi="Verdana" w:cs="宋体"/>
          <w:color w:val="550055"/>
          <w:sz w:val="18"/>
          <w:szCs w:val="18"/>
        </w:rPr>
      </w:pPr>
      <w:ins w:id="665" w:author="Unknown">
        <w:r w:rsidRPr="00066FA4">
          <w:rPr>
            <w:rFonts w:ascii="Verdana" w:eastAsia="宋体" w:hAnsi="Verdana" w:cs="宋体"/>
            <w:b/>
            <w:bCs/>
            <w:color w:val="550055"/>
            <w:sz w:val="18"/>
          </w:rPr>
          <w:t>注意</w:t>
        </w:r>
        <w:r w:rsidRPr="00066FA4">
          <w:rPr>
            <w:rFonts w:ascii="Verdana" w:eastAsia="宋体" w:hAnsi="Verdana" w:cs="宋体"/>
            <w:b/>
            <w:bCs/>
            <w:color w:val="550055"/>
            <w:sz w:val="18"/>
          </w:rPr>
          <w:t>:</w:t>
        </w:r>
        <w:r w:rsidRPr="00066FA4">
          <w:rPr>
            <w:rFonts w:ascii="Verdana" w:eastAsia="宋体" w:hAnsi="Verdana" w:cs="宋体"/>
            <w:color w:val="550055"/>
            <w:sz w:val="18"/>
            <w:szCs w:val="18"/>
          </w:rPr>
          <w:t xml:space="preserve"> </w:t>
        </w:r>
        <w:r w:rsidRPr="00066FA4">
          <w:rPr>
            <w:rFonts w:ascii="Verdana" w:eastAsia="宋体" w:hAnsi="Verdana" w:cs="宋体"/>
            <w:color w:val="550055"/>
            <w:sz w:val="18"/>
            <w:szCs w:val="18"/>
          </w:rPr>
          <w:t>例如，如果编译目标为</w:t>
        </w:r>
        <w:r w:rsidRPr="00066FA4">
          <w:rPr>
            <w:rFonts w:ascii="Verdana" w:eastAsia="宋体" w:hAnsi="Verdana" w:cs="宋体"/>
            <w:color w:val="550055"/>
            <w:sz w:val="18"/>
            <w:szCs w:val="18"/>
          </w:rPr>
          <w:t>iPhone OS 3.2</w:t>
        </w:r>
        <w:r w:rsidRPr="00066FA4">
          <w:rPr>
            <w:rFonts w:ascii="Verdana" w:eastAsia="宋体" w:hAnsi="Verdana" w:cs="宋体"/>
            <w:color w:val="550055"/>
            <w:sz w:val="18"/>
            <w:szCs w:val="18"/>
          </w:rPr>
          <w:t>，那么在</w:t>
        </w:r>
        <w:r w:rsidRPr="00066FA4">
          <w:rPr>
            <w:rFonts w:ascii="Verdana" w:eastAsia="宋体" w:hAnsi="Verdana" w:cs="宋体"/>
            <w:color w:val="550055"/>
            <w:sz w:val="18"/>
            <w:szCs w:val="18"/>
          </w:rPr>
          <w:t>Xcode</w:t>
        </w:r>
        <w:r w:rsidRPr="00066FA4">
          <w:rPr>
            <w:rFonts w:ascii="Verdana" w:eastAsia="宋体" w:hAnsi="Verdana" w:cs="宋体"/>
            <w:color w:val="550055"/>
            <w:sz w:val="18"/>
            <w:szCs w:val="18"/>
          </w:rPr>
          <w:t>选择</w:t>
        </w:r>
        <w:r w:rsidRPr="00066FA4">
          <w:rPr>
            <w:rFonts w:ascii="Verdana" w:eastAsia="宋体" w:hAnsi="Verdana" w:cs="宋体"/>
            <w:color w:val="550055"/>
            <w:sz w:val="18"/>
            <w:szCs w:val="18"/>
          </w:rPr>
          <w:t>3.2</w:t>
        </w:r>
        <w:r w:rsidRPr="00066FA4">
          <w:rPr>
            <w:rFonts w:ascii="Verdana" w:eastAsia="宋体" w:hAnsi="Verdana" w:cs="宋体"/>
            <w:color w:val="550055"/>
            <w:sz w:val="18"/>
            <w:szCs w:val="18"/>
          </w:rPr>
          <w:t>模拟器，将得到很多错误。所以你</w:t>
        </w:r>
        <w:r w:rsidRPr="00066FA4">
          <w:rPr>
            <w:rFonts w:ascii="Verdana" w:eastAsia="宋体" w:hAnsi="Verdana" w:cs="宋体"/>
            <w:b/>
            <w:bCs/>
            <w:color w:val="550055"/>
            <w:sz w:val="18"/>
          </w:rPr>
          <w:t>必须</w:t>
        </w:r>
        <w:r w:rsidRPr="00066FA4">
          <w:rPr>
            <w:rFonts w:ascii="Verdana" w:eastAsia="宋体" w:hAnsi="Verdana" w:cs="宋体"/>
            <w:color w:val="550055"/>
            <w:sz w:val="18"/>
            <w:szCs w:val="18"/>
          </w:rPr>
          <w:t xml:space="preserve"> </w:t>
        </w:r>
        <w:r w:rsidRPr="00066FA4">
          <w:rPr>
            <w:rFonts w:ascii="Verdana" w:eastAsia="宋体" w:hAnsi="Verdana" w:cs="宋体"/>
            <w:color w:val="550055"/>
            <w:sz w:val="18"/>
            <w:szCs w:val="18"/>
          </w:rPr>
          <w:t>确保在</w:t>
        </w:r>
        <w:r w:rsidRPr="00066FA4">
          <w:rPr>
            <w:rFonts w:ascii="Verdana" w:eastAsia="宋体" w:hAnsi="Verdana" w:cs="宋体"/>
            <w:color w:val="550055"/>
            <w:sz w:val="18"/>
            <w:szCs w:val="18"/>
          </w:rPr>
          <w:t>unity</w:t>
        </w:r>
        <w:r w:rsidRPr="00066FA4">
          <w:rPr>
            <w:rFonts w:ascii="Verdana" w:eastAsia="宋体" w:hAnsi="Verdana" w:cs="宋体"/>
            <w:color w:val="550055"/>
            <w:sz w:val="18"/>
            <w:szCs w:val="18"/>
          </w:rPr>
          <w:t>中选择一个恰当的目标</w:t>
        </w:r>
        <w:r w:rsidRPr="00066FA4">
          <w:rPr>
            <w:rFonts w:ascii="Verdana" w:eastAsia="宋体" w:hAnsi="Verdana" w:cs="宋体"/>
            <w:color w:val="550055"/>
            <w:sz w:val="18"/>
            <w:szCs w:val="18"/>
          </w:rPr>
          <w:t xml:space="preserve"> SDK</w:t>
        </w:r>
        <w:r w:rsidRPr="00066FA4">
          <w:rPr>
            <w:rFonts w:ascii="Verdana" w:eastAsia="宋体" w:hAnsi="Verdana" w:cs="宋体"/>
            <w:color w:val="550055"/>
            <w:sz w:val="18"/>
            <w:szCs w:val="18"/>
          </w:rPr>
          <w:t>。</w:t>
        </w:r>
      </w:ins>
    </w:p>
    <w:p w:rsidR="00066FA4" w:rsidRPr="00066FA4" w:rsidRDefault="00066FA4" w:rsidP="00066FA4">
      <w:pPr>
        <w:shd w:val="clear" w:color="auto" w:fill="FFFFFF"/>
        <w:adjustRightInd/>
        <w:snapToGrid/>
        <w:spacing w:after="0" w:line="300" w:lineRule="atLeast"/>
        <w:rPr>
          <w:ins w:id="666" w:author="Unknown"/>
          <w:rFonts w:ascii="Verdana" w:eastAsia="宋体" w:hAnsi="Verdana" w:cs="宋体"/>
          <w:b/>
          <w:bCs/>
          <w:color w:val="352F28"/>
          <w:sz w:val="27"/>
          <w:szCs w:val="27"/>
        </w:rPr>
      </w:pPr>
      <w:ins w:id="667" w:author="Unknown">
        <w:r w:rsidRPr="00066FA4">
          <w:rPr>
            <w:rFonts w:ascii="Verdana" w:eastAsia="宋体" w:hAnsi="Verdana" w:cs="宋体"/>
            <w:b/>
            <w:bCs/>
            <w:color w:val="352F28"/>
            <w:sz w:val="27"/>
            <w:szCs w:val="27"/>
          </w:rPr>
          <w:t>Android</w:t>
        </w:r>
      </w:ins>
    </w:p>
    <w:p w:rsidR="00066FA4" w:rsidRPr="00066FA4" w:rsidRDefault="00066FA4" w:rsidP="00066FA4">
      <w:pPr>
        <w:shd w:val="clear" w:color="auto" w:fill="FFFFFF"/>
        <w:adjustRightInd/>
        <w:snapToGrid/>
        <w:spacing w:before="100" w:beforeAutospacing="1" w:after="100" w:afterAutospacing="1" w:line="300" w:lineRule="atLeast"/>
        <w:outlineLvl w:val="3"/>
        <w:rPr>
          <w:ins w:id="668" w:author="Unknown"/>
          <w:rFonts w:ascii="Verdana" w:eastAsia="宋体" w:hAnsi="Verdana" w:cs="宋体"/>
          <w:b/>
          <w:bCs/>
          <w:color w:val="352F28"/>
          <w:sz w:val="24"/>
          <w:szCs w:val="24"/>
        </w:rPr>
      </w:pPr>
      <w:ins w:id="669" w:author="Unknown">
        <w:r w:rsidRPr="00066FA4">
          <w:rPr>
            <w:rFonts w:ascii="Verdana" w:eastAsia="宋体" w:hAnsi="Verdana" w:cs="宋体"/>
            <w:b/>
            <w:bCs/>
            <w:color w:val="352F28"/>
            <w:sz w:val="24"/>
            <w:szCs w:val="24"/>
          </w:rPr>
          <w:t xml:space="preserve">Resolution And Presentation </w:t>
        </w:r>
        <w:r w:rsidRPr="00066FA4">
          <w:rPr>
            <w:rFonts w:ascii="Verdana" w:eastAsia="宋体" w:hAnsi="Verdana" w:cs="宋体"/>
            <w:b/>
            <w:bCs/>
            <w:color w:val="352F28"/>
            <w:sz w:val="24"/>
            <w:szCs w:val="24"/>
          </w:rPr>
          <w:t>分辨率和描述</w:t>
        </w:r>
      </w:ins>
    </w:p>
    <w:p w:rsidR="00066FA4" w:rsidRPr="00066FA4" w:rsidRDefault="00066FA4" w:rsidP="00066FA4">
      <w:pPr>
        <w:shd w:val="clear" w:color="auto" w:fill="FFFFFF"/>
        <w:adjustRightInd/>
        <w:snapToGrid/>
        <w:spacing w:before="100" w:beforeAutospacing="1" w:after="100" w:afterAutospacing="1" w:line="300" w:lineRule="atLeast"/>
        <w:rPr>
          <w:ins w:id="670" w:author="Unknown"/>
          <w:rFonts w:ascii="Verdana" w:eastAsia="宋体" w:hAnsi="Verdana" w:cs="宋体"/>
          <w:color w:val="352F28"/>
          <w:sz w:val="18"/>
          <w:szCs w:val="18"/>
        </w:rPr>
      </w:pPr>
      <w:r>
        <w:rPr>
          <w:rFonts w:ascii="Verdana" w:eastAsia="宋体" w:hAnsi="Verdana" w:cs="宋体"/>
          <w:noProof/>
          <w:color w:val="352F28"/>
          <w:sz w:val="18"/>
          <w:szCs w:val="18"/>
        </w:rPr>
        <w:drawing>
          <wp:inline distT="0" distB="0" distL="0" distR="0">
            <wp:extent cx="2657475" cy="2447925"/>
            <wp:effectExtent l="19050" t="0" r="9525" b="0"/>
            <wp:docPr id="15" name="图片 15" descr="http://game.ceeger.com/Components/Images/class-PlayerSetting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game.ceeger.com/Components/Images/class-PlayerSettings-15.jpg"/>
                    <pic:cNvPicPr>
                      <a:picLocks noChangeAspect="1" noChangeArrowheads="1"/>
                    </pic:cNvPicPr>
                  </pic:nvPicPr>
                  <pic:blipFill>
                    <a:blip r:embed="rId17" cstate="print"/>
                    <a:srcRect/>
                    <a:stretch>
                      <a:fillRect/>
                    </a:stretch>
                  </pic:blipFill>
                  <pic:spPr bwMode="auto">
                    <a:xfrm>
                      <a:off x="0" y="0"/>
                      <a:ext cx="2657475" cy="2447925"/>
                    </a:xfrm>
                    <a:prstGeom prst="rect">
                      <a:avLst/>
                    </a:prstGeom>
                    <a:noFill/>
                    <a:ln w="9525">
                      <a:noFill/>
                      <a:miter lim="800000"/>
                      <a:headEnd/>
                      <a:tailEnd/>
                    </a:ln>
                  </pic:spPr>
                </pic:pic>
              </a:graphicData>
            </a:graphic>
          </wp:inline>
        </w:drawing>
      </w:r>
      <w:ins w:id="671" w:author="Unknown">
        <w:r w:rsidRPr="00066FA4">
          <w:rPr>
            <w:rFonts w:ascii="Verdana" w:eastAsia="宋体" w:hAnsi="Verdana" w:cs="宋体"/>
            <w:color w:val="352F28"/>
            <w:sz w:val="18"/>
            <w:szCs w:val="18"/>
          </w:rPr>
          <w:br/>
        </w:r>
        <w:r w:rsidRPr="00066FA4">
          <w:rPr>
            <w:rFonts w:ascii="Verdana" w:eastAsia="宋体" w:hAnsi="Verdana" w:cs="宋体"/>
            <w:i/>
            <w:iCs/>
            <w:color w:val="352F28"/>
            <w:sz w:val="18"/>
          </w:rPr>
          <w:t>Resolution and presentation</w:t>
        </w:r>
        <w:r w:rsidRPr="00066FA4">
          <w:rPr>
            <w:rFonts w:ascii="Verdana" w:eastAsia="宋体" w:hAnsi="Verdana" w:cs="宋体"/>
            <w:i/>
            <w:iCs/>
            <w:color w:val="352F28"/>
            <w:sz w:val="18"/>
          </w:rPr>
          <w:t>为你的</w:t>
        </w:r>
        <w:r w:rsidRPr="00066FA4">
          <w:rPr>
            <w:rFonts w:ascii="Verdana" w:eastAsia="宋体" w:hAnsi="Verdana" w:cs="宋体"/>
            <w:i/>
            <w:iCs/>
            <w:color w:val="352F28"/>
            <w:sz w:val="18"/>
          </w:rPr>
          <w:t>Android</w:t>
        </w:r>
        <w:r w:rsidRPr="00066FA4">
          <w:rPr>
            <w:rFonts w:ascii="Verdana" w:eastAsia="宋体" w:hAnsi="Verdana" w:cs="宋体"/>
            <w:i/>
            <w:iCs/>
            <w:color w:val="352F28"/>
            <w:sz w:val="18"/>
          </w:rPr>
          <w:t>编译项目</w:t>
        </w:r>
        <w:r w:rsidRPr="00066FA4">
          <w:rPr>
            <w:rFonts w:ascii="Verdana" w:eastAsia="宋体" w:hAnsi="Verdana" w:cs="宋体"/>
            <w:i/>
            <w:iCs/>
            <w:color w:val="352F28"/>
            <w:sz w:val="18"/>
          </w:rPr>
          <w:t>.</w:t>
        </w:r>
      </w:ins>
    </w:p>
    <w:p w:rsidR="00066FA4" w:rsidRPr="00066FA4" w:rsidRDefault="00066FA4" w:rsidP="00066FA4">
      <w:pPr>
        <w:numPr>
          <w:ilvl w:val="0"/>
          <w:numId w:val="12"/>
        </w:numPr>
        <w:pBdr>
          <w:top w:val="single" w:sz="6" w:space="0" w:color="000000"/>
          <w:bottom w:val="dotted" w:sz="6" w:space="2" w:color="CCCCCC"/>
        </w:pBdr>
        <w:shd w:val="clear" w:color="auto" w:fill="FFFFFF"/>
        <w:wordWrap w:val="0"/>
        <w:adjustRightInd/>
        <w:snapToGrid/>
        <w:spacing w:after="0" w:line="300" w:lineRule="atLeast"/>
        <w:ind w:left="225"/>
        <w:rPr>
          <w:ins w:id="672" w:author="Unknown"/>
          <w:rFonts w:ascii="Verdana" w:eastAsia="宋体" w:hAnsi="Verdana" w:cs="宋体"/>
          <w:b/>
          <w:bCs/>
          <w:color w:val="0066CC"/>
          <w:sz w:val="24"/>
          <w:szCs w:val="24"/>
        </w:rPr>
      </w:pPr>
      <w:ins w:id="673" w:author="Unknown">
        <w:r w:rsidRPr="00066FA4">
          <w:rPr>
            <w:rFonts w:ascii="Verdana" w:eastAsia="宋体" w:hAnsi="Verdana" w:cs="宋体"/>
            <w:b/>
            <w:bCs/>
            <w:color w:val="0066CC"/>
            <w:sz w:val="24"/>
            <w:szCs w:val="24"/>
          </w:rPr>
          <w:t>Resolution</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674" w:author="Unknown"/>
          <w:rFonts w:ascii="Verdana" w:eastAsia="宋体" w:hAnsi="Verdana" w:cs="宋体"/>
          <w:color w:val="0066CC"/>
          <w:sz w:val="24"/>
          <w:szCs w:val="24"/>
        </w:rPr>
      </w:pPr>
      <w:ins w:id="675" w:author="Unknown">
        <w:r w:rsidRPr="00066FA4">
          <w:rPr>
            <w:rFonts w:ascii="Verdana" w:eastAsia="宋体" w:hAnsi="Verdana" w:cs="宋体"/>
            <w:color w:val="0066CC"/>
            <w:sz w:val="24"/>
            <w:szCs w:val="24"/>
          </w:rPr>
          <w:t>分辨率</w:t>
        </w:r>
      </w:ins>
    </w:p>
    <w:p w:rsidR="00066FA4" w:rsidRPr="00066FA4" w:rsidRDefault="00066FA4" w:rsidP="00066FA4">
      <w:pPr>
        <w:numPr>
          <w:ilvl w:val="0"/>
          <w:numId w:val="12"/>
        </w:numPr>
        <w:pBdr>
          <w:top w:val="single" w:sz="6" w:space="0" w:color="000000"/>
          <w:bottom w:val="dotted" w:sz="6" w:space="2" w:color="CCCCCC"/>
        </w:pBdr>
        <w:shd w:val="clear" w:color="auto" w:fill="FFFFFF"/>
        <w:wordWrap w:val="0"/>
        <w:adjustRightInd/>
        <w:snapToGrid/>
        <w:spacing w:after="0" w:line="300" w:lineRule="atLeast"/>
        <w:ind w:left="225"/>
        <w:rPr>
          <w:ins w:id="676" w:author="Unknown"/>
          <w:rFonts w:ascii="Verdana" w:eastAsia="宋体" w:hAnsi="Verdana" w:cs="宋体"/>
          <w:b/>
          <w:bCs/>
          <w:color w:val="352F28"/>
          <w:sz w:val="18"/>
          <w:szCs w:val="18"/>
        </w:rPr>
      </w:pPr>
      <w:ins w:id="677" w:author="Unknown">
        <w:r w:rsidRPr="00066FA4">
          <w:rPr>
            <w:rFonts w:ascii="Verdana" w:eastAsia="宋体" w:hAnsi="Verdana" w:cs="宋体"/>
            <w:b/>
            <w:bCs/>
            <w:color w:val="352F28"/>
            <w:sz w:val="18"/>
            <w:szCs w:val="18"/>
          </w:rPr>
          <w:t xml:space="preserve">Default Orientation </w:t>
        </w:r>
        <w:r w:rsidRPr="00066FA4">
          <w:rPr>
            <w:rFonts w:ascii="Verdana" w:eastAsia="宋体" w:hAnsi="Verdana" w:cs="宋体"/>
            <w:b/>
            <w:bCs/>
            <w:color w:val="550055"/>
            <w:sz w:val="18"/>
          </w:rPr>
          <w:t>默认方向</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678" w:author="Unknown"/>
          <w:rFonts w:ascii="Verdana" w:eastAsia="宋体" w:hAnsi="Verdana" w:cs="宋体"/>
          <w:color w:val="352F28"/>
          <w:sz w:val="18"/>
          <w:szCs w:val="18"/>
        </w:rPr>
      </w:pPr>
      <w:ins w:id="679" w:author="Unknown">
        <w:r w:rsidRPr="00066FA4">
          <w:rPr>
            <w:rFonts w:ascii="Verdana" w:eastAsia="宋体" w:hAnsi="Verdana" w:cs="宋体"/>
            <w:color w:val="352F28"/>
            <w:sz w:val="18"/>
            <w:szCs w:val="18"/>
          </w:rPr>
          <w:t xml:space="preserve">(This setting is shared between iOS and Android devices) </w:t>
        </w:r>
        <w:r w:rsidRPr="00066FA4">
          <w:rPr>
            <w:rFonts w:ascii="Verdana" w:eastAsia="宋体" w:hAnsi="Verdana" w:cs="宋体"/>
            <w:color w:val="352F28"/>
            <w:sz w:val="18"/>
            <w:szCs w:val="18"/>
          </w:rPr>
          <w:br/>
        </w:r>
        <w:r w:rsidRPr="00066FA4">
          <w:rPr>
            <w:rFonts w:ascii="Verdana" w:eastAsia="宋体" w:hAnsi="Verdana" w:cs="宋体"/>
            <w:color w:val="550055"/>
            <w:sz w:val="18"/>
          </w:rPr>
          <w:t>（此设置在</w:t>
        </w:r>
        <w:r w:rsidRPr="00066FA4">
          <w:rPr>
            <w:rFonts w:ascii="Verdana" w:eastAsia="宋体" w:hAnsi="Verdana" w:cs="宋体"/>
            <w:color w:val="550055"/>
            <w:sz w:val="18"/>
          </w:rPr>
          <w:t>IOS</w:t>
        </w:r>
        <w:r w:rsidRPr="00066FA4">
          <w:rPr>
            <w:rFonts w:ascii="Verdana" w:eastAsia="宋体" w:hAnsi="Verdana" w:cs="宋体"/>
            <w:color w:val="550055"/>
            <w:sz w:val="18"/>
          </w:rPr>
          <w:t>和</w:t>
        </w:r>
        <w:r w:rsidRPr="00066FA4">
          <w:rPr>
            <w:rFonts w:ascii="Verdana" w:eastAsia="宋体" w:hAnsi="Verdana" w:cs="宋体"/>
            <w:color w:val="550055"/>
            <w:sz w:val="18"/>
          </w:rPr>
          <w:t>Android</w:t>
        </w:r>
        <w:r w:rsidRPr="00066FA4">
          <w:rPr>
            <w:rFonts w:ascii="Verdana" w:eastAsia="宋体" w:hAnsi="Verdana" w:cs="宋体"/>
            <w:color w:val="550055"/>
            <w:sz w:val="18"/>
          </w:rPr>
          <w:t>设备中共享）</w:t>
        </w:r>
      </w:ins>
    </w:p>
    <w:p w:rsidR="00066FA4" w:rsidRPr="00066FA4" w:rsidRDefault="00066FA4" w:rsidP="00066FA4">
      <w:pPr>
        <w:numPr>
          <w:ilvl w:val="0"/>
          <w:numId w:val="12"/>
        </w:numPr>
        <w:pBdr>
          <w:top w:val="single" w:sz="6" w:space="0" w:color="000000"/>
          <w:bottom w:val="dotted" w:sz="6" w:space="2" w:color="CCCCCC"/>
        </w:pBdr>
        <w:shd w:val="clear" w:color="auto" w:fill="FFFFFF"/>
        <w:wordWrap w:val="0"/>
        <w:adjustRightInd/>
        <w:snapToGrid/>
        <w:spacing w:after="0" w:line="300" w:lineRule="atLeast"/>
        <w:ind w:left="225"/>
        <w:rPr>
          <w:ins w:id="680" w:author="Unknown"/>
          <w:rFonts w:ascii="Verdana" w:eastAsia="宋体" w:hAnsi="Verdana" w:cs="宋体"/>
          <w:b/>
          <w:bCs/>
          <w:color w:val="352F28"/>
          <w:sz w:val="18"/>
          <w:szCs w:val="18"/>
        </w:rPr>
      </w:pPr>
      <w:ins w:id="681" w:author="Unknown">
        <w:r w:rsidRPr="00066FA4">
          <w:rPr>
            <w:rFonts w:ascii="Verdana" w:eastAsia="宋体" w:hAnsi="Verdana" w:cs="宋体"/>
            <w:b/>
            <w:bCs/>
            <w:color w:val="352F28"/>
            <w:sz w:val="18"/>
            <w:szCs w:val="18"/>
          </w:rPr>
          <w:t xml:space="preserve">Portrait </w:t>
        </w:r>
        <w:r w:rsidRPr="00066FA4">
          <w:rPr>
            <w:rFonts w:ascii="Verdana" w:eastAsia="宋体" w:hAnsi="Verdana" w:cs="宋体"/>
            <w:b/>
            <w:bCs/>
            <w:color w:val="550055"/>
            <w:sz w:val="18"/>
          </w:rPr>
          <w:t>纵向</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682" w:author="Unknown"/>
          <w:rFonts w:ascii="Verdana" w:eastAsia="宋体" w:hAnsi="Verdana" w:cs="宋体"/>
          <w:color w:val="352F28"/>
          <w:sz w:val="18"/>
          <w:szCs w:val="18"/>
        </w:rPr>
      </w:pPr>
      <w:ins w:id="683" w:author="Unknown">
        <w:r w:rsidRPr="00066FA4">
          <w:rPr>
            <w:rFonts w:ascii="Verdana" w:eastAsia="宋体" w:hAnsi="Verdana" w:cs="宋体"/>
            <w:color w:val="352F28"/>
            <w:sz w:val="18"/>
            <w:szCs w:val="18"/>
          </w:rPr>
          <w:t>The device is in portrait mode, with the device held upright and the home button at the bottom.</w:t>
        </w:r>
        <w:r w:rsidRPr="00066FA4">
          <w:rPr>
            <w:rFonts w:ascii="Verdana" w:eastAsia="宋体" w:hAnsi="Verdana" w:cs="宋体"/>
            <w:color w:val="352F28"/>
            <w:sz w:val="18"/>
            <w:szCs w:val="18"/>
          </w:rPr>
          <w:br/>
        </w:r>
        <w:r w:rsidRPr="00066FA4">
          <w:rPr>
            <w:rFonts w:ascii="Verdana" w:eastAsia="宋体" w:hAnsi="Verdana" w:cs="宋体"/>
            <w:color w:val="550055"/>
            <w:sz w:val="18"/>
          </w:rPr>
          <w:t>设备为纵向模式，设备垂直手持并</w:t>
        </w:r>
        <w:r w:rsidRPr="00066FA4">
          <w:rPr>
            <w:rFonts w:ascii="Verdana" w:eastAsia="宋体" w:hAnsi="Verdana" w:cs="宋体"/>
            <w:color w:val="550055"/>
            <w:sz w:val="18"/>
          </w:rPr>
          <w:t>home</w:t>
        </w:r>
        <w:r w:rsidRPr="00066FA4">
          <w:rPr>
            <w:rFonts w:ascii="Verdana" w:eastAsia="宋体" w:hAnsi="Verdana" w:cs="宋体"/>
            <w:color w:val="550055"/>
            <w:sz w:val="18"/>
          </w:rPr>
          <w:t>键在底部。</w:t>
        </w:r>
        <w:r w:rsidRPr="00066FA4">
          <w:rPr>
            <w:rFonts w:ascii="Verdana" w:eastAsia="宋体" w:hAnsi="Verdana" w:cs="宋体"/>
            <w:color w:val="550055"/>
            <w:sz w:val="18"/>
          </w:rPr>
          <w:t xml:space="preserve"> </w:t>
        </w:r>
      </w:ins>
    </w:p>
    <w:p w:rsidR="00066FA4" w:rsidRPr="00066FA4" w:rsidRDefault="00066FA4" w:rsidP="00066FA4">
      <w:pPr>
        <w:numPr>
          <w:ilvl w:val="0"/>
          <w:numId w:val="12"/>
        </w:numPr>
        <w:pBdr>
          <w:top w:val="single" w:sz="6" w:space="0" w:color="000000"/>
          <w:bottom w:val="dotted" w:sz="6" w:space="2" w:color="CCCCCC"/>
        </w:pBdr>
        <w:shd w:val="clear" w:color="auto" w:fill="FFFFFF"/>
        <w:wordWrap w:val="0"/>
        <w:adjustRightInd/>
        <w:snapToGrid/>
        <w:spacing w:after="0" w:line="300" w:lineRule="atLeast"/>
        <w:ind w:left="225"/>
        <w:rPr>
          <w:ins w:id="684" w:author="Unknown"/>
          <w:rFonts w:ascii="Verdana" w:eastAsia="宋体" w:hAnsi="Verdana" w:cs="宋体"/>
          <w:b/>
          <w:bCs/>
          <w:color w:val="352F28"/>
          <w:sz w:val="18"/>
          <w:szCs w:val="18"/>
        </w:rPr>
      </w:pPr>
      <w:ins w:id="685" w:author="Unknown">
        <w:r w:rsidRPr="00066FA4">
          <w:rPr>
            <w:rFonts w:ascii="Verdana" w:eastAsia="宋体" w:hAnsi="Verdana" w:cs="宋体"/>
            <w:b/>
            <w:bCs/>
            <w:color w:val="352F28"/>
            <w:sz w:val="18"/>
            <w:szCs w:val="18"/>
          </w:rPr>
          <w:t xml:space="preserve">Portrait Upside Down </w:t>
        </w:r>
        <w:r w:rsidRPr="00066FA4">
          <w:rPr>
            <w:rFonts w:ascii="Verdana" w:eastAsia="宋体" w:hAnsi="Verdana" w:cs="宋体"/>
            <w:b/>
            <w:bCs/>
            <w:color w:val="550055"/>
            <w:sz w:val="18"/>
          </w:rPr>
          <w:t>纵向倒置</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686" w:author="Unknown"/>
          <w:rFonts w:ascii="Verdana" w:eastAsia="宋体" w:hAnsi="Verdana" w:cs="宋体"/>
          <w:color w:val="352F28"/>
          <w:sz w:val="18"/>
          <w:szCs w:val="18"/>
        </w:rPr>
      </w:pPr>
      <w:ins w:id="687" w:author="Unknown">
        <w:r w:rsidRPr="00066FA4">
          <w:rPr>
            <w:rFonts w:ascii="Verdana" w:eastAsia="宋体" w:hAnsi="Verdana" w:cs="宋体"/>
            <w:color w:val="352F28"/>
            <w:sz w:val="18"/>
            <w:szCs w:val="18"/>
          </w:rPr>
          <w:t>The device is in portrait mode but upside down, with the device held upright and the home button at the top (only available with Android OS 2.3 and later).</w:t>
        </w:r>
        <w:r w:rsidRPr="00066FA4">
          <w:rPr>
            <w:rFonts w:ascii="Verdana" w:eastAsia="宋体" w:hAnsi="Verdana" w:cs="宋体"/>
            <w:color w:val="352F28"/>
            <w:sz w:val="18"/>
            <w:szCs w:val="18"/>
          </w:rPr>
          <w:br/>
        </w:r>
        <w:r w:rsidRPr="00066FA4">
          <w:rPr>
            <w:rFonts w:ascii="Verdana" w:eastAsia="宋体" w:hAnsi="Verdana" w:cs="宋体"/>
            <w:color w:val="550055"/>
            <w:sz w:val="18"/>
          </w:rPr>
          <w:t>设备为纵向倒置模式，设备垂直手持并</w:t>
        </w:r>
        <w:r w:rsidRPr="00066FA4">
          <w:rPr>
            <w:rFonts w:ascii="Verdana" w:eastAsia="宋体" w:hAnsi="Verdana" w:cs="宋体"/>
            <w:color w:val="550055"/>
            <w:sz w:val="18"/>
          </w:rPr>
          <w:t>home</w:t>
        </w:r>
        <w:r w:rsidRPr="00066FA4">
          <w:rPr>
            <w:rFonts w:ascii="Verdana" w:eastAsia="宋体" w:hAnsi="Verdana" w:cs="宋体"/>
            <w:color w:val="550055"/>
            <w:sz w:val="18"/>
          </w:rPr>
          <w:t>键在顶部。</w:t>
        </w:r>
        <w:r w:rsidRPr="00066FA4">
          <w:rPr>
            <w:rFonts w:ascii="Verdana" w:eastAsia="宋体" w:hAnsi="Verdana" w:cs="宋体"/>
            <w:color w:val="550055"/>
            <w:sz w:val="18"/>
          </w:rPr>
          <w:t xml:space="preserve"> </w:t>
        </w:r>
        <w:r w:rsidRPr="00066FA4">
          <w:rPr>
            <w:rFonts w:ascii="Verdana" w:eastAsia="宋体" w:hAnsi="Verdana" w:cs="宋体"/>
            <w:color w:val="550055"/>
            <w:sz w:val="18"/>
          </w:rPr>
          <w:t>（仅</w:t>
        </w:r>
        <w:r w:rsidRPr="00066FA4">
          <w:rPr>
            <w:rFonts w:ascii="Verdana" w:eastAsia="宋体" w:hAnsi="Verdana" w:cs="宋体"/>
            <w:color w:val="550055"/>
            <w:sz w:val="18"/>
          </w:rPr>
          <w:t>Android OS 2.3</w:t>
        </w:r>
        <w:r w:rsidRPr="00066FA4">
          <w:rPr>
            <w:rFonts w:ascii="Verdana" w:eastAsia="宋体" w:hAnsi="Verdana" w:cs="宋体"/>
            <w:color w:val="550055"/>
            <w:sz w:val="18"/>
          </w:rPr>
          <w:t>和以后可用）</w:t>
        </w:r>
        <w:r w:rsidRPr="00066FA4">
          <w:rPr>
            <w:rFonts w:ascii="Verdana" w:eastAsia="宋体" w:hAnsi="Verdana" w:cs="宋体"/>
            <w:color w:val="550055"/>
            <w:sz w:val="18"/>
          </w:rPr>
          <w:t xml:space="preserve"> </w:t>
        </w:r>
      </w:ins>
    </w:p>
    <w:p w:rsidR="00066FA4" w:rsidRPr="00066FA4" w:rsidRDefault="00066FA4" w:rsidP="00066FA4">
      <w:pPr>
        <w:numPr>
          <w:ilvl w:val="0"/>
          <w:numId w:val="12"/>
        </w:numPr>
        <w:pBdr>
          <w:top w:val="single" w:sz="6" w:space="0" w:color="000000"/>
          <w:bottom w:val="dotted" w:sz="6" w:space="2" w:color="CCCCCC"/>
        </w:pBdr>
        <w:shd w:val="clear" w:color="auto" w:fill="FFFFFF"/>
        <w:wordWrap w:val="0"/>
        <w:adjustRightInd/>
        <w:snapToGrid/>
        <w:spacing w:after="0" w:line="300" w:lineRule="atLeast"/>
        <w:ind w:left="225"/>
        <w:rPr>
          <w:ins w:id="688" w:author="Unknown"/>
          <w:rFonts w:ascii="Verdana" w:eastAsia="宋体" w:hAnsi="Verdana" w:cs="宋体"/>
          <w:b/>
          <w:bCs/>
          <w:color w:val="352F28"/>
          <w:sz w:val="18"/>
          <w:szCs w:val="18"/>
        </w:rPr>
      </w:pPr>
      <w:ins w:id="689" w:author="Unknown">
        <w:r w:rsidRPr="00066FA4">
          <w:rPr>
            <w:rFonts w:ascii="Verdana" w:eastAsia="宋体" w:hAnsi="Verdana" w:cs="宋体"/>
            <w:b/>
            <w:bCs/>
            <w:color w:val="352F28"/>
            <w:sz w:val="18"/>
            <w:szCs w:val="18"/>
          </w:rPr>
          <w:t xml:space="preserve">Landscape Right </w:t>
        </w:r>
        <w:r w:rsidRPr="00066FA4">
          <w:rPr>
            <w:rFonts w:ascii="Verdana" w:eastAsia="宋体" w:hAnsi="Verdana" w:cs="宋体"/>
            <w:b/>
            <w:bCs/>
            <w:color w:val="550055"/>
            <w:sz w:val="18"/>
          </w:rPr>
          <w:t>右横向</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690" w:author="Unknown"/>
          <w:rFonts w:ascii="Verdana" w:eastAsia="宋体" w:hAnsi="Verdana" w:cs="宋体"/>
          <w:color w:val="352F28"/>
          <w:sz w:val="18"/>
          <w:szCs w:val="18"/>
        </w:rPr>
      </w:pPr>
      <w:ins w:id="691" w:author="Unknown">
        <w:r w:rsidRPr="00066FA4">
          <w:rPr>
            <w:rFonts w:ascii="Verdana" w:eastAsia="宋体" w:hAnsi="Verdana" w:cs="宋体"/>
            <w:color w:val="352F28"/>
            <w:sz w:val="18"/>
            <w:szCs w:val="18"/>
          </w:rPr>
          <w:t xml:space="preserve">The device is in landscape mode, with the device held upright and the home button on the </w:t>
        </w:r>
        <w:r w:rsidRPr="00066FA4">
          <w:rPr>
            <w:rFonts w:ascii="Verdana" w:eastAsia="宋体" w:hAnsi="Verdana" w:cs="宋体"/>
            <w:b/>
            <w:bCs/>
            <w:color w:val="352F28"/>
            <w:sz w:val="18"/>
          </w:rPr>
          <w:t>left</w:t>
        </w:r>
        <w:r w:rsidRPr="00066FA4">
          <w:rPr>
            <w:rFonts w:ascii="Verdana" w:eastAsia="宋体" w:hAnsi="Verdana" w:cs="宋体"/>
            <w:color w:val="352F28"/>
            <w:sz w:val="18"/>
            <w:szCs w:val="18"/>
          </w:rPr>
          <w:t xml:space="preserve"> side (only available with Android OS 2.3 and later).</w:t>
        </w:r>
        <w:r w:rsidRPr="00066FA4">
          <w:rPr>
            <w:rFonts w:ascii="Verdana" w:eastAsia="宋体" w:hAnsi="Verdana" w:cs="宋体"/>
            <w:color w:val="352F28"/>
            <w:sz w:val="18"/>
            <w:szCs w:val="18"/>
          </w:rPr>
          <w:br/>
        </w:r>
        <w:r w:rsidRPr="00066FA4">
          <w:rPr>
            <w:rFonts w:ascii="Verdana" w:eastAsia="宋体" w:hAnsi="Verdana" w:cs="宋体"/>
            <w:color w:val="550055"/>
            <w:sz w:val="18"/>
          </w:rPr>
          <w:t>设备为横向模式，设备垂直手持并且</w:t>
        </w:r>
        <w:r w:rsidRPr="00066FA4">
          <w:rPr>
            <w:rFonts w:ascii="Verdana" w:eastAsia="宋体" w:hAnsi="Verdana" w:cs="宋体"/>
            <w:color w:val="550055"/>
            <w:sz w:val="18"/>
          </w:rPr>
          <w:t>home</w:t>
        </w:r>
        <w:r w:rsidRPr="00066FA4">
          <w:rPr>
            <w:rFonts w:ascii="Verdana" w:eastAsia="宋体" w:hAnsi="Verdana" w:cs="宋体"/>
            <w:color w:val="550055"/>
            <w:sz w:val="18"/>
          </w:rPr>
          <w:t>键在左边。（仅</w:t>
        </w:r>
        <w:r w:rsidRPr="00066FA4">
          <w:rPr>
            <w:rFonts w:ascii="Verdana" w:eastAsia="宋体" w:hAnsi="Verdana" w:cs="宋体"/>
            <w:color w:val="550055"/>
            <w:sz w:val="18"/>
          </w:rPr>
          <w:t>Android OS 2.3</w:t>
        </w:r>
        <w:r w:rsidRPr="00066FA4">
          <w:rPr>
            <w:rFonts w:ascii="Verdana" w:eastAsia="宋体" w:hAnsi="Verdana" w:cs="宋体"/>
            <w:color w:val="550055"/>
            <w:sz w:val="18"/>
          </w:rPr>
          <w:t>和以后可用）</w:t>
        </w:r>
        <w:r w:rsidRPr="00066FA4">
          <w:rPr>
            <w:rFonts w:ascii="Verdana" w:eastAsia="宋体" w:hAnsi="Verdana" w:cs="宋体"/>
            <w:color w:val="550055"/>
            <w:sz w:val="18"/>
          </w:rPr>
          <w:t xml:space="preserve"> </w:t>
        </w:r>
      </w:ins>
    </w:p>
    <w:p w:rsidR="00066FA4" w:rsidRPr="00066FA4" w:rsidRDefault="00066FA4" w:rsidP="00066FA4">
      <w:pPr>
        <w:numPr>
          <w:ilvl w:val="0"/>
          <w:numId w:val="12"/>
        </w:numPr>
        <w:pBdr>
          <w:top w:val="single" w:sz="6" w:space="0" w:color="000000"/>
          <w:bottom w:val="dotted" w:sz="6" w:space="2" w:color="CCCCCC"/>
        </w:pBdr>
        <w:shd w:val="clear" w:color="auto" w:fill="FFFFFF"/>
        <w:wordWrap w:val="0"/>
        <w:adjustRightInd/>
        <w:snapToGrid/>
        <w:spacing w:after="0" w:line="300" w:lineRule="atLeast"/>
        <w:ind w:left="225"/>
        <w:rPr>
          <w:ins w:id="692" w:author="Unknown"/>
          <w:rFonts w:ascii="Verdana" w:eastAsia="宋体" w:hAnsi="Verdana" w:cs="宋体"/>
          <w:b/>
          <w:bCs/>
          <w:color w:val="352F28"/>
          <w:sz w:val="18"/>
          <w:szCs w:val="18"/>
        </w:rPr>
      </w:pPr>
      <w:ins w:id="693" w:author="Unknown">
        <w:r w:rsidRPr="00066FA4">
          <w:rPr>
            <w:rFonts w:ascii="Verdana" w:eastAsia="宋体" w:hAnsi="Verdana" w:cs="宋体"/>
            <w:b/>
            <w:bCs/>
            <w:color w:val="352F28"/>
            <w:sz w:val="18"/>
            <w:szCs w:val="18"/>
          </w:rPr>
          <w:t xml:space="preserve">Landscape Left </w:t>
        </w:r>
        <w:r w:rsidRPr="00066FA4">
          <w:rPr>
            <w:rFonts w:ascii="Verdana" w:eastAsia="宋体" w:hAnsi="Verdana" w:cs="宋体"/>
            <w:b/>
            <w:bCs/>
            <w:color w:val="550055"/>
            <w:sz w:val="18"/>
          </w:rPr>
          <w:t>左横向</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694" w:author="Unknown"/>
          <w:rFonts w:ascii="Verdana" w:eastAsia="宋体" w:hAnsi="Verdana" w:cs="宋体"/>
          <w:color w:val="352F28"/>
          <w:sz w:val="18"/>
          <w:szCs w:val="18"/>
        </w:rPr>
      </w:pPr>
      <w:ins w:id="695" w:author="Unknown">
        <w:r w:rsidRPr="00066FA4">
          <w:rPr>
            <w:rFonts w:ascii="Verdana" w:eastAsia="宋体" w:hAnsi="Verdana" w:cs="宋体"/>
            <w:color w:val="352F28"/>
            <w:sz w:val="18"/>
            <w:szCs w:val="18"/>
          </w:rPr>
          <w:t xml:space="preserve">The device is in landscape mode, with the device held upright and the home button on the </w:t>
        </w:r>
        <w:r w:rsidRPr="00066FA4">
          <w:rPr>
            <w:rFonts w:ascii="Verdana" w:eastAsia="宋体" w:hAnsi="Verdana" w:cs="宋体"/>
            <w:b/>
            <w:bCs/>
            <w:color w:val="352F28"/>
            <w:sz w:val="18"/>
          </w:rPr>
          <w:t>right</w:t>
        </w:r>
        <w:r w:rsidRPr="00066FA4">
          <w:rPr>
            <w:rFonts w:ascii="Verdana" w:eastAsia="宋体" w:hAnsi="Verdana" w:cs="宋体"/>
            <w:color w:val="352F28"/>
            <w:sz w:val="18"/>
            <w:szCs w:val="18"/>
          </w:rPr>
          <w:t xml:space="preserve"> side.</w:t>
        </w:r>
        <w:r w:rsidRPr="00066FA4">
          <w:rPr>
            <w:rFonts w:ascii="Verdana" w:eastAsia="宋体" w:hAnsi="Verdana" w:cs="宋体"/>
            <w:color w:val="352F28"/>
            <w:sz w:val="18"/>
            <w:szCs w:val="18"/>
          </w:rPr>
          <w:br/>
        </w:r>
        <w:r w:rsidRPr="00066FA4">
          <w:rPr>
            <w:rFonts w:ascii="Verdana" w:eastAsia="宋体" w:hAnsi="Verdana" w:cs="宋体"/>
            <w:color w:val="550055"/>
            <w:sz w:val="18"/>
          </w:rPr>
          <w:t>设备为横向模式，设备垂直手持并且</w:t>
        </w:r>
        <w:r w:rsidRPr="00066FA4">
          <w:rPr>
            <w:rFonts w:ascii="Verdana" w:eastAsia="宋体" w:hAnsi="Verdana" w:cs="宋体"/>
            <w:color w:val="550055"/>
            <w:sz w:val="18"/>
          </w:rPr>
          <w:t>home</w:t>
        </w:r>
        <w:r w:rsidRPr="00066FA4">
          <w:rPr>
            <w:rFonts w:ascii="Verdana" w:eastAsia="宋体" w:hAnsi="Verdana" w:cs="宋体"/>
            <w:color w:val="550055"/>
            <w:sz w:val="18"/>
          </w:rPr>
          <w:t>键在右边。</w:t>
        </w:r>
      </w:ins>
    </w:p>
    <w:p w:rsidR="00066FA4" w:rsidRPr="00066FA4" w:rsidRDefault="00066FA4" w:rsidP="00066FA4">
      <w:pPr>
        <w:numPr>
          <w:ilvl w:val="0"/>
          <w:numId w:val="12"/>
        </w:numPr>
        <w:pBdr>
          <w:top w:val="single" w:sz="6" w:space="0" w:color="000000"/>
          <w:bottom w:val="dotted" w:sz="6" w:space="2" w:color="CCCCCC"/>
        </w:pBdr>
        <w:shd w:val="clear" w:color="auto" w:fill="FFFFFF"/>
        <w:wordWrap w:val="0"/>
        <w:adjustRightInd/>
        <w:snapToGrid/>
        <w:spacing w:after="0" w:line="300" w:lineRule="atLeast"/>
        <w:ind w:left="225"/>
        <w:rPr>
          <w:ins w:id="696" w:author="Unknown"/>
          <w:rFonts w:ascii="Verdana" w:eastAsia="宋体" w:hAnsi="Verdana" w:cs="宋体"/>
          <w:b/>
          <w:bCs/>
          <w:color w:val="352F28"/>
          <w:sz w:val="18"/>
          <w:szCs w:val="18"/>
        </w:rPr>
      </w:pPr>
      <w:ins w:id="697" w:author="Unknown">
        <w:r w:rsidRPr="00066FA4">
          <w:rPr>
            <w:rFonts w:ascii="Verdana" w:eastAsia="宋体" w:hAnsi="Verdana" w:cs="宋体"/>
            <w:b/>
            <w:bCs/>
            <w:color w:val="352F28"/>
            <w:sz w:val="18"/>
            <w:szCs w:val="18"/>
          </w:rPr>
          <w:t>Use 32-bit Display Buffer</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使用</w:t>
        </w:r>
        <w:r w:rsidRPr="00066FA4">
          <w:rPr>
            <w:rFonts w:ascii="Verdana" w:eastAsia="宋体" w:hAnsi="Verdana" w:cs="宋体"/>
            <w:b/>
            <w:bCs/>
            <w:color w:val="550055"/>
            <w:sz w:val="18"/>
          </w:rPr>
          <w:t>32</w:t>
        </w:r>
        <w:r w:rsidRPr="00066FA4">
          <w:rPr>
            <w:rFonts w:ascii="Verdana" w:eastAsia="宋体" w:hAnsi="Verdana" w:cs="宋体"/>
            <w:b/>
            <w:bCs/>
            <w:color w:val="550055"/>
            <w:sz w:val="18"/>
          </w:rPr>
          <w:t>位显示缓冲器</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698" w:author="Unknown"/>
          <w:rFonts w:ascii="Verdana" w:eastAsia="宋体" w:hAnsi="Verdana" w:cs="宋体"/>
          <w:color w:val="352F28"/>
          <w:sz w:val="18"/>
          <w:szCs w:val="18"/>
        </w:rPr>
      </w:pPr>
      <w:ins w:id="699" w:author="Unknown">
        <w:r w:rsidRPr="00066FA4">
          <w:rPr>
            <w:rFonts w:ascii="Verdana" w:eastAsia="宋体" w:hAnsi="Verdana" w:cs="宋体"/>
            <w:color w:val="352F28"/>
            <w:sz w:val="18"/>
            <w:szCs w:val="18"/>
          </w:rPr>
          <w:t>Specifies if Display Buffer should be created to hold 32-bit color values (16-bit by default). Use it if you see banding, or need alpha in your ImageEffects, as they will create RTs in same format as Display Buffer. Not supported on devices running pre-Gingerbread OS (will be forced to 16-bit).</w:t>
        </w:r>
        <w:r w:rsidRPr="00066FA4">
          <w:rPr>
            <w:rFonts w:ascii="Verdana" w:eastAsia="宋体" w:hAnsi="Verdana" w:cs="宋体"/>
            <w:color w:val="352F28"/>
            <w:sz w:val="18"/>
            <w:szCs w:val="18"/>
          </w:rPr>
          <w:br/>
        </w:r>
        <w:r w:rsidRPr="00066FA4">
          <w:rPr>
            <w:rFonts w:ascii="Verdana" w:eastAsia="宋体" w:hAnsi="Verdana" w:cs="宋体"/>
            <w:color w:val="550055"/>
            <w:sz w:val="18"/>
          </w:rPr>
          <w:t>如果显示缓冲器被创建持有</w:t>
        </w:r>
        <w:r w:rsidRPr="00066FA4">
          <w:rPr>
            <w:rFonts w:ascii="Verdana" w:eastAsia="宋体" w:hAnsi="Verdana" w:cs="宋体"/>
            <w:color w:val="550055"/>
            <w:sz w:val="18"/>
          </w:rPr>
          <w:t>32</w:t>
        </w:r>
        <w:r w:rsidRPr="00066FA4">
          <w:rPr>
            <w:rFonts w:ascii="Verdana" w:eastAsia="宋体" w:hAnsi="Verdana" w:cs="宋体"/>
            <w:color w:val="550055"/>
            <w:sz w:val="18"/>
          </w:rPr>
          <w:t>位颜色值时指定（默认</w:t>
        </w:r>
        <w:r w:rsidRPr="00066FA4">
          <w:rPr>
            <w:rFonts w:ascii="Verdana" w:eastAsia="宋体" w:hAnsi="Verdana" w:cs="宋体"/>
            <w:color w:val="550055"/>
            <w:sz w:val="18"/>
          </w:rPr>
          <w:t>16</w:t>
        </w:r>
        <w:r w:rsidRPr="00066FA4">
          <w:rPr>
            <w:rFonts w:ascii="Verdana" w:eastAsia="宋体" w:hAnsi="Verdana" w:cs="宋体"/>
            <w:color w:val="550055"/>
            <w:sz w:val="18"/>
          </w:rPr>
          <w:t>位）。如果你看到条带或你的图像效果需要</w:t>
        </w:r>
        <w:r w:rsidRPr="00066FA4">
          <w:rPr>
            <w:rFonts w:ascii="Verdana" w:eastAsia="宋体" w:hAnsi="Verdana" w:cs="宋体"/>
            <w:color w:val="550055"/>
            <w:sz w:val="18"/>
          </w:rPr>
          <w:t>alpha</w:t>
        </w:r>
        <w:r w:rsidRPr="00066FA4">
          <w:rPr>
            <w:rFonts w:ascii="Verdana" w:eastAsia="宋体" w:hAnsi="Verdana" w:cs="宋体"/>
            <w:color w:val="550055"/>
            <w:sz w:val="18"/>
          </w:rPr>
          <w:t>时使用，将以相同的格式创建</w:t>
        </w:r>
        <w:r w:rsidRPr="00066FA4">
          <w:rPr>
            <w:rFonts w:ascii="Verdana" w:eastAsia="宋体" w:hAnsi="Verdana" w:cs="宋体"/>
            <w:color w:val="550055"/>
            <w:sz w:val="18"/>
          </w:rPr>
          <w:t>TRs</w:t>
        </w:r>
        <w:r w:rsidRPr="00066FA4">
          <w:rPr>
            <w:rFonts w:ascii="Verdana" w:eastAsia="宋体" w:hAnsi="Verdana" w:cs="宋体"/>
            <w:color w:val="550055"/>
            <w:sz w:val="18"/>
          </w:rPr>
          <w:t>作为显示缓冲器。在运行</w:t>
        </w:r>
        <w:r w:rsidRPr="00066FA4">
          <w:rPr>
            <w:rFonts w:ascii="Verdana" w:eastAsia="宋体" w:hAnsi="Verdana" w:cs="宋体"/>
            <w:color w:val="550055"/>
            <w:sz w:val="18"/>
          </w:rPr>
          <w:t>pre-Gingerbread</w:t>
        </w:r>
        <w:r w:rsidRPr="00066FA4">
          <w:rPr>
            <w:rFonts w:ascii="Verdana" w:eastAsia="宋体" w:hAnsi="Verdana" w:cs="宋体"/>
            <w:color w:val="550055"/>
            <w:sz w:val="18"/>
          </w:rPr>
          <w:t>操作系统的设备不支持（将强制为</w:t>
        </w:r>
        <w:r w:rsidRPr="00066FA4">
          <w:rPr>
            <w:rFonts w:ascii="Verdana" w:eastAsia="宋体" w:hAnsi="Verdana" w:cs="宋体"/>
            <w:color w:val="550055"/>
            <w:sz w:val="18"/>
          </w:rPr>
          <w:t>16</w:t>
        </w:r>
        <w:r w:rsidRPr="00066FA4">
          <w:rPr>
            <w:rFonts w:ascii="Verdana" w:eastAsia="宋体" w:hAnsi="Verdana" w:cs="宋体"/>
            <w:color w:val="550055"/>
            <w:sz w:val="18"/>
          </w:rPr>
          <w:t>位）。</w:t>
        </w:r>
      </w:ins>
    </w:p>
    <w:p w:rsidR="00066FA4" w:rsidRPr="00066FA4" w:rsidRDefault="00066FA4" w:rsidP="00066FA4">
      <w:pPr>
        <w:numPr>
          <w:ilvl w:val="0"/>
          <w:numId w:val="12"/>
        </w:numPr>
        <w:pBdr>
          <w:top w:val="single" w:sz="6" w:space="0" w:color="000000"/>
          <w:bottom w:val="dotted" w:sz="6" w:space="2" w:color="CCCCCC"/>
        </w:pBdr>
        <w:shd w:val="clear" w:color="auto" w:fill="FFFFFF"/>
        <w:wordWrap w:val="0"/>
        <w:adjustRightInd/>
        <w:snapToGrid/>
        <w:spacing w:after="0" w:line="300" w:lineRule="atLeast"/>
        <w:ind w:left="225"/>
        <w:rPr>
          <w:ins w:id="700" w:author="Unknown"/>
          <w:rFonts w:ascii="Verdana" w:eastAsia="宋体" w:hAnsi="Verdana" w:cs="宋体"/>
          <w:b/>
          <w:bCs/>
          <w:color w:val="352F28"/>
          <w:sz w:val="18"/>
          <w:szCs w:val="18"/>
        </w:rPr>
      </w:pPr>
      <w:ins w:id="701" w:author="Unknown">
        <w:r w:rsidRPr="00066FA4">
          <w:rPr>
            <w:rFonts w:ascii="Verdana" w:eastAsia="宋体" w:hAnsi="Verdana" w:cs="宋体"/>
            <w:b/>
            <w:bCs/>
            <w:color w:val="352F28"/>
            <w:sz w:val="18"/>
            <w:szCs w:val="18"/>
          </w:rPr>
          <w:t>Use 24-bit Depth Buffer</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使用</w:t>
        </w:r>
        <w:r w:rsidRPr="00066FA4">
          <w:rPr>
            <w:rFonts w:ascii="Verdana" w:eastAsia="宋体" w:hAnsi="Verdana" w:cs="宋体"/>
            <w:b/>
            <w:bCs/>
            <w:color w:val="550055"/>
            <w:sz w:val="18"/>
          </w:rPr>
          <w:t>24</w:t>
        </w:r>
        <w:r w:rsidRPr="00066FA4">
          <w:rPr>
            <w:rFonts w:ascii="Verdana" w:eastAsia="宋体" w:hAnsi="Verdana" w:cs="宋体"/>
            <w:b/>
            <w:bCs/>
            <w:color w:val="550055"/>
            <w:sz w:val="18"/>
          </w:rPr>
          <w:t>位深度缓冲器</w:t>
        </w:r>
        <w:r w:rsidRPr="00066FA4">
          <w:rPr>
            <w:rFonts w:ascii="Verdana" w:eastAsia="宋体" w:hAnsi="Verdana" w:cs="宋体"/>
            <w:b/>
            <w:bCs/>
            <w:color w:val="550055"/>
            <w:sz w:val="18"/>
          </w:rPr>
          <w:t xml:space="preserve"> </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702" w:author="Unknown"/>
          <w:rFonts w:ascii="Verdana" w:eastAsia="宋体" w:hAnsi="Verdana" w:cs="宋体"/>
          <w:color w:val="352F28"/>
          <w:sz w:val="18"/>
          <w:szCs w:val="18"/>
        </w:rPr>
      </w:pPr>
      <w:ins w:id="703" w:author="Unknown">
        <w:r w:rsidRPr="00066FA4">
          <w:rPr>
            <w:rFonts w:ascii="Verdana" w:eastAsia="宋体" w:hAnsi="Verdana" w:cs="宋体"/>
            <w:color w:val="352F28"/>
            <w:sz w:val="18"/>
            <w:szCs w:val="18"/>
          </w:rPr>
          <w:t>If set Depth Buffer will be created to hold (at least) 24-bit depth values. Use it only if you see 'z-fighting' or other artifacts, as it may have performance implications.</w:t>
        </w:r>
        <w:r w:rsidRPr="00066FA4">
          <w:rPr>
            <w:rFonts w:ascii="Verdana" w:eastAsia="宋体" w:hAnsi="Verdana" w:cs="宋体"/>
            <w:color w:val="352F28"/>
            <w:sz w:val="18"/>
            <w:szCs w:val="18"/>
          </w:rPr>
          <w:br/>
        </w:r>
        <w:r w:rsidRPr="00066FA4">
          <w:rPr>
            <w:rFonts w:ascii="Verdana" w:eastAsia="宋体" w:hAnsi="Verdana" w:cs="宋体"/>
            <w:color w:val="550055"/>
            <w:sz w:val="18"/>
          </w:rPr>
          <w:t>如果深度缓冲器被创建持有</w:t>
        </w:r>
        <w:r w:rsidRPr="00066FA4">
          <w:rPr>
            <w:rFonts w:ascii="Verdana" w:eastAsia="宋体" w:hAnsi="Verdana" w:cs="宋体"/>
            <w:color w:val="550055"/>
            <w:sz w:val="18"/>
          </w:rPr>
          <w:t>24</w:t>
        </w:r>
        <w:r w:rsidRPr="00066FA4">
          <w:rPr>
            <w:rFonts w:ascii="Verdana" w:eastAsia="宋体" w:hAnsi="Verdana" w:cs="宋体"/>
            <w:color w:val="550055"/>
            <w:sz w:val="18"/>
          </w:rPr>
          <w:t>位深度值时设置。仅在你看到</w:t>
        </w:r>
        <w:r w:rsidRPr="00066FA4">
          <w:rPr>
            <w:rFonts w:ascii="Verdana" w:eastAsia="宋体" w:hAnsi="Verdana" w:cs="宋体"/>
            <w:color w:val="550055"/>
            <w:sz w:val="18"/>
          </w:rPr>
          <w:t>z-fighting</w:t>
        </w:r>
        <w:r w:rsidRPr="00066FA4">
          <w:rPr>
            <w:rFonts w:ascii="Verdana" w:eastAsia="宋体" w:hAnsi="Verdana" w:cs="宋体"/>
            <w:color w:val="550055"/>
            <w:sz w:val="18"/>
          </w:rPr>
          <w:t>或其他斑迹时使用，因为它可能影响性能。</w:t>
        </w:r>
      </w:ins>
    </w:p>
    <w:p w:rsidR="00066FA4" w:rsidRPr="00066FA4" w:rsidRDefault="00066FA4" w:rsidP="00066FA4">
      <w:pPr>
        <w:shd w:val="clear" w:color="auto" w:fill="FFFFFF"/>
        <w:adjustRightInd/>
        <w:snapToGrid/>
        <w:spacing w:before="100" w:beforeAutospacing="1" w:after="100" w:afterAutospacing="1" w:line="300" w:lineRule="atLeast"/>
        <w:outlineLvl w:val="3"/>
        <w:rPr>
          <w:ins w:id="704" w:author="Unknown"/>
          <w:rFonts w:ascii="Verdana" w:eastAsia="宋体" w:hAnsi="Verdana" w:cs="宋体"/>
          <w:b/>
          <w:bCs/>
          <w:color w:val="352F28"/>
          <w:sz w:val="24"/>
          <w:szCs w:val="24"/>
        </w:rPr>
      </w:pPr>
      <w:ins w:id="705" w:author="Unknown">
        <w:r w:rsidRPr="00066FA4">
          <w:rPr>
            <w:rFonts w:ascii="Verdana" w:eastAsia="宋体" w:hAnsi="Verdana" w:cs="宋体"/>
            <w:b/>
            <w:bCs/>
            <w:color w:val="352F28"/>
            <w:sz w:val="24"/>
            <w:szCs w:val="24"/>
          </w:rPr>
          <w:t xml:space="preserve">Icon </w:t>
        </w:r>
        <w:r w:rsidRPr="00066FA4">
          <w:rPr>
            <w:rFonts w:ascii="Verdana" w:eastAsia="宋体" w:hAnsi="Verdana" w:cs="宋体"/>
            <w:b/>
            <w:bCs/>
            <w:color w:val="352F28"/>
            <w:sz w:val="24"/>
            <w:szCs w:val="24"/>
          </w:rPr>
          <w:t>图标</w:t>
        </w:r>
      </w:ins>
    </w:p>
    <w:p w:rsidR="00066FA4" w:rsidRPr="00066FA4" w:rsidRDefault="00066FA4" w:rsidP="00066FA4">
      <w:pPr>
        <w:shd w:val="clear" w:color="auto" w:fill="FFFFFF"/>
        <w:adjustRightInd/>
        <w:snapToGrid/>
        <w:spacing w:before="100" w:beforeAutospacing="1" w:after="100" w:afterAutospacing="1" w:line="300" w:lineRule="atLeast"/>
        <w:rPr>
          <w:ins w:id="706" w:author="Unknown"/>
          <w:rFonts w:ascii="Verdana" w:eastAsia="宋体" w:hAnsi="Verdana" w:cs="宋体"/>
          <w:color w:val="352F28"/>
          <w:sz w:val="18"/>
          <w:szCs w:val="18"/>
        </w:rPr>
      </w:pPr>
      <w:r>
        <w:rPr>
          <w:rFonts w:ascii="Verdana" w:eastAsia="宋体" w:hAnsi="Verdana" w:cs="宋体"/>
          <w:noProof/>
          <w:color w:val="352F28"/>
          <w:sz w:val="18"/>
          <w:szCs w:val="18"/>
        </w:rPr>
        <w:drawing>
          <wp:inline distT="0" distB="0" distL="0" distR="0">
            <wp:extent cx="2628900" cy="2647950"/>
            <wp:effectExtent l="19050" t="0" r="0" b="0"/>
            <wp:docPr id="16" name="图片 16" descr="http://game.ceeger.com/Components/Images/class-PlayerSettings-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game.ceeger.com/Components/Images/class-PlayerSettings-16.jpg"/>
                    <pic:cNvPicPr>
                      <a:picLocks noChangeAspect="1" noChangeArrowheads="1"/>
                    </pic:cNvPicPr>
                  </pic:nvPicPr>
                  <pic:blipFill>
                    <a:blip r:embed="rId18" cstate="print"/>
                    <a:srcRect/>
                    <a:stretch>
                      <a:fillRect/>
                    </a:stretch>
                  </pic:blipFill>
                  <pic:spPr bwMode="auto">
                    <a:xfrm>
                      <a:off x="0" y="0"/>
                      <a:ext cx="2628900" cy="2647950"/>
                    </a:xfrm>
                    <a:prstGeom prst="rect">
                      <a:avLst/>
                    </a:prstGeom>
                    <a:noFill/>
                    <a:ln w="9525">
                      <a:noFill/>
                      <a:miter lim="800000"/>
                      <a:headEnd/>
                      <a:tailEnd/>
                    </a:ln>
                  </pic:spPr>
                </pic:pic>
              </a:graphicData>
            </a:graphic>
          </wp:inline>
        </w:drawing>
      </w:r>
      <w:ins w:id="707" w:author="Unknown">
        <w:r w:rsidRPr="00066FA4">
          <w:rPr>
            <w:rFonts w:ascii="Verdana" w:eastAsia="宋体" w:hAnsi="Verdana" w:cs="宋体"/>
            <w:color w:val="352F28"/>
            <w:sz w:val="18"/>
            <w:szCs w:val="18"/>
          </w:rPr>
          <w:br/>
        </w:r>
        <w:r w:rsidRPr="00066FA4">
          <w:rPr>
            <w:rFonts w:ascii="Verdana" w:eastAsia="宋体" w:hAnsi="Verdana" w:cs="宋体"/>
            <w:i/>
            <w:iCs/>
            <w:color w:val="352F28"/>
            <w:sz w:val="18"/>
          </w:rPr>
          <w:t xml:space="preserve">Different icons that your project will have when built </w:t>
        </w:r>
        <w:r w:rsidRPr="00066FA4">
          <w:rPr>
            <w:rFonts w:ascii="Verdana" w:eastAsia="宋体" w:hAnsi="Verdana" w:cs="宋体"/>
            <w:i/>
            <w:iCs/>
            <w:color w:val="352F28"/>
            <w:sz w:val="18"/>
          </w:rPr>
          <w:t>你的项目编译时的默认图标</w:t>
        </w:r>
        <w:r w:rsidRPr="00066FA4">
          <w:rPr>
            <w:rFonts w:ascii="Verdana" w:eastAsia="宋体" w:hAnsi="Verdana" w:cs="宋体"/>
            <w:i/>
            <w:iCs/>
            <w:color w:val="352F28"/>
            <w:sz w:val="18"/>
          </w:rPr>
          <w:t>.</w:t>
        </w:r>
      </w:ins>
    </w:p>
    <w:p w:rsidR="00066FA4" w:rsidRPr="00066FA4" w:rsidRDefault="00066FA4" w:rsidP="00066FA4">
      <w:pPr>
        <w:numPr>
          <w:ilvl w:val="0"/>
          <w:numId w:val="13"/>
        </w:numPr>
        <w:pBdr>
          <w:top w:val="single" w:sz="6" w:space="0" w:color="000000"/>
          <w:bottom w:val="dotted" w:sz="6" w:space="2" w:color="CCCCCC"/>
        </w:pBdr>
        <w:shd w:val="clear" w:color="auto" w:fill="FFFFFF"/>
        <w:wordWrap w:val="0"/>
        <w:adjustRightInd/>
        <w:snapToGrid/>
        <w:spacing w:after="0" w:line="300" w:lineRule="atLeast"/>
        <w:ind w:left="225"/>
        <w:rPr>
          <w:ins w:id="708" w:author="Unknown"/>
          <w:rFonts w:ascii="Verdana" w:eastAsia="宋体" w:hAnsi="Verdana" w:cs="宋体"/>
          <w:b/>
          <w:bCs/>
          <w:color w:val="352F28"/>
          <w:sz w:val="18"/>
          <w:szCs w:val="18"/>
        </w:rPr>
      </w:pPr>
      <w:ins w:id="709" w:author="Unknown">
        <w:r w:rsidRPr="00066FA4">
          <w:rPr>
            <w:rFonts w:ascii="Verdana" w:eastAsia="宋体" w:hAnsi="Verdana" w:cs="宋体"/>
            <w:b/>
            <w:bCs/>
            <w:color w:val="352F28"/>
            <w:sz w:val="18"/>
            <w:szCs w:val="18"/>
          </w:rPr>
          <w:t>Override for Android</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覆盖图标</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710" w:author="Unknown"/>
          <w:rFonts w:ascii="Verdana" w:eastAsia="宋体" w:hAnsi="Verdana" w:cs="宋体"/>
          <w:color w:val="352F28"/>
          <w:sz w:val="18"/>
          <w:szCs w:val="18"/>
        </w:rPr>
      </w:pPr>
      <w:ins w:id="711" w:author="Unknown">
        <w:r w:rsidRPr="00066FA4">
          <w:rPr>
            <w:rFonts w:ascii="Verdana" w:eastAsia="宋体" w:hAnsi="Verdana" w:cs="宋体"/>
            <w:color w:val="352F28"/>
            <w:sz w:val="18"/>
            <w:szCs w:val="18"/>
          </w:rPr>
          <w:t>Check if you want to assign a custom icon you would like to be used for your Android game. Different sizes of the icon should fill in the squares below.</w:t>
        </w:r>
        <w:r w:rsidRPr="00066FA4">
          <w:rPr>
            <w:rFonts w:ascii="Verdana" w:eastAsia="宋体" w:hAnsi="Verdana" w:cs="宋体"/>
            <w:color w:val="352F28"/>
            <w:sz w:val="18"/>
            <w:szCs w:val="18"/>
          </w:rPr>
          <w:br/>
        </w:r>
        <w:r w:rsidRPr="00066FA4">
          <w:rPr>
            <w:rFonts w:ascii="Verdana" w:eastAsia="宋体" w:hAnsi="Verdana" w:cs="宋体"/>
            <w:color w:val="550055"/>
            <w:sz w:val="18"/>
          </w:rPr>
          <w:t>如果你想为你的</w:t>
        </w:r>
        <w:r w:rsidRPr="00066FA4">
          <w:rPr>
            <w:rFonts w:ascii="Verdana" w:eastAsia="宋体" w:hAnsi="Verdana" w:cs="宋体"/>
            <w:color w:val="550055"/>
            <w:sz w:val="18"/>
          </w:rPr>
          <w:t>Andriod</w:t>
        </w:r>
        <w:r w:rsidRPr="00066FA4">
          <w:rPr>
            <w:rFonts w:ascii="Verdana" w:eastAsia="宋体" w:hAnsi="Verdana" w:cs="宋体"/>
            <w:color w:val="550055"/>
            <w:sz w:val="18"/>
          </w:rPr>
          <w:t>游戏自定义一个图标，请勾选。对应不同尺寸的图片填入方框中。</w:t>
        </w:r>
      </w:ins>
    </w:p>
    <w:p w:rsidR="00066FA4" w:rsidRPr="00066FA4" w:rsidRDefault="00066FA4" w:rsidP="00066FA4">
      <w:pPr>
        <w:shd w:val="clear" w:color="auto" w:fill="FFFFFF"/>
        <w:adjustRightInd/>
        <w:snapToGrid/>
        <w:spacing w:before="100" w:beforeAutospacing="1" w:after="100" w:afterAutospacing="1" w:line="300" w:lineRule="atLeast"/>
        <w:outlineLvl w:val="3"/>
        <w:rPr>
          <w:ins w:id="712" w:author="Unknown"/>
          <w:rFonts w:ascii="Verdana" w:eastAsia="宋体" w:hAnsi="Verdana" w:cs="宋体"/>
          <w:b/>
          <w:bCs/>
          <w:color w:val="352F28"/>
          <w:sz w:val="24"/>
          <w:szCs w:val="24"/>
        </w:rPr>
      </w:pPr>
      <w:ins w:id="713" w:author="Unknown">
        <w:r w:rsidRPr="00066FA4">
          <w:rPr>
            <w:rFonts w:ascii="Verdana" w:eastAsia="宋体" w:hAnsi="Verdana" w:cs="宋体"/>
            <w:b/>
            <w:bCs/>
            <w:color w:val="352F28"/>
            <w:sz w:val="24"/>
            <w:szCs w:val="24"/>
          </w:rPr>
          <w:t xml:space="preserve">SplashImage </w:t>
        </w:r>
        <w:r w:rsidRPr="00066FA4">
          <w:rPr>
            <w:rFonts w:ascii="Verdana" w:eastAsia="宋体" w:hAnsi="Verdana" w:cs="宋体"/>
            <w:b/>
            <w:bCs/>
            <w:color w:val="352F28"/>
            <w:sz w:val="24"/>
            <w:szCs w:val="24"/>
          </w:rPr>
          <w:t>开机画面</w:t>
        </w:r>
      </w:ins>
    </w:p>
    <w:p w:rsidR="00066FA4" w:rsidRPr="00066FA4" w:rsidRDefault="00066FA4" w:rsidP="00066FA4">
      <w:pPr>
        <w:shd w:val="clear" w:color="auto" w:fill="FFFFFF"/>
        <w:adjustRightInd/>
        <w:snapToGrid/>
        <w:spacing w:before="100" w:beforeAutospacing="1" w:after="100" w:afterAutospacing="1" w:line="300" w:lineRule="atLeast"/>
        <w:rPr>
          <w:ins w:id="714" w:author="Unknown"/>
          <w:rFonts w:ascii="Verdana" w:eastAsia="宋体" w:hAnsi="Verdana" w:cs="宋体"/>
          <w:color w:val="352F28"/>
          <w:sz w:val="18"/>
          <w:szCs w:val="18"/>
        </w:rPr>
      </w:pPr>
      <w:r>
        <w:rPr>
          <w:rFonts w:ascii="Verdana" w:eastAsia="宋体" w:hAnsi="Verdana" w:cs="宋体"/>
          <w:noProof/>
          <w:color w:val="352F28"/>
          <w:sz w:val="18"/>
          <w:szCs w:val="18"/>
        </w:rPr>
        <w:drawing>
          <wp:inline distT="0" distB="0" distL="0" distR="0">
            <wp:extent cx="4619625" cy="2428875"/>
            <wp:effectExtent l="19050" t="0" r="9525" b="0"/>
            <wp:docPr id="17" name="图片 17" descr="http://game.ceeger.com/Components/Images/class-PlayerSettings-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game.ceeger.com/Components/Images/class-PlayerSettings-17.jpg"/>
                    <pic:cNvPicPr>
                      <a:picLocks noChangeAspect="1" noChangeArrowheads="1"/>
                    </pic:cNvPicPr>
                  </pic:nvPicPr>
                  <pic:blipFill>
                    <a:blip r:embed="rId19" cstate="print"/>
                    <a:srcRect/>
                    <a:stretch>
                      <a:fillRect/>
                    </a:stretch>
                  </pic:blipFill>
                  <pic:spPr bwMode="auto">
                    <a:xfrm>
                      <a:off x="0" y="0"/>
                      <a:ext cx="4619625" cy="2428875"/>
                    </a:xfrm>
                    <a:prstGeom prst="rect">
                      <a:avLst/>
                    </a:prstGeom>
                    <a:noFill/>
                    <a:ln w="9525">
                      <a:noFill/>
                      <a:miter lim="800000"/>
                      <a:headEnd/>
                      <a:tailEnd/>
                    </a:ln>
                  </pic:spPr>
                </pic:pic>
              </a:graphicData>
            </a:graphic>
          </wp:inline>
        </w:drawing>
      </w:r>
      <w:ins w:id="715" w:author="Unknown">
        <w:r w:rsidRPr="00066FA4">
          <w:rPr>
            <w:rFonts w:ascii="Verdana" w:eastAsia="宋体" w:hAnsi="Verdana" w:cs="宋体"/>
            <w:color w:val="352F28"/>
            <w:sz w:val="18"/>
            <w:szCs w:val="18"/>
          </w:rPr>
          <w:br/>
        </w:r>
        <w:r w:rsidRPr="00066FA4">
          <w:rPr>
            <w:rFonts w:ascii="Verdana" w:eastAsia="宋体" w:hAnsi="Verdana" w:cs="宋体"/>
            <w:i/>
            <w:iCs/>
            <w:color w:val="352F28"/>
            <w:sz w:val="18"/>
          </w:rPr>
          <w:t xml:space="preserve">Splash image that is going to be displayed when your project is launched </w:t>
        </w:r>
        <w:r w:rsidRPr="00066FA4">
          <w:rPr>
            <w:rFonts w:ascii="Verdana" w:eastAsia="宋体" w:hAnsi="Verdana" w:cs="宋体"/>
            <w:i/>
            <w:iCs/>
            <w:color w:val="352F28"/>
            <w:sz w:val="18"/>
          </w:rPr>
          <w:t>你的项目运行时显示的开启画面</w:t>
        </w:r>
        <w:r w:rsidRPr="00066FA4">
          <w:rPr>
            <w:rFonts w:ascii="Verdana" w:eastAsia="宋体" w:hAnsi="Verdana" w:cs="宋体"/>
            <w:i/>
            <w:iCs/>
            <w:color w:val="352F28"/>
            <w:sz w:val="18"/>
          </w:rPr>
          <w:t>.</w:t>
        </w:r>
      </w:ins>
    </w:p>
    <w:p w:rsidR="00066FA4" w:rsidRPr="00066FA4" w:rsidRDefault="00066FA4" w:rsidP="00066FA4">
      <w:pPr>
        <w:numPr>
          <w:ilvl w:val="0"/>
          <w:numId w:val="14"/>
        </w:numPr>
        <w:pBdr>
          <w:top w:val="single" w:sz="6" w:space="0" w:color="000000"/>
          <w:bottom w:val="dotted" w:sz="6" w:space="2" w:color="CCCCCC"/>
        </w:pBdr>
        <w:shd w:val="clear" w:color="auto" w:fill="FFFFFF"/>
        <w:wordWrap w:val="0"/>
        <w:adjustRightInd/>
        <w:snapToGrid/>
        <w:spacing w:after="0" w:line="300" w:lineRule="atLeast"/>
        <w:ind w:left="225"/>
        <w:rPr>
          <w:ins w:id="716" w:author="Unknown"/>
          <w:rFonts w:ascii="Verdana" w:eastAsia="宋体" w:hAnsi="Verdana" w:cs="宋体"/>
          <w:b/>
          <w:bCs/>
          <w:color w:val="352F28"/>
          <w:sz w:val="18"/>
          <w:szCs w:val="18"/>
        </w:rPr>
      </w:pPr>
      <w:ins w:id="717" w:author="Unknown">
        <w:r w:rsidRPr="00066FA4">
          <w:rPr>
            <w:rFonts w:ascii="Verdana" w:eastAsia="宋体" w:hAnsi="Verdana" w:cs="宋体"/>
            <w:b/>
            <w:bCs/>
            <w:color w:val="352F28"/>
            <w:sz w:val="18"/>
            <w:szCs w:val="18"/>
          </w:rPr>
          <w:t xml:space="preserve">Mobile Splash Screen </w:t>
        </w:r>
        <w:r w:rsidRPr="00066FA4">
          <w:rPr>
            <w:rFonts w:ascii="Verdana" w:eastAsia="宋体" w:hAnsi="Verdana" w:cs="宋体"/>
            <w:b/>
            <w:bCs/>
            <w:color w:val="550055"/>
            <w:sz w:val="18"/>
          </w:rPr>
          <w:t>手机开机画面</w:t>
        </w:r>
        <w:r w:rsidRPr="00066FA4">
          <w:rPr>
            <w:rFonts w:ascii="Verdana" w:eastAsia="宋体" w:hAnsi="Verdana" w:cs="宋体"/>
            <w:b/>
            <w:bCs/>
            <w:color w:val="352F28"/>
            <w:sz w:val="18"/>
            <w:szCs w:val="18"/>
          </w:rPr>
          <w:br/>
          <w:t>(Pro-only feature)</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718" w:author="Unknown"/>
          <w:rFonts w:ascii="Verdana" w:eastAsia="宋体" w:hAnsi="Verdana" w:cs="宋体"/>
          <w:color w:val="352F28"/>
          <w:sz w:val="18"/>
          <w:szCs w:val="18"/>
        </w:rPr>
      </w:pPr>
      <w:ins w:id="719" w:author="Unknown">
        <w:r w:rsidRPr="00066FA4">
          <w:rPr>
            <w:rFonts w:ascii="Verdana" w:eastAsia="宋体" w:hAnsi="Verdana" w:cs="宋体"/>
            <w:color w:val="352F28"/>
            <w:sz w:val="18"/>
            <w:szCs w:val="18"/>
          </w:rPr>
          <w:t>Specifies texture which should be used by the iOS Splash Screen. Standard Splash Screen size is 320x480.(This is shared between Android and iOS)</w:t>
        </w:r>
        <w:r w:rsidRPr="00066FA4">
          <w:rPr>
            <w:rFonts w:ascii="Verdana" w:eastAsia="宋体" w:hAnsi="Verdana" w:cs="宋体"/>
            <w:color w:val="352F28"/>
            <w:sz w:val="18"/>
            <w:szCs w:val="18"/>
          </w:rPr>
          <w:br/>
        </w:r>
        <w:r w:rsidRPr="00066FA4">
          <w:rPr>
            <w:rFonts w:ascii="Verdana" w:eastAsia="宋体" w:hAnsi="Verdana" w:cs="宋体"/>
            <w:color w:val="550055"/>
            <w:sz w:val="18"/>
          </w:rPr>
          <w:t>指定用于</w:t>
        </w:r>
        <w:r w:rsidRPr="00066FA4">
          <w:rPr>
            <w:rFonts w:ascii="Verdana" w:eastAsia="宋体" w:hAnsi="Verdana" w:cs="宋体"/>
            <w:color w:val="550055"/>
            <w:sz w:val="18"/>
          </w:rPr>
          <w:t>iOS</w:t>
        </w:r>
        <w:r w:rsidRPr="00066FA4">
          <w:rPr>
            <w:rFonts w:ascii="Verdana" w:eastAsia="宋体" w:hAnsi="Verdana" w:cs="宋体"/>
            <w:color w:val="550055"/>
            <w:sz w:val="18"/>
          </w:rPr>
          <w:t>开机画面的纹理，标准开机画面的尺寸为</w:t>
        </w:r>
        <w:r w:rsidRPr="00066FA4">
          <w:rPr>
            <w:rFonts w:ascii="Verdana" w:eastAsia="宋体" w:hAnsi="Verdana" w:cs="宋体"/>
            <w:color w:val="550055"/>
            <w:sz w:val="18"/>
          </w:rPr>
          <w:t>320x480</w:t>
        </w:r>
        <w:r w:rsidRPr="00066FA4">
          <w:rPr>
            <w:rFonts w:ascii="Verdana" w:eastAsia="宋体" w:hAnsi="Verdana" w:cs="宋体"/>
            <w:color w:val="550055"/>
            <w:sz w:val="18"/>
          </w:rPr>
          <w:t>。（该项与</w:t>
        </w:r>
        <w:r w:rsidRPr="00066FA4">
          <w:rPr>
            <w:rFonts w:ascii="Verdana" w:eastAsia="宋体" w:hAnsi="Verdana" w:cs="宋体"/>
            <w:color w:val="550055"/>
            <w:sz w:val="18"/>
          </w:rPr>
          <w:t xml:space="preserve">Android </w:t>
        </w:r>
        <w:r w:rsidRPr="00066FA4">
          <w:rPr>
            <w:rFonts w:ascii="Verdana" w:eastAsia="宋体" w:hAnsi="Verdana" w:cs="宋体"/>
            <w:color w:val="550055"/>
            <w:sz w:val="18"/>
          </w:rPr>
          <w:t>和</w:t>
        </w:r>
        <w:r w:rsidRPr="00066FA4">
          <w:rPr>
            <w:rFonts w:ascii="Verdana" w:eastAsia="宋体" w:hAnsi="Verdana" w:cs="宋体"/>
            <w:color w:val="550055"/>
            <w:sz w:val="18"/>
          </w:rPr>
          <w:t xml:space="preserve"> iOS</w:t>
        </w:r>
        <w:r w:rsidRPr="00066FA4">
          <w:rPr>
            <w:rFonts w:ascii="Verdana" w:eastAsia="宋体" w:hAnsi="Verdana" w:cs="宋体"/>
            <w:color w:val="550055"/>
            <w:sz w:val="18"/>
          </w:rPr>
          <w:t>共享）</w:t>
        </w:r>
        <w:r w:rsidRPr="00066FA4">
          <w:rPr>
            <w:rFonts w:ascii="Verdana" w:eastAsia="宋体" w:hAnsi="Verdana" w:cs="宋体"/>
            <w:color w:val="550055"/>
            <w:sz w:val="18"/>
          </w:rPr>
          <w:t xml:space="preserve"> </w:t>
        </w:r>
      </w:ins>
    </w:p>
    <w:p w:rsidR="00066FA4" w:rsidRPr="00066FA4" w:rsidRDefault="00066FA4" w:rsidP="00066FA4">
      <w:pPr>
        <w:numPr>
          <w:ilvl w:val="0"/>
          <w:numId w:val="14"/>
        </w:numPr>
        <w:pBdr>
          <w:top w:val="single" w:sz="6" w:space="0" w:color="000000"/>
          <w:bottom w:val="dotted" w:sz="6" w:space="2" w:color="CCCCCC"/>
        </w:pBdr>
        <w:shd w:val="clear" w:color="auto" w:fill="FFFFFF"/>
        <w:wordWrap w:val="0"/>
        <w:adjustRightInd/>
        <w:snapToGrid/>
        <w:spacing w:after="0" w:line="300" w:lineRule="atLeast"/>
        <w:ind w:left="225"/>
        <w:rPr>
          <w:ins w:id="720" w:author="Unknown"/>
          <w:rFonts w:ascii="Verdana" w:eastAsia="宋体" w:hAnsi="Verdana" w:cs="宋体"/>
          <w:b/>
          <w:bCs/>
          <w:color w:val="352F28"/>
          <w:sz w:val="18"/>
          <w:szCs w:val="18"/>
        </w:rPr>
      </w:pPr>
      <w:ins w:id="721" w:author="Unknown">
        <w:r w:rsidRPr="00066FA4">
          <w:rPr>
            <w:rFonts w:ascii="Verdana" w:eastAsia="宋体" w:hAnsi="Verdana" w:cs="宋体"/>
            <w:b/>
            <w:bCs/>
            <w:color w:val="352F28"/>
            <w:sz w:val="18"/>
            <w:szCs w:val="18"/>
          </w:rPr>
          <w:t xml:space="preserve">Splash Scaling </w:t>
        </w:r>
        <w:r w:rsidRPr="00066FA4">
          <w:rPr>
            <w:rFonts w:ascii="Verdana" w:eastAsia="宋体" w:hAnsi="Verdana" w:cs="宋体"/>
            <w:b/>
            <w:bCs/>
            <w:color w:val="550055"/>
            <w:sz w:val="18"/>
          </w:rPr>
          <w:t>开机画面缩放</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722" w:author="Unknown"/>
          <w:rFonts w:ascii="Verdana" w:eastAsia="宋体" w:hAnsi="Verdana" w:cs="宋体"/>
          <w:color w:val="352F28"/>
          <w:sz w:val="18"/>
          <w:szCs w:val="18"/>
        </w:rPr>
      </w:pPr>
      <w:ins w:id="723" w:author="Unknown">
        <w:r w:rsidRPr="00066FA4">
          <w:rPr>
            <w:rFonts w:ascii="Verdana" w:eastAsia="宋体" w:hAnsi="Verdana" w:cs="宋体"/>
            <w:color w:val="352F28"/>
            <w:sz w:val="18"/>
            <w:szCs w:val="18"/>
          </w:rPr>
          <w:t>Specifies how will be the splash image scaling on the device.</w:t>
        </w:r>
        <w:r w:rsidRPr="00066FA4">
          <w:rPr>
            <w:rFonts w:ascii="Verdana" w:eastAsia="宋体" w:hAnsi="Verdana" w:cs="宋体"/>
            <w:color w:val="352F28"/>
            <w:sz w:val="18"/>
            <w:szCs w:val="18"/>
          </w:rPr>
          <w:br/>
        </w:r>
        <w:r w:rsidRPr="00066FA4">
          <w:rPr>
            <w:rFonts w:ascii="Verdana" w:eastAsia="宋体" w:hAnsi="Verdana" w:cs="宋体"/>
            <w:color w:val="550055"/>
            <w:sz w:val="18"/>
          </w:rPr>
          <w:t>指定开机画面将如何缩放。</w:t>
        </w:r>
      </w:ins>
    </w:p>
    <w:p w:rsidR="00066FA4" w:rsidRPr="00066FA4" w:rsidRDefault="00066FA4" w:rsidP="00066FA4">
      <w:pPr>
        <w:shd w:val="clear" w:color="auto" w:fill="FFFFFF"/>
        <w:adjustRightInd/>
        <w:snapToGrid/>
        <w:spacing w:before="100" w:beforeAutospacing="1" w:after="100" w:afterAutospacing="1" w:line="300" w:lineRule="atLeast"/>
        <w:outlineLvl w:val="3"/>
        <w:rPr>
          <w:ins w:id="724" w:author="Unknown"/>
          <w:rFonts w:ascii="Verdana" w:eastAsia="宋体" w:hAnsi="Verdana" w:cs="宋体"/>
          <w:b/>
          <w:bCs/>
          <w:color w:val="352F28"/>
          <w:sz w:val="24"/>
          <w:szCs w:val="24"/>
        </w:rPr>
      </w:pPr>
      <w:ins w:id="725" w:author="Unknown">
        <w:r w:rsidRPr="00066FA4">
          <w:rPr>
            <w:rFonts w:ascii="Verdana" w:eastAsia="宋体" w:hAnsi="Verdana" w:cs="宋体"/>
            <w:b/>
            <w:bCs/>
            <w:color w:val="352F28"/>
            <w:sz w:val="24"/>
            <w:szCs w:val="24"/>
          </w:rPr>
          <w:t xml:space="preserve">Other Settings </w:t>
        </w:r>
        <w:r w:rsidRPr="00066FA4">
          <w:rPr>
            <w:rFonts w:ascii="Verdana" w:eastAsia="宋体" w:hAnsi="Verdana" w:cs="宋体"/>
            <w:b/>
            <w:bCs/>
            <w:color w:val="352F28"/>
            <w:sz w:val="24"/>
            <w:szCs w:val="24"/>
          </w:rPr>
          <w:t>其他设置</w:t>
        </w:r>
      </w:ins>
    </w:p>
    <w:p w:rsidR="00066FA4" w:rsidRPr="00066FA4" w:rsidRDefault="00066FA4" w:rsidP="00066FA4">
      <w:pPr>
        <w:shd w:val="clear" w:color="auto" w:fill="FFFFFF"/>
        <w:adjustRightInd/>
        <w:snapToGrid/>
        <w:spacing w:before="100" w:beforeAutospacing="1" w:after="100" w:afterAutospacing="1" w:line="300" w:lineRule="atLeast"/>
        <w:rPr>
          <w:ins w:id="726" w:author="Unknown"/>
          <w:rFonts w:ascii="Verdana" w:eastAsia="宋体" w:hAnsi="Verdana" w:cs="宋体"/>
          <w:color w:val="352F28"/>
          <w:sz w:val="18"/>
          <w:szCs w:val="18"/>
        </w:rPr>
      </w:pPr>
      <w:r>
        <w:rPr>
          <w:rFonts w:ascii="Verdana" w:eastAsia="宋体" w:hAnsi="Verdana" w:cs="宋体"/>
          <w:noProof/>
          <w:color w:val="352F28"/>
          <w:sz w:val="18"/>
          <w:szCs w:val="18"/>
        </w:rPr>
        <w:drawing>
          <wp:inline distT="0" distB="0" distL="0" distR="0">
            <wp:extent cx="2933700" cy="4095750"/>
            <wp:effectExtent l="19050" t="0" r="0" b="0"/>
            <wp:docPr id="18" name="图片 18" descr="http://game.ceeger.com/Components/Images/class-PlayerSettings-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game.ceeger.com/Components/Images/class-PlayerSettings-18.jpg"/>
                    <pic:cNvPicPr>
                      <a:picLocks noChangeAspect="1" noChangeArrowheads="1"/>
                    </pic:cNvPicPr>
                  </pic:nvPicPr>
                  <pic:blipFill>
                    <a:blip r:embed="rId20" cstate="print"/>
                    <a:srcRect/>
                    <a:stretch>
                      <a:fillRect/>
                    </a:stretch>
                  </pic:blipFill>
                  <pic:spPr bwMode="auto">
                    <a:xfrm>
                      <a:off x="0" y="0"/>
                      <a:ext cx="2933700" cy="4095750"/>
                    </a:xfrm>
                    <a:prstGeom prst="rect">
                      <a:avLst/>
                    </a:prstGeom>
                    <a:noFill/>
                    <a:ln w="9525">
                      <a:noFill/>
                      <a:miter lim="800000"/>
                      <a:headEnd/>
                      <a:tailEnd/>
                    </a:ln>
                  </pic:spPr>
                </pic:pic>
              </a:graphicData>
            </a:graphic>
          </wp:inline>
        </w:drawing>
      </w:r>
    </w:p>
    <w:p w:rsidR="00066FA4" w:rsidRPr="00066FA4" w:rsidRDefault="00066FA4" w:rsidP="00066FA4">
      <w:pPr>
        <w:numPr>
          <w:ilvl w:val="0"/>
          <w:numId w:val="15"/>
        </w:numPr>
        <w:pBdr>
          <w:top w:val="single" w:sz="6" w:space="0" w:color="000000"/>
          <w:bottom w:val="dotted" w:sz="6" w:space="2" w:color="CCCCCC"/>
        </w:pBdr>
        <w:shd w:val="clear" w:color="auto" w:fill="FFFFFF"/>
        <w:wordWrap w:val="0"/>
        <w:adjustRightInd/>
        <w:snapToGrid/>
        <w:spacing w:after="0" w:line="300" w:lineRule="atLeast"/>
        <w:ind w:left="225"/>
        <w:rPr>
          <w:ins w:id="727" w:author="Unknown"/>
          <w:rFonts w:ascii="Verdana" w:eastAsia="宋体" w:hAnsi="Verdana" w:cs="宋体"/>
          <w:b/>
          <w:bCs/>
          <w:color w:val="0066CC"/>
          <w:sz w:val="24"/>
          <w:szCs w:val="24"/>
        </w:rPr>
      </w:pPr>
      <w:ins w:id="728" w:author="Unknown">
        <w:r w:rsidRPr="00066FA4">
          <w:rPr>
            <w:rFonts w:ascii="Verdana" w:eastAsia="宋体" w:hAnsi="Verdana" w:cs="宋体"/>
            <w:b/>
            <w:bCs/>
            <w:color w:val="0066CC"/>
            <w:sz w:val="24"/>
            <w:szCs w:val="24"/>
          </w:rPr>
          <w:t>Rendering</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729" w:author="Unknown"/>
          <w:rFonts w:ascii="Verdana" w:eastAsia="宋体" w:hAnsi="Verdana" w:cs="宋体"/>
          <w:color w:val="0066CC"/>
          <w:sz w:val="24"/>
          <w:szCs w:val="24"/>
        </w:rPr>
      </w:pPr>
      <w:ins w:id="730" w:author="Unknown">
        <w:r w:rsidRPr="00066FA4">
          <w:rPr>
            <w:rFonts w:ascii="Verdana" w:eastAsia="宋体" w:hAnsi="Verdana" w:cs="宋体"/>
            <w:color w:val="0066CC"/>
            <w:sz w:val="24"/>
            <w:szCs w:val="24"/>
          </w:rPr>
          <w:t>渲染</w:t>
        </w:r>
      </w:ins>
    </w:p>
    <w:p w:rsidR="00066FA4" w:rsidRPr="00066FA4" w:rsidRDefault="00066FA4" w:rsidP="00066FA4">
      <w:pPr>
        <w:numPr>
          <w:ilvl w:val="0"/>
          <w:numId w:val="15"/>
        </w:numPr>
        <w:pBdr>
          <w:top w:val="single" w:sz="6" w:space="0" w:color="000000"/>
          <w:bottom w:val="dotted" w:sz="6" w:space="2" w:color="CCCCCC"/>
        </w:pBdr>
        <w:shd w:val="clear" w:color="auto" w:fill="FFFFFF"/>
        <w:wordWrap w:val="0"/>
        <w:adjustRightInd/>
        <w:snapToGrid/>
        <w:spacing w:after="0" w:line="300" w:lineRule="atLeast"/>
        <w:ind w:left="225"/>
        <w:rPr>
          <w:ins w:id="731" w:author="Unknown"/>
          <w:rFonts w:ascii="Verdana" w:eastAsia="宋体" w:hAnsi="Verdana" w:cs="宋体"/>
          <w:b/>
          <w:bCs/>
          <w:color w:val="352F28"/>
          <w:sz w:val="18"/>
          <w:szCs w:val="18"/>
        </w:rPr>
      </w:pPr>
      <w:ins w:id="732" w:author="Unknown">
        <w:r w:rsidRPr="00066FA4">
          <w:rPr>
            <w:rFonts w:ascii="Verdana" w:eastAsia="宋体" w:hAnsi="Verdana" w:cs="宋体"/>
            <w:b/>
            <w:bCs/>
            <w:color w:val="352F28"/>
            <w:sz w:val="18"/>
            <w:szCs w:val="18"/>
          </w:rPr>
          <w:t xml:space="preserve">Static Batching </w:t>
        </w:r>
        <w:r w:rsidRPr="00066FA4">
          <w:rPr>
            <w:rFonts w:ascii="Verdana" w:eastAsia="宋体" w:hAnsi="Verdana" w:cs="宋体"/>
            <w:b/>
            <w:bCs/>
            <w:color w:val="550055"/>
            <w:sz w:val="18"/>
          </w:rPr>
          <w:t>静态批处理</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733" w:author="Unknown"/>
          <w:rFonts w:ascii="Verdana" w:eastAsia="宋体" w:hAnsi="Verdana" w:cs="宋体"/>
          <w:color w:val="352F28"/>
          <w:sz w:val="18"/>
          <w:szCs w:val="18"/>
        </w:rPr>
      </w:pPr>
      <w:ins w:id="734" w:author="Unknown">
        <w:r w:rsidRPr="00066FA4">
          <w:rPr>
            <w:rFonts w:ascii="Verdana" w:eastAsia="宋体" w:hAnsi="Verdana" w:cs="宋体"/>
            <w:color w:val="352F28"/>
            <w:sz w:val="18"/>
            <w:szCs w:val="18"/>
          </w:rPr>
          <w:t>Set this to use Static batching on your build (Activated by default). Pro-only feature.</w:t>
        </w:r>
        <w:r w:rsidRPr="00066FA4">
          <w:rPr>
            <w:rFonts w:ascii="Verdana" w:eastAsia="宋体" w:hAnsi="Verdana" w:cs="宋体"/>
            <w:color w:val="352F28"/>
            <w:sz w:val="18"/>
            <w:szCs w:val="18"/>
          </w:rPr>
          <w:br/>
        </w:r>
        <w:r w:rsidRPr="00066FA4">
          <w:rPr>
            <w:rFonts w:ascii="Verdana" w:eastAsia="宋体" w:hAnsi="Verdana" w:cs="宋体"/>
            <w:color w:val="550055"/>
            <w:sz w:val="18"/>
          </w:rPr>
          <w:t>设置使用</w:t>
        </w:r>
        <w:r w:rsidRPr="00066FA4">
          <w:rPr>
            <w:rFonts w:ascii="Verdana" w:eastAsia="宋体" w:hAnsi="Verdana" w:cs="宋体"/>
            <w:color w:val="550055"/>
            <w:sz w:val="18"/>
          </w:rPr>
          <w:t>Static batching</w:t>
        </w:r>
        <w:r w:rsidRPr="00066FA4">
          <w:rPr>
            <w:rFonts w:ascii="Verdana" w:eastAsia="宋体" w:hAnsi="Verdana" w:cs="宋体"/>
            <w:color w:val="550055"/>
            <w:sz w:val="18"/>
          </w:rPr>
          <w:t>编译（默认激活的）。仅专业版功能</w:t>
        </w:r>
      </w:ins>
    </w:p>
    <w:p w:rsidR="00066FA4" w:rsidRPr="00066FA4" w:rsidRDefault="00066FA4" w:rsidP="00066FA4">
      <w:pPr>
        <w:numPr>
          <w:ilvl w:val="0"/>
          <w:numId w:val="15"/>
        </w:numPr>
        <w:pBdr>
          <w:top w:val="single" w:sz="6" w:space="0" w:color="000000"/>
          <w:bottom w:val="dotted" w:sz="6" w:space="2" w:color="CCCCCC"/>
        </w:pBdr>
        <w:shd w:val="clear" w:color="auto" w:fill="FFFFFF"/>
        <w:wordWrap w:val="0"/>
        <w:adjustRightInd/>
        <w:snapToGrid/>
        <w:spacing w:after="0" w:line="300" w:lineRule="atLeast"/>
        <w:ind w:left="225"/>
        <w:rPr>
          <w:ins w:id="735" w:author="Unknown"/>
          <w:rFonts w:ascii="Verdana" w:eastAsia="宋体" w:hAnsi="Verdana" w:cs="宋体"/>
          <w:b/>
          <w:bCs/>
          <w:color w:val="352F28"/>
          <w:sz w:val="18"/>
          <w:szCs w:val="18"/>
        </w:rPr>
      </w:pPr>
      <w:ins w:id="736" w:author="Unknown">
        <w:r w:rsidRPr="00066FA4">
          <w:rPr>
            <w:rFonts w:ascii="Verdana" w:eastAsia="宋体" w:hAnsi="Verdana" w:cs="宋体"/>
            <w:b/>
            <w:bCs/>
            <w:color w:val="352F28"/>
            <w:sz w:val="18"/>
            <w:szCs w:val="18"/>
          </w:rPr>
          <w:t xml:space="preserve">Dynamic Batching </w:t>
        </w:r>
        <w:r w:rsidRPr="00066FA4">
          <w:rPr>
            <w:rFonts w:ascii="Verdana" w:eastAsia="宋体" w:hAnsi="Verdana" w:cs="宋体"/>
            <w:b/>
            <w:bCs/>
            <w:color w:val="550055"/>
            <w:sz w:val="18"/>
          </w:rPr>
          <w:t>动态批处理</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737" w:author="Unknown"/>
          <w:rFonts w:ascii="Verdana" w:eastAsia="宋体" w:hAnsi="Verdana" w:cs="宋体"/>
          <w:color w:val="352F28"/>
          <w:sz w:val="18"/>
          <w:szCs w:val="18"/>
        </w:rPr>
      </w:pPr>
      <w:ins w:id="738" w:author="Unknown">
        <w:r w:rsidRPr="00066FA4">
          <w:rPr>
            <w:rFonts w:ascii="Verdana" w:eastAsia="宋体" w:hAnsi="Verdana" w:cs="宋体"/>
            <w:color w:val="352F28"/>
            <w:sz w:val="18"/>
            <w:szCs w:val="18"/>
          </w:rPr>
          <w:t>Set this to use Dynamic Batching on your build (Activated by default).</w:t>
        </w:r>
        <w:r w:rsidRPr="00066FA4">
          <w:rPr>
            <w:rFonts w:ascii="Verdana" w:eastAsia="宋体" w:hAnsi="Verdana" w:cs="宋体"/>
            <w:color w:val="352F28"/>
            <w:sz w:val="18"/>
            <w:szCs w:val="18"/>
          </w:rPr>
          <w:br/>
        </w:r>
        <w:r w:rsidRPr="00066FA4">
          <w:rPr>
            <w:rFonts w:ascii="Verdana" w:eastAsia="宋体" w:hAnsi="Verdana" w:cs="宋体"/>
            <w:color w:val="550055"/>
            <w:sz w:val="18"/>
          </w:rPr>
          <w:t>设置使用</w:t>
        </w:r>
        <w:r w:rsidRPr="00066FA4">
          <w:rPr>
            <w:rFonts w:ascii="Verdana" w:eastAsia="宋体" w:hAnsi="Verdana" w:cs="宋体"/>
            <w:color w:val="550055"/>
            <w:sz w:val="18"/>
          </w:rPr>
          <w:t>Dynamic batching</w:t>
        </w:r>
        <w:r w:rsidRPr="00066FA4">
          <w:rPr>
            <w:rFonts w:ascii="Verdana" w:eastAsia="宋体" w:hAnsi="Verdana" w:cs="宋体"/>
            <w:color w:val="550055"/>
            <w:sz w:val="18"/>
          </w:rPr>
          <w:t>编译（默认激活的）。</w:t>
        </w:r>
      </w:ins>
    </w:p>
    <w:p w:rsidR="00066FA4" w:rsidRPr="00066FA4" w:rsidRDefault="00066FA4" w:rsidP="00066FA4">
      <w:pPr>
        <w:numPr>
          <w:ilvl w:val="0"/>
          <w:numId w:val="15"/>
        </w:numPr>
        <w:pBdr>
          <w:top w:val="single" w:sz="6" w:space="0" w:color="000000"/>
          <w:bottom w:val="dotted" w:sz="6" w:space="2" w:color="CCCCCC"/>
        </w:pBdr>
        <w:shd w:val="clear" w:color="auto" w:fill="FFFFFF"/>
        <w:wordWrap w:val="0"/>
        <w:adjustRightInd/>
        <w:snapToGrid/>
        <w:spacing w:after="0" w:line="300" w:lineRule="atLeast"/>
        <w:ind w:left="225"/>
        <w:rPr>
          <w:ins w:id="739" w:author="Unknown"/>
          <w:rFonts w:ascii="Verdana" w:eastAsia="宋体" w:hAnsi="Verdana" w:cs="宋体"/>
          <w:b/>
          <w:bCs/>
          <w:color w:val="0066CC"/>
          <w:sz w:val="24"/>
          <w:szCs w:val="24"/>
        </w:rPr>
      </w:pPr>
      <w:ins w:id="740" w:author="Unknown">
        <w:r w:rsidRPr="00066FA4">
          <w:rPr>
            <w:rFonts w:ascii="Verdana" w:eastAsia="宋体" w:hAnsi="Verdana" w:cs="宋体"/>
            <w:b/>
            <w:bCs/>
            <w:color w:val="0066CC"/>
            <w:sz w:val="24"/>
            <w:szCs w:val="24"/>
          </w:rPr>
          <w:t>Identification</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741" w:author="Unknown"/>
          <w:rFonts w:ascii="Verdana" w:eastAsia="宋体" w:hAnsi="Verdana" w:cs="宋体"/>
          <w:color w:val="0066CC"/>
          <w:sz w:val="24"/>
          <w:szCs w:val="24"/>
        </w:rPr>
      </w:pPr>
      <w:ins w:id="742" w:author="Unknown">
        <w:r w:rsidRPr="00066FA4">
          <w:rPr>
            <w:rFonts w:ascii="Verdana" w:eastAsia="宋体" w:hAnsi="Verdana" w:cs="宋体"/>
            <w:color w:val="0066CC"/>
            <w:sz w:val="24"/>
            <w:szCs w:val="24"/>
          </w:rPr>
          <w:t>标识符</w:t>
        </w:r>
      </w:ins>
    </w:p>
    <w:p w:rsidR="00066FA4" w:rsidRPr="00066FA4" w:rsidRDefault="00066FA4" w:rsidP="00066FA4">
      <w:pPr>
        <w:numPr>
          <w:ilvl w:val="0"/>
          <w:numId w:val="15"/>
        </w:numPr>
        <w:pBdr>
          <w:top w:val="single" w:sz="6" w:space="0" w:color="000000"/>
          <w:bottom w:val="dotted" w:sz="6" w:space="2" w:color="CCCCCC"/>
        </w:pBdr>
        <w:shd w:val="clear" w:color="auto" w:fill="FFFFFF"/>
        <w:wordWrap w:val="0"/>
        <w:adjustRightInd/>
        <w:snapToGrid/>
        <w:spacing w:after="0" w:line="300" w:lineRule="atLeast"/>
        <w:ind w:left="225"/>
        <w:rPr>
          <w:ins w:id="743" w:author="Unknown"/>
          <w:rFonts w:ascii="Verdana" w:eastAsia="宋体" w:hAnsi="Verdana" w:cs="宋体"/>
          <w:b/>
          <w:bCs/>
          <w:color w:val="352F28"/>
          <w:sz w:val="18"/>
          <w:szCs w:val="18"/>
        </w:rPr>
      </w:pPr>
      <w:ins w:id="744" w:author="Unknown">
        <w:r w:rsidRPr="00066FA4">
          <w:rPr>
            <w:rFonts w:ascii="Verdana" w:eastAsia="宋体" w:hAnsi="Verdana" w:cs="宋体"/>
            <w:b/>
            <w:bCs/>
            <w:color w:val="352F28"/>
            <w:sz w:val="18"/>
            <w:szCs w:val="18"/>
          </w:rPr>
          <w:t xml:space="preserve">Bundle Identifier </w:t>
        </w:r>
        <w:r w:rsidRPr="00066FA4">
          <w:rPr>
            <w:rFonts w:ascii="Verdana" w:eastAsia="宋体" w:hAnsi="Verdana" w:cs="宋体"/>
            <w:b/>
            <w:bCs/>
            <w:color w:val="550055"/>
            <w:sz w:val="18"/>
          </w:rPr>
          <w:t>包标识符</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745" w:author="Unknown"/>
          <w:rFonts w:ascii="Verdana" w:eastAsia="宋体" w:hAnsi="Verdana" w:cs="宋体"/>
          <w:color w:val="352F28"/>
          <w:sz w:val="18"/>
          <w:szCs w:val="18"/>
        </w:rPr>
      </w:pPr>
      <w:ins w:id="746" w:author="Unknown">
        <w:r w:rsidRPr="00066FA4">
          <w:rPr>
            <w:rFonts w:ascii="Verdana" w:eastAsia="宋体" w:hAnsi="Verdana" w:cs="宋体"/>
            <w:color w:val="352F28"/>
            <w:sz w:val="18"/>
            <w:szCs w:val="18"/>
          </w:rPr>
          <w:t>The string used in your provisioning certificate from your Apple Developer Network account(This is shared between iOS and Android)</w:t>
        </w:r>
        <w:r w:rsidRPr="00066FA4">
          <w:rPr>
            <w:rFonts w:ascii="Verdana" w:eastAsia="宋体" w:hAnsi="Verdana" w:cs="宋体"/>
            <w:color w:val="352F28"/>
            <w:sz w:val="18"/>
            <w:szCs w:val="18"/>
          </w:rPr>
          <w:br/>
        </w:r>
        <w:r w:rsidRPr="00066FA4">
          <w:rPr>
            <w:rFonts w:ascii="Verdana" w:eastAsia="宋体" w:hAnsi="Verdana" w:cs="宋体"/>
            <w:color w:val="550055"/>
            <w:sz w:val="18"/>
          </w:rPr>
          <w:t>从苹果开发者网络帐户在你的证书中使用的字符串。（这个与</w:t>
        </w:r>
        <w:r w:rsidRPr="00066FA4">
          <w:rPr>
            <w:rFonts w:ascii="Verdana" w:eastAsia="宋体" w:hAnsi="Verdana" w:cs="宋体"/>
            <w:color w:val="550055"/>
            <w:sz w:val="18"/>
          </w:rPr>
          <w:t xml:space="preserve">iOS </w:t>
        </w:r>
        <w:r w:rsidRPr="00066FA4">
          <w:rPr>
            <w:rFonts w:ascii="Verdana" w:eastAsia="宋体" w:hAnsi="Verdana" w:cs="宋体"/>
            <w:color w:val="550055"/>
            <w:sz w:val="18"/>
          </w:rPr>
          <w:t>和</w:t>
        </w:r>
        <w:r w:rsidRPr="00066FA4">
          <w:rPr>
            <w:rFonts w:ascii="Verdana" w:eastAsia="宋体" w:hAnsi="Verdana" w:cs="宋体"/>
            <w:color w:val="550055"/>
            <w:sz w:val="18"/>
          </w:rPr>
          <w:t xml:space="preserve"> Android</w:t>
        </w:r>
        <w:r w:rsidRPr="00066FA4">
          <w:rPr>
            <w:rFonts w:ascii="Verdana" w:eastAsia="宋体" w:hAnsi="Verdana" w:cs="宋体"/>
            <w:color w:val="550055"/>
            <w:sz w:val="18"/>
          </w:rPr>
          <w:t>共享）</w:t>
        </w:r>
      </w:ins>
    </w:p>
    <w:p w:rsidR="00066FA4" w:rsidRPr="00066FA4" w:rsidRDefault="00066FA4" w:rsidP="00066FA4">
      <w:pPr>
        <w:numPr>
          <w:ilvl w:val="0"/>
          <w:numId w:val="15"/>
        </w:numPr>
        <w:pBdr>
          <w:top w:val="single" w:sz="6" w:space="0" w:color="000000"/>
          <w:bottom w:val="dotted" w:sz="6" w:space="2" w:color="CCCCCC"/>
        </w:pBdr>
        <w:shd w:val="clear" w:color="auto" w:fill="FFFFFF"/>
        <w:wordWrap w:val="0"/>
        <w:adjustRightInd/>
        <w:snapToGrid/>
        <w:spacing w:after="0" w:line="300" w:lineRule="atLeast"/>
        <w:ind w:left="225"/>
        <w:rPr>
          <w:ins w:id="747" w:author="Unknown"/>
          <w:rFonts w:ascii="Verdana" w:eastAsia="宋体" w:hAnsi="Verdana" w:cs="宋体"/>
          <w:b/>
          <w:bCs/>
          <w:color w:val="352F28"/>
          <w:sz w:val="18"/>
          <w:szCs w:val="18"/>
        </w:rPr>
      </w:pPr>
      <w:ins w:id="748" w:author="Unknown">
        <w:r w:rsidRPr="00066FA4">
          <w:rPr>
            <w:rFonts w:ascii="Verdana" w:eastAsia="宋体" w:hAnsi="Verdana" w:cs="宋体"/>
            <w:b/>
            <w:bCs/>
            <w:color w:val="352F28"/>
            <w:sz w:val="18"/>
            <w:szCs w:val="18"/>
          </w:rPr>
          <w:t xml:space="preserve">Bundle Version </w:t>
        </w:r>
        <w:r w:rsidRPr="00066FA4">
          <w:rPr>
            <w:rFonts w:ascii="Verdana" w:eastAsia="宋体" w:hAnsi="Verdana" w:cs="宋体"/>
            <w:b/>
            <w:bCs/>
            <w:color w:val="550055"/>
            <w:sz w:val="18"/>
          </w:rPr>
          <w:t>包版本</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749" w:author="Unknown"/>
          <w:rFonts w:ascii="Verdana" w:eastAsia="宋体" w:hAnsi="Verdana" w:cs="宋体"/>
          <w:color w:val="352F28"/>
          <w:sz w:val="18"/>
          <w:szCs w:val="18"/>
        </w:rPr>
      </w:pPr>
      <w:ins w:id="750" w:author="Unknown">
        <w:r w:rsidRPr="00066FA4">
          <w:rPr>
            <w:rFonts w:ascii="Verdana" w:eastAsia="宋体" w:hAnsi="Verdana" w:cs="宋体"/>
            <w:color w:val="352F28"/>
            <w:sz w:val="18"/>
            <w:szCs w:val="18"/>
          </w:rPr>
          <w:t>Specifies the build version number of the bundle, which identifies an iteration (released or unreleased) of the bundle. This is a monotonically increased string, comprised of one or more period-separated(This is shared between iOS and Android)</w:t>
        </w:r>
        <w:r w:rsidRPr="00066FA4">
          <w:rPr>
            <w:rFonts w:ascii="Verdana" w:eastAsia="宋体" w:hAnsi="Verdana" w:cs="宋体"/>
            <w:color w:val="352F28"/>
            <w:sz w:val="18"/>
            <w:szCs w:val="18"/>
          </w:rPr>
          <w:br/>
        </w:r>
        <w:r w:rsidRPr="00066FA4">
          <w:rPr>
            <w:rFonts w:ascii="Verdana" w:eastAsia="宋体" w:hAnsi="Verdana" w:cs="宋体"/>
            <w:color w:val="550055"/>
            <w:sz w:val="18"/>
          </w:rPr>
          <w:t>指定该包的版本号，包的迭代版本号（发布或未发布的）。这是单一性的增加字符串，由一个或多个句点分割。</w:t>
        </w:r>
        <w:r w:rsidRPr="00066FA4">
          <w:rPr>
            <w:rFonts w:ascii="Verdana" w:eastAsia="宋体" w:hAnsi="Verdana" w:cs="宋体"/>
            <w:color w:val="550055"/>
            <w:sz w:val="18"/>
          </w:rPr>
          <w:t xml:space="preserve"> </w:t>
        </w:r>
        <w:r w:rsidRPr="00066FA4">
          <w:rPr>
            <w:rFonts w:ascii="Verdana" w:eastAsia="宋体" w:hAnsi="Verdana" w:cs="宋体"/>
            <w:color w:val="550055"/>
            <w:sz w:val="18"/>
          </w:rPr>
          <w:t>（这个与</w:t>
        </w:r>
        <w:r w:rsidRPr="00066FA4">
          <w:rPr>
            <w:rFonts w:ascii="Verdana" w:eastAsia="宋体" w:hAnsi="Verdana" w:cs="宋体"/>
            <w:color w:val="550055"/>
            <w:sz w:val="18"/>
          </w:rPr>
          <w:t xml:space="preserve">iOS </w:t>
        </w:r>
        <w:r w:rsidRPr="00066FA4">
          <w:rPr>
            <w:rFonts w:ascii="Verdana" w:eastAsia="宋体" w:hAnsi="Verdana" w:cs="宋体"/>
            <w:color w:val="550055"/>
            <w:sz w:val="18"/>
          </w:rPr>
          <w:t>和</w:t>
        </w:r>
        <w:r w:rsidRPr="00066FA4">
          <w:rPr>
            <w:rFonts w:ascii="Verdana" w:eastAsia="宋体" w:hAnsi="Verdana" w:cs="宋体"/>
            <w:color w:val="550055"/>
            <w:sz w:val="18"/>
          </w:rPr>
          <w:t xml:space="preserve"> Android</w:t>
        </w:r>
        <w:r w:rsidRPr="00066FA4">
          <w:rPr>
            <w:rFonts w:ascii="Verdana" w:eastAsia="宋体" w:hAnsi="Verdana" w:cs="宋体"/>
            <w:color w:val="550055"/>
            <w:sz w:val="18"/>
          </w:rPr>
          <w:t>共享）</w:t>
        </w:r>
      </w:ins>
    </w:p>
    <w:p w:rsidR="00066FA4" w:rsidRPr="00066FA4" w:rsidRDefault="00066FA4" w:rsidP="00066FA4">
      <w:pPr>
        <w:numPr>
          <w:ilvl w:val="0"/>
          <w:numId w:val="15"/>
        </w:numPr>
        <w:pBdr>
          <w:top w:val="single" w:sz="6" w:space="0" w:color="000000"/>
          <w:bottom w:val="dotted" w:sz="6" w:space="2" w:color="CCCCCC"/>
        </w:pBdr>
        <w:shd w:val="clear" w:color="auto" w:fill="FFFFFF"/>
        <w:wordWrap w:val="0"/>
        <w:adjustRightInd/>
        <w:snapToGrid/>
        <w:spacing w:after="0" w:line="300" w:lineRule="atLeast"/>
        <w:ind w:left="225"/>
        <w:rPr>
          <w:ins w:id="751" w:author="Unknown"/>
          <w:rFonts w:ascii="Verdana" w:eastAsia="宋体" w:hAnsi="Verdana" w:cs="宋体"/>
          <w:b/>
          <w:bCs/>
          <w:color w:val="352F28"/>
          <w:sz w:val="18"/>
          <w:szCs w:val="18"/>
        </w:rPr>
      </w:pPr>
      <w:ins w:id="752" w:author="Unknown">
        <w:r w:rsidRPr="00066FA4">
          <w:rPr>
            <w:rFonts w:ascii="Verdana" w:eastAsia="宋体" w:hAnsi="Verdana" w:cs="宋体"/>
            <w:b/>
            <w:bCs/>
            <w:color w:val="352F28"/>
            <w:sz w:val="18"/>
            <w:szCs w:val="18"/>
          </w:rPr>
          <w:t xml:space="preserve">Bundle Version Code </w:t>
        </w:r>
        <w:r w:rsidRPr="00066FA4">
          <w:rPr>
            <w:rFonts w:ascii="Verdana" w:eastAsia="宋体" w:hAnsi="Verdana" w:cs="宋体"/>
            <w:b/>
            <w:bCs/>
            <w:color w:val="550055"/>
            <w:sz w:val="18"/>
          </w:rPr>
          <w:t>包版本代码</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753" w:author="Unknown"/>
          <w:rFonts w:ascii="Verdana" w:eastAsia="宋体" w:hAnsi="Verdana" w:cs="宋体"/>
          <w:color w:val="352F28"/>
          <w:sz w:val="18"/>
          <w:szCs w:val="18"/>
        </w:rPr>
      </w:pPr>
      <w:ins w:id="754" w:author="Unknown">
        <w:r w:rsidRPr="00066FA4">
          <w:rPr>
            <w:rFonts w:ascii="Verdana" w:eastAsia="宋体" w:hAnsi="Verdana" w:cs="宋体"/>
            <w:color w:val="352F28"/>
            <w:sz w:val="18"/>
            <w:szCs w:val="18"/>
          </w:rPr>
          <w:t>An internal version number. This number is used only to determine whether one version is more recent than another, with higher numbers indicating more recent versions. This is not the version number shown to users; that number is set by the versionName attribute. The value must be set as an integer, such as "100". You can define it however you want, as long as each successive version has a higher number. For example, it could be a build number. Or you could translate a version number in "x.y" format to an integer by encoding the "x" and "y" separately in the lower and upper 16 bits. Or you could simply increase the number by one each time a new version is released.</w:t>
        </w:r>
        <w:r w:rsidRPr="00066FA4">
          <w:rPr>
            <w:rFonts w:ascii="Verdana" w:eastAsia="宋体" w:hAnsi="Verdana" w:cs="宋体"/>
            <w:color w:val="352F28"/>
            <w:sz w:val="18"/>
            <w:szCs w:val="18"/>
          </w:rPr>
          <w:br/>
        </w:r>
        <w:r w:rsidRPr="00066FA4">
          <w:rPr>
            <w:rFonts w:ascii="Verdana" w:eastAsia="宋体" w:hAnsi="Verdana" w:cs="宋体"/>
            <w:color w:val="550055"/>
            <w:sz w:val="18"/>
          </w:rPr>
          <w:t>内部版本号。这个数字仅用于确定一个版本比另外的版本是否最新，较高的数字表示是更新的版本。这不是显示给用户的版本号</w:t>
        </w:r>
        <w:r w:rsidRPr="00066FA4">
          <w:rPr>
            <w:rFonts w:ascii="Verdana" w:eastAsia="宋体" w:hAnsi="Verdana" w:cs="宋体"/>
            <w:color w:val="550055"/>
            <w:sz w:val="18"/>
          </w:rPr>
          <w:t>;</w:t>
        </w:r>
        <w:r w:rsidRPr="00066FA4">
          <w:rPr>
            <w:rFonts w:ascii="Verdana" w:eastAsia="宋体" w:hAnsi="Verdana" w:cs="宋体"/>
            <w:color w:val="550055"/>
            <w:sz w:val="18"/>
          </w:rPr>
          <w:t>此数字是由</w:t>
        </w:r>
        <w:r w:rsidRPr="00066FA4">
          <w:rPr>
            <w:rFonts w:ascii="Verdana" w:eastAsia="宋体" w:hAnsi="Verdana" w:cs="宋体"/>
            <w:color w:val="550055"/>
            <w:sz w:val="18"/>
          </w:rPr>
          <w:t>versionName</w:t>
        </w:r>
        <w:r w:rsidRPr="00066FA4">
          <w:rPr>
            <w:rFonts w:ascii="Verdana" w:eastAsia="宋体" w:hAnsi="Verdana" w:cs="宋体"/>
            <w:color w:val="550055"/>
            <w:sz w:val="18"/>
          </w:rPr>
          <w:t>属性设置。该值必须设置为一个整数，例如</w:t>
        </w:r>
        <w:r w:rsidRPr="00066FA4">
          <w:rPr>
            <w:rFonts w:ascii="Verdana" w:eastAsia="宋体" w:hAnsi="Verdana" w:cs="宋体"/>
            <w:color w:val="550055"/>
            <w:sz w:val="18"/>
          </w:rPr>
          <w:t>100</w:t>
        </w:r>
        <w:r w:rsidRPr="00066FA4">
          <w:rPr>
            <w:rFonts w:ascii="Verdana" w:eastAsia="宋体" w:hAnsi="Verdana" w:cs="宋体"/>
            <w:color w:val="550055"/>
            <w:sz w:val="18"/>
          </w:rPr>
          <w:t>。你可以自定义，只要每个后续版本有更大的数字。例如，它可以是内部版本号。或者你可以转换在</w:t>
        </w:r>
        <w:r w:rsidRPr="00066FA4">
          <w:rPr>
            <w:rFonts w:ascii="Verdana" w:eastAsia="宋体" w:hAnsi="Verdana" w:cs="宋体"/>
            <w:color w:val="550055"/>
            <w:sz w:val="18"/>
          </w:rPr>
          <w:t>"X.Y"</w:t>
        </w:r>
        <w:r w:rsidRPr="00066FA4">
          <w:rPr>
            <w:rFonts w:ascii="Verdana" w:eastAsia="宋体" w:hAnsi="Verdana" w:cs="宋体"/>
            <w:color w:val="550055"/>
            <w:sz w:val="18"/>
          </w:rPr>
          <w:t>格式的版本号为整数，通过编码的</w:t>
        </w:r>
        <w:r w:rsidRPr="00066FA4">
          <w:rPr>
            <w:rFonts w:ascii="Verdana" w:eastAsia="宋体" w:hAnsi="Verdana" w:cs="宋体"/>
            <w:color w:val="550055"/>
            <w:sz w:val="18"/>
          </w:rPr>
          <w:t>"X"</w:t>
        </w:r>
        <w:r w:rsidRPr="00066FA4">
          <w:rPr>
            <w:rFonts w:ascii="Verdana" w:eastAsia="宋体" w:hAnsi="Verdana" w:cs="宋体"/>
            <w:color w:val="550055"/>
            <w:sz w:val="18"/>
          </w:rPr>
          <w:t>和</w:t>
        </w:r>
        <w:r w:rsidRPr="00066FA4">
          <w:rPr>
            <w:rFonts w:ascii="Verdana" w:eastAsia="宋体" w:hAnsi="Verdana" w:cs="宋体"/>
            <w:color w:val="550055"/>
            <w:sz w:val="18"/>
          </w:rPr>
          <w:t>"Y"</w:t>
        </w:r>
        <w:r w:rsidRPr="00066FA4">
          <w:rPr>
            <w:rFonts w:ascii="Verdana" w:eastAsia="宋体" w:hAnsi="Verdana" w:cs="宋体"/>
            <w:color w:val="550055"/>
            <w:sz w:val="18"/>
          </w:rPr>
          <w:t>分别上下限为</w:t>
        </w:r>
        <w:r w:rsidRPr="00066FA4">
          <w:rPr>
            <w:rFonts w:ascii="Verdana" w:eastAsia="宋体" w:hAnsi="Verdana" w:cs="宋体"/>
            <w:color w:val="550055"/>
            <w:sz w:val="18"/>
          </w:rPr>
          <w:t>16</w:t>
        </w:r>
        <w:r w:rsidRPr="00066FA4">
          <w:rPr>
            <w:rFonts w:ascii="Verdana" w:eastAsia="宋体" w:hAnsi="Verdana" w:cs="宋体"/>
            <w:color w:val="550055"/>
            <w:sz w:val="18"/>
          </w:rPr>
          <w:t>位。或者在每次新版本发布时，简单的增加数值。</w:t>
        </w:r>
      </w:ins>
    </w:p>
    <w:p w:rsidR="00066FA4" w:rsidRPr="00066FA4" w:rsidRDefault="00066FA4" w:rsidP="00066FA4">
      <w:pPr>
        <w:numPr>
          <w:ilvl w:val="0"/>
          <w:numId w:val="15"/>
        </w:numPr>
        <w:pBdr>
          <w:top w:val="single" w:sz="6" w:space="0" w:color="000000"/>
          <w:bottom w:val="dotted" w:sz="6" w:space="2" w:color="CCCCCC"/>
        </w:pBdr>
        <w:shd w:val="clear" w:color="auto" w:fill="FFFFFF"/>
        <w:wordWrap w:val="0"/>
        <w:adjustRightInd/>
        <w:snapToGrid/>
        <w:spacing w:after="0" w:line="300" w:lineRule="atLeast"/>
        <w:ind w:left="225"/>
        <w:rPr>
          <w:ins w:id="755" w:author="Unknown"/>
          <w:rFonts w:ascii="Verdana" w:eastAsia="宋体" w:hAnsi="Verdana" w:cs="宋体"/>
          <w:b/>
          <w:bCs/>
          <w:color w:val="0066CC"/>
          <w:sz w:val="24"/>
          <w:szCs w:val="24"/>
        </w:rPr>
      </w:pPr>
      <w:ins w:id="756" w:author="Unknown">
        <w:r w:rsidRPr="00066FA4">
          <w:rPr>
            <w:rFonts w:ascii="Verdana" w:eastAsia="宋体" w:hAnsi="Verdana" w:cs="宋体"/>
            <w:b/>
            <w:bCs/>
            <w:color w:val="0066CC"/>
            <w:sz w:val="24"/>
            <w:szCs w:val="24"/>
          </w:rPr>
          <w:t>Configuration</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757" w:author="Unknown"/>
          <w:rFonts w:ascii="Verdana" w:eastAsia="宋体" w:hAnsi="Verdana" w:cs="宋体"/>
          <w:color w:val="0066CC"/>
          <w:sz w:val="24"/>
          <w:szCs w:val="24"/>
        </w:rPr>
      </w:pPr>
      <w:ins w:id="758" w:author="Unknown">
        <w:r w:rsidRPr="00066FA4">
          <w:rPr>
            <w:rFonts w:ascii="Verdana" w:eastAsia="宋体" w:hAnsi="Verdana" w:cs="宋体"/>
            <w:color w:val="0066CC"/>
            <w:sz w:val="24"/>
            <w:szCs w:val="24"/>
          </w:rPr>
          <w:t>配置</w:t>
        </w:r>
      </w:ins>
    </w:p>
    <w:p w:rsidR="00066FA4" w:rsidRPr="00066FA4" w:rsidRDefault="00066FA4" w:rsidP="00066FA4">
      <w:pPr>
        <w:numPr>
          <w:ilvl w:val="0"/>
          <w:numId w:val="15"/>
        </w:numPr>
        <w:pBdr>
          <w:top w:val="single" w:sz="6" w:space="0" w:color="000000"/>
          <w:bottom w:val="dotted" w:sz="6" w:space="2" w:color="CCCCCC"/>
        </w:pBdr>
        <w:shd w:val="clear" w:color="auto" w:fill="FFFFFF"/>
        <w:wordWrap w:val="0"/>
        <w:adjustRightInd/>
        <w:snapToGrid/>
        <w:spacing w:after="0" w:line="300" w:lineRule="atLeast"/>
        <w:ind w:left="225"/>
        <w:rPr>
          <w:ins w:id="759" w:author="Unknown"/>
          <w:rFonts w:ascii="Verdana" w:eastAsia="宋体" w:hAnsi="Verdana" w:cs="宋体"/>
          <w:b/>
          <w:bCs/>
          <w:color w:val="352F28"/>
          <w:sz w:val="18"/>
          <w:szCs w:val="18"/>
        </w:rPr>
      </w:pPr>
      <w:ins w:id="760" w:author="Unknown">
        <w:r w:rsidRPr="00066FA4">
          <w:rPr>
            <w:rFonts w:ascii="Verdana" w:eastAsia="宋体" w:hAnsi="Verdana" w:cs="宋体"/>
            <w:b/>
            <w:bCs/>
            <w:color w:val="352F28"/>
            <w:sz w:val="18"/>
            <w:szCs w:val="18"/>
          </w:rPr>
          <w:t xml:space="preserve">Device Filter </w:t>
        </w:r>
        <w:r w:rsidRPr="00066FA4">
          <w:rPr>
            <w:rFonts w:ascii="Verdana" w:eastAsia="宋体" w:hAnsi="Verdana" w:cs="宋体"/>
            <w:b/>
            <w:bCs/>
            <w:color w:val="550055"/>
            <w:sz w:val="18"/>
          </w:rPr>
          <w:t>设备筛选器</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761" w:author="Unknown"/>
          <w:rFonts w:ascii="Verdana" w:eastAsia="宋体" w:hAnsi="Verdana" w:cs="宋体"/>
          <w:color w:val="352F28"/>
          <w:sz w:val="18"/>
          <w:szCs w:val="18"/>
        </w:rPr>
      </w:pPr>
      <w:ins w:id="762" w:author="Unknown">
        <w:r w:rsidRPr="00066FA4">
          <w:rPr>
            <w:rFonts w:ascii="Verdana" w:eastAsia="宋体" w:hAnsi="Verdana" w:cs="宋体"/>
            <w:color w:val="352F28"/>
            <w:sz w:val="18"/>
            <w:szCs w:val="18"/>
          </w:rPr>
          <w:t>Specifies the target architecture you are going to build for.</w:t>
        </w:r>
        <w:r w:rsidRPr="00066FA4">
          <w:rPr>
            <w:rFonts w:ascii="Verdana" w:eastAsia="宋体" w:hAnsi="Verdana" w:cs="宋体"/>
            <w:color w:val="352F28"/>
            <w:sz w:val="18"/>
            <w:szCs w:val="18"/>
          </w:rPr>
          <w:br/>
        </w:r>
        <w:r w:rsidRPr="00066FA4">
          <w:rPr>
            <w:rFonts w:ascii="Verdana" w:eastAsia="宋体" w:hAnsi="Verdana" w:cs="宋体"/>
            <w:color w:val="550055"/>
            <w:sz w:val="18"/>
          </w:rPr>
          <w:t>指定你要建立的目标架构。</w:t>
        </w:r>
        <w:r w:rsidRPr="00066FA4">
          <w:rPr>
            <w:rFonts w:ascii="Verdana" w:eastAsia="宋体" w:hAnsi="Verdana" w:cs="宋体"/>
            <w:color w:val="550055"/>
            <w:sz w:val="18"/>
          </w:rPr>
          <w:t xml:space="preserve"> </w:t>
        </w:r>
      </w:ins>
    </w:p>
    <w:p w:rsidR="00066FA4" w:rsidRPr="00066FA4" w:rsidRDefault="00066FA4" w:rsidP="00066FA4">
      <w:pPr>
        <w:numPr>
          <w:ilvl w:val="0"/>
          <w:numId w:val="15"/>
        </w:numPr>
        <w:pBdr>
          <w:top w:val="single" w:sz="6" w:space="0" w:color="000000"/>
          <w:bottom w:val="dotted" w:sz="6" w:space="2" w:color="CCCCCC"/>
        </w:pBdr>
        <w:shd w:val="clear" w:color="auto" w:fill="FFFFFF"/>
        <w:wordWrap w:val="0"/>
        <w:adjustRightInd/>
        <w:snapToGrid/>
        <w:spacing w:after="0" w:line="300" w:lineRule="atLeast"/>
        <w:ind w:left="225"/>
        <w:rPr>
          <w:ins w:id="763" w:author="Unknown"/>
          <w:rFonts w:ascii="Verdana" w:eastAsia="宋体" w:hAnsi="Verdana" w:cs="宋体"/>
          <w:b/>
          <w:bCs/>
          <w:color w:val="352F28"/>
          <w:sz w:val="18"/>
          <w:szCs w:val="18"/>
        </w:rPr>
      </w:pPr>
      <w:ins w:id="764" w:author="Unknown">
        <w:r w:rsidRPr="00066FA4">
          <w:rPr>
            <w:rFonts w:ascii="Verdana" w:eastAsia="宋体" w:hAnsi="Verdana" w:cs="宋体"/>
            <w:b/>
            <w:bCs/>
            <w:color w:val="352F28"/>
            <w:sz w:val="18"/>
            <w:szCs w:val="18"/>
          </w:rPr>
          <w:t>ARMv7 only</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765" w:author="Unknown"/>
          <w:rFonts w:ascii="Verdana" w:eastAsia="宋体" w:hAnsi="Verdana" w:cs="宋体"/>
          <w:color w:val="352F28"/>
          <w:sz w:val="18"/>
          <w:szCs w:val="18"/>
        </w:rPr>
      </w:pPr>
      <w:ins w:id="766" w:author="Unknown">
        <w:r w:rsidRPr="00066FA4">
          <w:rPr>
            <w:rFonts w:ascii="Verdana" w:eastAsia="宋体" w:hAnsi="Verdana" w:cs="宋体"/>
            <w:color w:val="352F28"/>
            <w:sz w:val="18"/>
            <w:szCs w:val="18"/>
          </w:rPr>
          <w:t>Application optimized for ARMv7 CPU architecture. It will also enable correct Android Market device filtering, thus recommended for publishing to the Android Market (only devices supporting Unity Android will list the application on the Android Market).</w:t>
        </w:r>
        <w:r w:rsidRPr="00066FA4">
          <w:rPr>
            <w:rFonts w:ascii="Verdana" w:eastAsia="宋体" w:hAnsi="Verdana" w:cs="宋体"/>
            <w:color w:val="352F28"/>
            <w:sz w:val="18"/>
            <w:szCs w:val="18"/>
          </w:rPr>
          <w:br/>
        </w:r>
        <w:r w:rsidRPr="00066FA4">
          <w:rPr>
            <w:rFonts w:ascii="Verdana" w:eastAsia="宋体" w:hAnsi="Verdana" w:cs="宋体"/>
            <w:color w:val="550055"/>
            <w:sz w:val="18"/>
          </w:rPr>
          <w:t>对于</w:t>
        </w:r>
        <w:r w:rsidRPr="00066FA4">
          <w:rPr>
            <w:rFonts w:ascii="Verdana" w:eastAsia="宋体" w:hAnsi="Verdana" w:cs="宋体"/>
            <w:color w:val="550055"/>
            <w:sz w:val="18"/>
          </w:rPr>
          <w:t xml:space="preserve">ARMv7 CPU </w:t>
        </w:r>
        <w:r w:rsidRPr="00066FA4">
          <w:rPr>
            <w:rFonts w:ascii="Verdana" w:eastAsia="宋体" w:hAnsi="Verdana" w:cs="宋体"/>
            <w:color w:val="550055"/>
            <w:sz w:val="18"/>
          </w:rPr>
          <w:t>架构优化的应用程序。</w:t>
        </w:r>
        <w:r w:rsidRPr="00066FA4">
          <w:rPr>
            <w:rFonts w:ascii="Verdana" w:eastAsia="宋体" w:hAnsi="Verdana" w:cs="宋体"/>
            <w:color w:val="550055"/>
            <w:sz w:val="18"/>
          </w:rPr>
          <w:t xml:space="preserve"> </w:t>
        </w:r>
        <w:r w:rsidRPr="00066FA4">
          <w:rPr>
            <w:rFonts w:ascii="Verdana" w:eastAsia="宋体" w:hAnsi="Verdana" w:cs="宋体"/>
            <w:color w:val="550055"/>
            <w:sz w:val="18"/>
          </w:rPr>
          <w:t>这样将启用</w:t>
        </w:r>
        <w:r w:rsidRPr="00066FA4">
          <w:rPr>
            <w:rFonts w:ascii="Verdana" w:eastAsia="宋体" w:hAnsi="Verdana" w:cs="宋体"/>
            <w:color w:val="550055"/>
            <w:sz w:val="18"/>
          </w:rPr>
          <w:t>Android Market</w:t>
        </w:r>
        <w:r w:rsidRPr="00066FA4">
          <w:rPr>
            <w:rFonts w:ascii="Verdana" w:eastAsia="宋体" w:hAnsi="Verdana" w:cs="宋体"/>
            <w:color w:val="550055"/>
            <w:sz w:val="18"/>
          </w:rPr>
          <w:t>的设备过滤，因此，建议发布到</w:t>
        </w:r>
        <w:r w:rsidRPr="00066FA4">
          <w:rPr>
            <w:rFonts w:ascii="Verdana" w:eastAsia="宋体" w:hAnsi="Verdana" w:cs="宋体"/>
            <w:color w:val="550055"/>
            <w:sz w:val="18"/>
          </w:rPr>
          <w:t>Android Market</w:t>
        </w:r>
        <w:r w:rsidRPr="00066FA4">
          <w:rPr>
            <w:rFonts w:ascii="Verdana" w:eastAsia="宋体" w:hAnsi="Verdana" w:cs="宋体"/>
            <w:color w:val="550055"/>
            <w:sz w:val="18"/>
          </w:rPr>
          <w:t>（仅设备支持</w:t>
        </w:r>
        <w:r w:rsidRPr="00066FA4">
          <w:rPr>
            <w:rFonts w:ascii="Verdana" w:eastAsia="宋体" w:hAnsi="Verdana" w:cs="宋体"/>
            <w:color w:val="550055"/>
            <w:sz w:val="18"/>
          </w:rPr>
          <w:t xml:space="preserve">Unity Android </w:t>
        </w:r>
        <w:r w:rsidRPr="00066FA4">
          <w:rPr>
            <w:rFonts w:ascii="Verdana" w:eastAsia="宋体" w:hAnsi="Verdana" w:cs="宋体"/>
            <w:color w:val="550055"/>
            <w:sz w:val="18"/>
          </w:rPr>
          <w:t>在</w:t>
        </w:r>
        <w:r w:rsidRPr="00066FA4">
          <w:rPr>
            <w:rFonts w:ascii="Verdana" w:eastAsia="宋体" w:hAnsi="Verdana" w:cs="宋体"/>
            <w:color w:val="550055"/>
            <w:sz w:val="18"/>
          </w:rPr>
          <w:t>Android Market</w:t>
        </w:r>
        <w:r w:rsidRPr="00066FA4">
          <w:rPr>
            <w:rFonts w:ascii="Verdana" w:eastAsia="宋体" w:hAnsi="Verdana" w:cs="宋体"/>
            <w:color w:val="550055"/>
            <w:sz w:val="18"/>
          </w:rPr>
          <w:t>列出的应用程序）。</w:t>
        </w:r>
      </w:ins>
    </w:p>
    <w:p w:rsidR="00066FA4" w:rsidRPr="00066FA4" w:rsidRDefault="00066FA4" w:rsidP="00066FA4">
      <w:pPr>
        <w:numPr>
          <w:ilvl w:val="0"/>
          <w:numId w:val="15"/>
        </w:numPr>
        <w:pBdr>
          <w:top w:val="single" w:sz="6" w:space="0" w:color="000000"/>
          <w:bottom w:val="dotted" w:sz="6" w:space="2" w:color="CCCCCC"/>
        </w:pBdr>
        <w:shd w:val="clear" w:color="auto" w:fill="FFFFFF"/>
        <w:wordWrap w:val="0"/>
        <w:adjustRightInd/>
        <w:snapToGrid/>
        <w:spacing w:after="0" w:line="300" w:lineRule="atLeast"/>
        <w:ind w:left="225"/>
        <w:rPr>
          <w:ins w:id="767" w:author="Unknown"/>
          <w:rFonts w:ascii="Verdana" w:eastAsia="宋体" w:hAnsi="Verdana" w:cs="宋体"/>
          <w:b/>
          <w:bCs/>
          <w:color w:val="352F28"/>
          <w:sz w:val="18"/>
          <w:szCs w:val="18"/>
        </w:rPr>
      </w:pPr>
      <w:ins w:id="768" w:author="Unknown">
        <w:r w:rsidRPr="00066FA4">
          <w:rPr>
            <w:rFonts w:ascii="Verdana" w:eastAsia="宋体" w:hAnsi="Verdana" w:cs="宋体"/>
            <w:b/>
            <w:bCs/>
            <w:color w:val="352F28"/>
            <w:sz w:val="18"/>
            <w:szCs w:val="18"/>
          </w:rPr>
          <w:t>ARMv6 with VFP</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769" w:author="Unknown"/>
          <w:rFonts w:ascii="Verdana" w:eastAsia="宋体" w:hAnsi="Verdana" w:cs="宋体"/>
          <w:color w:val="352F28"/>
          <w:sz w:val="18"/>
          <w:szCs w:val="18"/>
        </w:rPr>
      </w:pPr>
      <w:ins w:id="770" w:author="Unknown">
        <w:r w:rsidRPr="00066FA4">
          <w:rPr>
            <w:rFonts w:ascii="Verdana" w:eastAsia="宋体" w:hAnsi="Verdana" w:cs="宋体"/>
            <w:color w:val="352F28"/>
            <w:sz w:val="18"/>
            <w:szCs w:val="18"/>
          </w:rPr>
          <w:t>Application optimized for ARMv6 CPU architecture (requires VFP support). Use runtime detection of hardware capabilities rather than relying on the Android Market filtering mechanism. It means the application when published to the Android Market will be visible also to devices not supporting Unity Android. Obviously this is not recommended, especially for paid applications (though can be combined with other means of filtering instead, like OpenGLES version).</w:t>
        </w:r>
        <w:r w:rsidRPr="00066FA4">
          <w:rPr>
            <w:rFonts w:ascii="Verdana" w:eastAsia="宋体" w:hAnsi="Verdana" w:cs="宋体"/>
            <w:color w:val="352F28"/>
            <w:sz w:val="18"/>
            <w:szCs w:val="18"/>
          </w:rPr>
          <w:br/>
        </w:r>
        <w:r w:rsidRPr="00066FA4">
          <w:rPr>
            <w:rFonts w:ascii="Verdana" w:eastAsia="宋体" w:hAnsi="Verdana" w:cs="宋体"/>
            <w:color w:val="550055"/>
            <w:sz w:val="18"/>
          </w:rPr>
          <w:t>对于</w:t>
        </w:r>
        <w:r w:rsidRPr="00066FA4">
          <w:rPr>
            <w:rFonts w:ascii="Verdana" w:eastAsia="宋体" w:hAnsi="Verdana" w:cs="宋体"/>
            <w:color w:val="550055"/>
            <w:sz w:val="18"/>
          </w:rPr>
          <w:t xml:space="preserve">ARMv6 CPU </w:t>
        </w:r>
        <w:r w:rsidRPr="00066FA4">
          <w:rPr>
            <w:rFonts w:ascii="Verdana" w:eastAsia="宋体" w:hAnsi="Verdana" w:cs="宋体"/>
            <w:color w:val="550055"/>
            <w:sz w:val="18"/>
          </w:rPr>
          <w:t>架构优化的应用程序（需要</w:t>
        </w:r>
        <w:r w:rsidRPr="00066FA4">
          <w:rPr>
            <w:rFonts w:ascii="Verdana" w:eastAsia="宋体" w:hAnsi="Verdana" w:cs="宋体"/>
            <w:color w:val="550055"/>
            <w:sz w:val="18"/>
          </w:rPr>
          <w:t>VFP</w:t>
        </w:r>
        <w:r w:rsidRPr="00066FA4">
          <w:rPr>
            <w:rFonts w:ascii="Verdana" w:eastAsia="宋体" w:hAnsi="Verdana" w:cs="宋体"/>
            <w:color w:val="550055"/>
            <w:sz w:val="18"/>
          </w:rPr>
          <w:t>支持）。</w:t>
        </w:r>
        <w:r w:rsidRPr="00066FA4">
          <w:rPr>
            <w:rFonts w:ascii="Verdana" w:eastAsia="宋体" w:hAnsi="Verdana" w:cs="宋体"/>
            <w:color w:val="550055"/>
            <w:sz w:val="18"/>
          </w:rPr>
          <w:t xml:space="preserve"> </w:t>
        </w:r>
        <w:r w:rsidRPr="00066FA4">
          <w:rPr>
            <w:rFonts w:ascii="Verdana" w:eastAsia="宋体" w:hAnsi="Verdana" w:cs="宋体"/>
            <w:color w:val="550055"/>
            <w:sz w:val="18"/>
          </w:rPr>
          <w:t>使用硬件功能的运行检测而不是依靠</w:t>
        </w:r>
        <w:r w:rsidRPr="00066FA4">
          <w:rPr>
            <w:rFonts w:ascii="Verdana" w:eastAsia="宋体" w:hAnsi="Verdana" w:cs="宋体"/>
            <w:color w:val="550055"/>
            <w:sz w:val="18"/>
          </w:rPr>
          <w:t>Android</w:t>
        </w:r>
        <w:r w:rsidRPr="00066FA4">
          <w:rPr>
            <w:rFonts w:ascii="Verdana" w:eastAsia="宋体" w:hAnsi="Verdana" w:cs="宋体"/>
            <w:color w:val="550055"/>
            <w:sz w:val="18"/>
          </w:rPr>
          <w:t>电子市场的过滤机制。这意味着发布到</w:t>
        </w:r>
        <w:r w:rsidRPr="00066FA4">
          <w:rPr>
            <w:rFonts w:ascii="Verdana" w:eastAsia="宋体" w:hAnsi="Verdana" w:cs="宋体"/>
            <w:color w:val="550055"/>
            <w:sz w:val="18"/>
          </w:rPr>
          <w:t>Android</w:t>
        </w:r>
        <w:r w:rsidRPr="00066FA4">
          <w:rPr>
            <w:rFonts w:ascii="Verdana" w:eastAsia="宋体" w:hAnsi="Verdana" w:cs="宋体"/>
            <w:color w:val="550055"/>
            <w:sz w:val="18"/>
          </w:rPr>
          <w:t>电子市场的也将可见，但不支持</w:t>
        </w:r>
        <w:r w:rsidRPr="00066FA4">
          <w:rPr>
            <w:rFonts w:ascii="Verdana" w:eastAsia="宋体" w:hAnsi="Verdana" w:cs="宋体"/>
            <w:color w:val="550055"/>
            <w:sz w:val="18"/>
          </w:rPr>
          <w:t>Unity Andriod</w:t>
        </w:r>
        <w:r w:rsidRPr="00066FA4">
          <w:rPr>
            <w:rFonts w:ascii="Verdana" w:eastAsia="宋体" w:hAnsi="Verdana" w:cs="宋体"/>
            <w:color w:val="550055"/>
            <w:sz w:val="18"/>
          </w:rPr>
          <w:t>设备，显然这是不推荐的，特别是对于支付应用（但可以结合其他手段过滤，像</w:t>
        </w:r>
        <w:r w:rsidRPr="00066FA4">
          <w:rPr>
            <w:rFonts w:ascii="Verdana" w:eastAsia="宋体" w:hAnsi="Verdana" w:cs="宋体"/>
            <w:color w:val="550055"/>
            <w:sz w:val="18"/>
          </w:rPr>
          <w:t>OpenGLES</w:t>
        </w:r>
        <w:r w:rsidRPr="00066FA4">
          <w:rPr>
            <w:rFonts w:ascii="Verdana" w:eastAsia="宋体" w:hAnsi="Verdana" w:cs="宋体"/>
            <w:color w:val="550055"/>
            <w:sz w:val="18"/>
          </w:rPr>
          <w:t>版本）。</w:t>
        </w:r>
      </w:ins>
    </w:p>
    <w:p w:rsidR="00066FA4" w:rsidRPr="00066FA4" w:rsidRDefault="00066FA4" w:rsidP="00066FA4">
      <w:pPr>
        <w:numPr>
          <w:ilvl w:val="0"/>
          <w:numId w:val="15"/>
        </w:numPr>
        <w:pBdr>
          <w:top w:val="single" w:sz="6" w:space="0" w:color="000000"/>
          <w:bottom w:val="dotted" w:sz="6" w:space="2" w:color="CCCCCC"/>
        </w:pBdr>
        <w:shd w:val="clear" w:color="auto" w:fill="FFFFFF"/>
        <w:wordWrap w:val="0"/>
        <w:adjustRightInd/>
        <w:snapToGrid/>
        <w:spacing w:after="0" w:line="300" w:lineRule="atLeast"/>
        <w:ind w:left="225"/>
        <w:rPr>
          <w:ins w:id="771" w:author="Unknown"/>
          <w:rFonts w:ascii="Verdana" w:eastAsia="宋体" w:hAnsi="Verdana" w:cs="宋体"/>
          <w:b/>
          <w:bCs/>
          <w:color w:val="352F28"/>
          <w:sz w:val="18"/>
          <w:szCs w:val="18"/>
        </w:rPr>
      </w:pPr>
      <w:ins w:id="772" w:author="Unknown">
        <w:r w:rsidRPr="00066FA4">
          <w:rPr>
            <w:rFonts w:ascii="Verdana" w:eastAsia="宋体" w:hAnsi="Verdana" w:cs="宋体"/>
            <w:b/>
            <w:bCs/>
            <w:color w:val="352F28"/>
            <w:sz w:val="18"/>
            <w:szCs w:val="18"/>
          </w:rPr>
          <w:t>x86</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773" w:author="Unknown"/>
          <w:rFonts w:ascii="Verdana" w:eastAsia="宋体" w:hAnsi="Verdana" w:cs="宋体"/>
          <w:color w:val="352F28"/>
          <w:sz w:val="18"/>
          <w:szCs w:val="18"/>
        </w:rPr>
      </w:pPr>
      <w:ins w:id="774" w:author="Unknown">
        <w:r w:rsidRPr="00066FA4">
          <w:rPr>
            <w:rFonts w:ascii="Verdana" w:eastAsia="宋体" w:hAnsi="Verdana" w:cs="宋体"/>
            <w:color w:val="352F28"/>
            <w:sz w:val="18"/>
            <w:szCs w:val="18"/>
          </w:rPr>
          <w:t>Application compiled for the Intel x86 CPU architecture</w:t>
        </w:r>
        <w:r w:rsidRPr="00066FA4">
          <w:rPr>
            <w:rFonts w:ascii="Verdana" w:eastAsia="宋体" w:hAnsi="Verdana" w:cs="宋体"/>
            <w:color w:val="352F28"/>
            <w:sz w:val="18"/>
            <w:szCs w:val="18"/>
          </w:rPr>
          <w:br/>
        </w:r>
        <w:r w:rsidRPr="00066FA4">
          <w:rPr>
            <w:rFonts w:ascii="Verdana" w:eastAsia="宋体" w:hAnsi="Verdana" w:cs="宋体"/>
            <w:color w:val="550055"/>
            <w:sz w:val="18"/>
          </w:rPr>
          <w:t>对于</w:t>
        </w:r>
        <w:r w:rsidRPr="00066FA4">
          <w:rPr>
            <w:rFonts w:ascii="Verdana" w:eastAsia="宋体" w:hAnsi="Verdana" w:cs="宋体"/>
            <w:color w:val="550055"/>
            <w:sz w:val="18"/>
          </w:rPr>
          <w:t>Intel x86 CPU</w:t>
        </w:r>
        <w:r w:rsidRPr="00066FA4">
          <w:rPr>
            <w:rFonts w:ascii="Verdana" w:eastAsia="宋体" w:hAnsi="Verdana" w:cs="宋体"/>
            <w:color w:val="550055"/>
            <w:sz w:val="18"/>
          </w:rPr>
          <w:t>架构编译的应用程序。</w:t>
        </w:r>
      </w:ins>
    </w:p>
    <w:p w:rsidR="00066FA4" w:rsidRPr="00066FA4" w:rsidRDefault="00066FA4" w:rsidP="00066FA4">
      <w:pPr>
        <w:numPr>
          <w:ilvl w:val="0"/>
          <w:numId w:val="15"/>
        </w:numPr>
        <w:pBdr>
          <w:top w:val="single" w:sz="6" w:space="0" w:color="000000"/>
          <w:bottom w:val="dotted" w:sz="6" w:space="2" w:color="CCCCCC"/>
        </w:pBdr>
        <w:shd w:val="clear" w:color="auto" w:fill="FFFFFF"/>
        <w:wordWrap w:val="0"/>
        <w:adjustRightInd/>
        <w:snapToGrid/>
        <w:spacing w:after="0" w:line="300" w:lineRule="atLeast"/>
        <w:ind w:left="225"/>
        <w:rPr>
          <w:ins w:id="775" w:author="Unknown"/>
          <w:rFonts w:ascii="Verdana" w:eastAsia="宋体" w:hAnsi="Verdana" w:cs="宋体"/>
          <w:b/>
          <w:bCs/>
          <w:color w:val="352F28"/>
          <w:sz w:val="18"/>
          <w:szCs w:val="18"/>
        </w:rPr>
      </w:pPr>
      <w:ins w:id="776" w:author="Unknown">
        <w:r w:rsidRPr="00066FA4">
          <w:rPr>
            <w:rFonts w:ascii="Verdana" w:eastAsia="宋体" w:hAnsi="Verdana" w:cs="宋体"/>
            <w:b/>
            <w:bCs/>
            <w:color w:val="352F28"/>
            <w:sz w:val="18"/>
            <w:szCs w:val="18"/>
          </w:rPr>
          <w:t xml:space="preserve">Graphics Level </w:t>
        </w:r>
        <w:r w:rsidRPr="00066FA4">
          <w:rPr>
            <w:rFonts w:ascii="Verdana" w:eastAsia="宋体" w:hAnsi="Verdana" w:cs="宋体"/>
            <w:b/>
            <w:bCs/>
            <w:color w:val="550055"/>
            <w:sz w:val="18"/>
          </w:rPr>
          <w:t>图形级别</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777" w:author="Unknown"/>
          <w:rFonts w:ascii="Verdana" w:eastAsia="宋体" w:hAnsi="Verdana" w:cs="宋体"/>
          <w:color w:val="352F28"/>
          <w:sz w:val="18"/>
          <w:szCs w:val="18"/>
        </w:rPr>
      </w:pPr>
      <w:ins w:id="778" w:author="Unknown">
        <w:r w:rsidRPr="00066FA4">
          <w:rPr>
            <w:rFonts w:ascii="Verdana" w:eastAsia="宋体" w:hAnsi="Verdana" w:cs="宋体"/>
            <w:color w:val="352F28"/>
            <w:sz w:val="18"/>
            <w:szCs w:val="18"/>
          </w:rPr>
          <w:t>Select either ES 1.1 ('fixed function') or ES 2.0 ('shader based') Open GL level. When using the AVD (emulator) only ES 1.x is supported.</w:t>
        </w:r>
        <w:r w:rsidRPr="00066FA4">
          <w:rPr>
            <w:rFonts w:ascii="Verdana" w:eastAsia="宋体" w:hAnsi="Verdana" w:cs="宋体"/>
            <w:color w:val="352F28"/>
            <w:sz w:val="18"/>
            <w:szCs w:val="18"/>
          </w:rPr>
          <w:br/>
        </w:r>
        <w:r w:rsidRPr="00066FA4">
          <w:rPr>
            <w:rFonts w:ascii="Verdana" w:eastAsia="宋体" w:hAnsi="Verdana" w:cs="宋体"/>
            <w:color w:val="550055"/>
            <w:sz w:val="18"/>
          </w:rPr>
          <w:t>选择</w:t>
        </w:r>
        <w:r w:rsidRPr="00066FA4">
          <w:rPr>
            <w:rFonts w:ascii="Verdana" w:eastAsia="宋体" w:hAnsi="Verdana" w:cs="宋体"/>
            <w:color w:val="550055"/>
            <w:sz w:val="18"/>
          </w:rPr>
          <w:t xml:space="preserve">ES 1.1 ('fixed function') </w:t>
        </w:r>
        <w:r w:rsidRPr="00066FA4">
          <w:rPr>
            <w:rFonts w:ascii="Verdana" w:eastAsia="宋体" w:hAnsi="Verdana" w:cs="宋体"/>
            <w:color w:val="550055"/>
            <w:sz w:val="18"/>
          </w:rPr>
          <w:t>或</w:t>
        </w:r>
        <w:r w:rsidRPr="00066FA4">
          <w:rPr>
            <w:rFonts w:ascii="Verdana" w:eastAsia="宋体" w:hAnsi="Verdana" w:cs="宋体"/>
            <w:color w:val="550055"/>
            <w:sz w:val="18"/>
          </w:rPr>
          <w:t xml:space="preserve"> ES 2.0 ('shader based') Open GL</w:t>
        </w:r>
        <w:r w:rsidRPr="00066FA4">
          <w:rPr>
            <w:rFonts w:ascii="Verdana" w:eastAsia="宋体" w:hAnsi="Verdana" w:cs="宋体"/>
            <w:color w:val="550055"/>
            <w:sz w:val="18"/>
          </w:rPr>
          <w:t>级别。当使用</w:t>
        </w:r>
        <w:r w:rsidRPr="00066FA4">
          <w:rPr>
            <w:rFonts w:ascii="Verdana" w:eastAsia="宋体" w:hAnsi="Verdana" w:cs="宋体"/>
            <w:color w:val="550055"/>
            <w:sz w:val="18"/>
          </w:rPr>
          <w:t>AVD</w:t>
        </w:r>
        <w:r w:rsidRPr="00066FA4">
          <w:rPr>
            <w:rFonts w:ascii="Verdana" w:eastAsia="宋体" w:hAnsi="Verdana" w:cs="宋体"/>
            <w:color w:val="550055"/>
            <w:sz w:val="18"/>
          </w:rPr>
          <w:t>（模拟器）仅支持</w:t>
        </w:r>
        <w:r w:rsidRPr="00066FA4">
          <w:rPr>
            <w:rFonts w:ascii="Verdana" w:eastAsia="宋体" w:hAnsi="Verdana" w:cs="宋体"/>
            <w:color w:val="550055"/>
            <w:sz w:val="18"/>
          </w:rPr>
          <w:t>ES 1.x</w:t>
        </w:r>
        <w:r w:rsidRPr="00066FA4">
          <w:rPr>
            <w:rFonts w:ascii="Verdana" w:eastAsia="宋体" w:hAnsi="Verdana" w:cs="宋体"/>
            <w:color w:val="550055"/>
            <w:sz w:val="18"/>
          </w:rPr>
          <w:t>。</w:t>
        </w:r>
      </w:ins>
    </w:p>
    <w:p w:rsidR="00066FA4" w:rsidRPr="00066FA4" w:rsidRDefault="00066FA4" w:rsidP="00066FA4">
      <w:pPr>
        <w:numPr>
          <w:ilvl w:val="0"/>
          <w:numId w:val="15"/>
        </w:numPr>
        <w:pBdr>
          <w:top w:val="single" w:sz="6" w:space="0" w:color="000000"/>
          <w:bottom w:val="dotted" w:sz="6" w:space="2" w:color="CCCCCC"/>
        </w:pBdr>
        <w:shd w:val="clear" w:color="auto" w:fill="FFFFFF"/>
        <w:wordWrap w:val="0"/>
        <w:adjustRightInd/>
        <w:snapToGrid/>
        <w:spacing w:after="0" w:line="300" w:lineRule="atLeast"/>
        <w:ind w:left="225"/>
        <w:rPr>
          <w:ins w:id="779" w:author="Unknown"/>
          <w:rFonts w:ascii="Verdana" w:eastAsia="宋体" w:hAnsi="Verdana" w:cs="宋体"/>
          <w:b/>
          <w:bCs/>
          <w:color w:val="352F28"/>
          <w:sz w:val="18"/>
          <w:szCs w:val="18"/>
        </w:rPr>
      </w:pPr>
      <w:ins w:id="780" w:author="Unknown">
        <w:r w:rsidRPr="00066FA4">
          <w:rPr>
            <w:rFonts w:ascii="Verdana" w:eastAsia="宋体" w:hAnsi="Verdana" w:cs="宋体"/>
            <w:b/>
            <w:bCs/>
            <w:color w:val="352F28"/>
            <w:sz w:val="18"/>
            <w:szCs w:val="18"/>
          </w:rPr>
          <w:t>Install Location</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安装位置</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781" w:author="Unknown"/>
          <w:rFonts w:ascii="Verdana" w:eastAsia="宋体" w:hAnsi="Verdana" w:cs="宋体"/>
          <w:color w:val="352F28"/>
          <w:sz w:val="18"/>
          <w:szCs w:val="18"/>
        </w:rPr>
      </w:pPr>
      <w:ins w:id="782" w:author="Unknown">
        <w:r w:rsidRPr="00066FA4">
          <w:rPr>
            <w:rFonts w:ascii="Verdana" w:eastAsia="宋体" w:hAnsi="Verdana" w:cs="宋体"/>
            <w:color w:val="352F28"/>
            <w:sz w:val="18"/>
            <w:szCs w:val="18"/>
          </w:rPr>
          <w:t xml:space="preserve">Specifies application install location on the device (for detailed information, please refer to </w:t>
        </w:r>
        <w:r w:rsidRPr="00066FA4">
          <w:rPr>
            <w:rFonts w:ascii="Verdana" w:eastAsia="宋体" w:hAnsi="Verdana" w:cs="宋体"/>
            <w:color w:val="352F28"/>
            <w:sz w:val="18"/>
            <w:szCs w:val="18"/>
          </w:rPr>
          <w:fldChar w:fldCharType="begin"/>
        </w:r>
        <w:r w:rsidRPr="00066FA4">
          <w:rPr>
            <w:rFonts w:ascii="Verdana" w:eastAsia="宋体" w:hAnsi="Verdana" w:cs="宋体"/>
            <w:color w:val="352F28"/>
            <w:sz w:val="18"/>
            <w:szCs w:val="18"/>
          </w:rPr>
          <w:instrText xml:space="preserve"> HYPERLINK "http://developer.android.com/guide/appendix/install-location.html" </w:instrText>
        </w:r>
        <w:r w:rsidRPr="00066FA4">
          <w:rPr>
            <w:rFonts w:ascii="Verdana" w:eastAsia="宋体" w:hAnsi="Verdana" w:cs="宋体"/>
            <w:color w:val="352F28"/>
            <w:sz w:val="18"/>
            <w:szCs w:val="18"/>
          </w:rPr>
          <w:fldChar w:fldCharType="separate"/>
        </w:r>
        <w:r w:rsidRPr="00066FA4">
          <w:rPr>
            <w:rFonts w:ascii="Verdana" w:eastAsia="宋体" w:hAnsi="Verdana" w:cs="宋体"/>
            <w:color w:val="145D7B"/>
            <w:sz w:val="18"/>
          </w:rPr>
          <w:t>http://developer.android.com/guide/appendix/install-location.html</w:t>
        </w:r>
        <w:r w:rsidRPr="00066FA4">
          <w:rPr>
            <w:rFonts w:ascii="Verdana" w:eastAsia="宋体" w:hAnsi="Verdana" w:cs="宋体"/>
            <w:color w:val="352F28"/>
            <w:sz w:val="18"/>
            <w:szCs w:val="18"/>
          </w:rPr>
          <w:fldChar w:fldCharType="end"/>
        </w:r>
        <w:r w:rsidRPr="00066FA4">
          <w:rPr>
            <w:rFonts w:ascii="Verdana" w:eastAsia="宋体" w:hAnsi="Verdana" w:cs="宋体"/>
            <w:color w:val="352F28"/>
            <w:sz w:val="18"/>
            <w:szCs w:val="18"/>
          </w:rPr>
          <w:t>).</w:t>
        </w:r>
        <w:r w:rsidRPr="00066FA4">
          <w:rPr>
            <w:rFonts w:ascii="Verdana" w:eastAsia="宋体" w:hAnsi="Verdana" w:cs="宋体"/>
            <w:color w:val="352F28"/>
            <w:sz w:val="18"/>
            <w:szCs w:val="18"/>
          </w:rPr>
          <w:br/>
        </w:r>
        <w:r w:rsidRPr="00066FA4">
          <w:rPr>
            <w:rFonts w:ascii="Verdana" w:eastAsia="宋体" w:hAnsi="Verdana" w:cs="宋体"/>
            <w:color w:val="550055"/>
            <w:sz w:val="18"/>
          </w:rPr>
          <w:t>指定设备上的应用程序的安装位置更多信息参考</w:t>
        </w:r>
        <w:r w:rsidRPr="00066FA4">
          <w:rPr>
            <w:rFonts w:ascii="Verdana" w:eastAsia="宋体" w:hAnsi="Verdana" w:cs="宋体"/>
            <w:color w:val="550055"/>
            <w:sz w:val="18"/>
          </w:rPr>
          <w:fldChar w:fldCharType="begin"/>
        </w:r>
        <w:r w:rsidRPr="00066FA4">
          <w:rPr>
            <w:rFonts w:ascii="Verdana" w:eastAsia="宋体" w:hAnsi="Verdana" w:cs="宋体"/>
            <w:color w:val="550055"/>
            <w:sz w:val="18"/>
          </w:rPr>
          <w:instrText xml:space="preserve"> HYPERLINK "http://developer.android.com/guide/appendix/install-location.html" </w:instrText>
        </w:r>
        <w:r w:rsidRPr="00066FA4">
          <w:rPr>
            <w:rFonts w:ascii="Verdana" w:eastAsia="宋体" w:hAnsi="Verdana" w:cs="宋体"/>
            <w:color w:val="550055"/>
            <w:sz w:val="18"/>
          </w:rPr>
          <w:fldChar w:fldCharType="separate"/>
        </w:r>
        <w:r w:rsidRPr="00066FA4">
          <w:rPr>
            <w:rFonts w:ascii="Verdana" w:eastAsia="宋体" w:hAnsi="Verdana" w:cs="宋体"/>
            <w:color w:val="145D7B"/>
            <w:sz w:val="18"/>
          </w:rPr>
          <w:t>这里</w:t>
        </w:r>
        <w:r w:rsidRPr="00066FA4">
          <w:rPr>
            <w:rFonts w:ascii="Verdana" w:eastAsia="宋体" w:hAnsi="Verdana" w:cs="宋体"/>
            <w:color w:val="550055"/>
            <w:sz w:val="18"/>
          </w:rPr>
          <w:fldChar w:fldCharType="end"/>
        </w:r>
        <w:r w:rsidRPr="00066FA4">
          <w:rPr>
            <w:rFonts w:ascii="Verdana" w:eastAsia="宋体" w:hAnsi="Verdana" w:cs="宋体"/>
            <w:color w:val="550055"/>
            <w:sz w:val="18"/>
          </w:rPr>
          <w:t>。</w:t>
        </w:r>
      </w:ins>
    </w:p>
    <w:p w:rsidR="00066FA4" w:rsidRPr="00066FA4" w:rsidRDefault="00066FA4" w:rsidP="00066FA4">
      <w:pPr>
        <w:numPr>
          <w:ilvl w:val="0"/>
          <w:numId w:val="15"/>
        </w:numPr>
        <w:pBdr>
          <w:top w:val="single" w:sz="6" w:space="0" w:color="000000"/>
          <w:bottom w:val="dotted" w:sz="6" w:space="2" w:color="CCCCCC"/>
        </w:pBdr>
        <w:shd w:val="clear" w:color="auto" w:fill="FFFFFF"/>
        <w:wordWrap w:val="0"/>
        <w:adjustRightInd/>
        <w:snapToGrid/>
        <w:spacing w:after="0" w:line="300" w:lineRule="atLeast"/>
        <w:ind w:left="225"/>
        <w:rPr>
          <w:ins w:id="783" w:author="Unknown"/>
          <w:rFonts w:ascii="Verdana" w:eastAsia="宋体" w:hAnsi="Verdana" w:cs="宋体"/>
          <w:b/>
          <w:bCs/>
          <w:color w:val="352F28"/>
          <w:sz w:val="18"/>
          <w:szCs w:val="18"/>
        </w:rPr>
      </w:pPr>
      <w:ins w:id="784" w:author="Unknown">
        <w:r w:rsidRPr="00066FA4">
          <w:rPr>
            <w:rFonts w:ascii="Verdana" w:eastAsia="宋体" w:hAnsi="Verdana" w:cs="宋体"/>
            <w:b/>
            <w:bCs/>
            <w:color w:val="352F28"/>
            <w:sz w:val="18"/>
            <w:szCs w:val="18"/>
          </w:rPr>
          <w:t xml:space="preserve">Automatic </w:t>
        </w:r>
        <w:r w:rsidRPr="00066FA4">
          <w:rPr>
            <w:rFonts w:ascii="Verdana" w:eastAsia="宋体" w:hAnsi="Verdana" w:cs="宋体"/>
            <w:b/>
            <w:bCs/>
            <w:color w:val="550055"/>
            <w:sz w:val="18"/>
          </w:rPr>
          <w:t>自动</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785" w:author="Unknown"/>
          <w:rFonts w:ascii="Verdana" w:eastAsia="宋体" w:hAnsi="Verdana" w:cs="宋体"/>
          <w:color w:val="352F28"/>
          <w:sz w:val="18"/>
          <w:szCs w:val="18"/>
        </w:rPr>
      </w:pPr>
      <w:ins w:id="786" w:author="Unknown">
        <w:r w:rsidRPr="00066FA4">
          <w:rPr>
            <w:rFonts w:ascii="Verdana" w:eastAsia="宋体" w:hAnsi="Verdana" w:cs="宋体"/>
            <w:color w:val="352F28"/>
            <w:sz w:val="18"/>
            <w:szCs w:val="18"/>
          </w:rPr>
          <w:t>Let OS decide. User will be able to move the app back and forth.</w:t>
        </w:r>
        <w:r w:rsidRPr="00066FA4">
          <w:rPr>
            <w:rFonts w:ascii="Verdana" w:eastAsia="宋体" w:hAnsi="Verdana" w:cs="宋体"/>
            <w:color w:val="352F28"/>
            <w:sz w:val="18"/>
            <w:szCs w:val="18"/>
          </w:rPr>
          <w:br/>
        </w:r>
        <w:r w:rsidRPr="00066FA4">
          <w:rPr>
            <w:rFonts w:ascii="Verdana" w:eastAsia="宋体" w:hAnsi="Verdana" w:cs="宋体"/>
            <w:color w:val="550055"/>
            <w:sz w:val="18"/>
          </w:rPr>
          <w:t>让操作系统决定。用户将能够来回移动应用程序。</w:t>
        </w:r>
      </w:ins>
    </w:p>
    <w:p w:rsidR="00066FA4" w:rsidRPr="00066FA4" w:rsidRDefault="00066FA4" w:rsidP="00066FA4">
      <w:pPr>
        <w:numPr>
          <w:ilvl w:val="0"/>
          <w:numId w:val="15"/>
        </w:numPr>
        <w:pBdr>
          <w:top w:val="single" w:sz="6" w:space="0" w:color="000000"/>
          <w:bottom w:val="dotted" w:sz="6" w:space="2" w:color="CCCCCC"/>
        </w:pBdr>
        <w:shd w:val="clear" w:color="auto" w:fill="FFFFFF"/>
        <w:wordWrap w:val="0"/>
        <w:adjustRightInd/>
        <w:snapToGrid/>
        <w:spacing w:after="0" w:line="300" w:lineRule="atLeast"/>
        <w:ind w:left="225"/>
        <w:rPr>
          <w:ins w:id="787" w:author="Unknown"/>
          <w:rFonts w:ascii="Verdana" w:eastAsia="宋体" w:hAnsi="Verdana" w:cs="宋体"/>
          <w:b/>
          <w:bCs/>
          <w:color w:val="352F28"/>
          <w:sz w:val="18"/>
          <w:szCs w:val="18"/>
        </w:rPr>
      </w:pPr>
      <w:ins w:id="788" w:author="Unknown">
        <w:r w:rsidRPr="00066FA4">
          <w:rPr>
            <w:rFonts w:ascii="Verdana" w:eastAsia="宋体" w:hAnsi="Verdana" w:cs="宋体"/>
            <w:b/>
            <w:bCs/>
            <w:color w:val="352F28"/>
            <w:sz w:val="18"/>
            <w:szCs w:val="18"/>
          </w:rPr>
          <w:t xml:space="preserve">Prefer External </w:t>
        </w:r>
        <w:r w:rsidRPr="00066FA4">
          <w:rPr>
            <w:rFonts w:ascii="Verdana" w:eastAsia="宋体" w:hAnsi="Verdana" w:cs="宋体"/>
            <w:b/>
            <w:bCs/>
            <w:color w:val="550055"/>
            <w:sz w:val="18"/>
          </w:rPr>
          <w:t>偏好外部</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789" w:author="Unknown"/>
          <w:rFonts w:ascii="Verdana" w:eastAsia="宋体" w:hAnsi="Verdana" w:cs="宋体"/>
          <w:color w:val="352F28"/>
          <w:sz w:val="18"/>
          <w:szCs w:val="18"/>
        </w:rPr>
      </w:pPr>
      <w:ins w:id="790" w:author="Unknown">
        <w:r w:rsidRPr="00066FA4">
          <w:rPr>
            <w:rFonts w:ascii="Verdana" w:eastAsia="宋体" w:hAnsi="Verdana" w:cs="宋体"/>
            <w:color w:val="352F28"/>
            <w:sz w:val="18"/>
            <w:szCs w:val="18"/>
          </w:rPr>
          <w:t>Install app to external storage (SD-Card) if possible. OS does not guarantee that will be possible; if not, the app will be installed to internal memory.</w:t>
        </w:r>
        <w:r w:rsidRPr="00066FA4">
          <w:rPr>
            <w:rFonts w:ascii="Verdana" w:eastAsia="宋体" w:hAnsi="Verdana" w:cs="宋体"/>
            <w:color w:val="352F28"/>
            <w:sz w:val="18"/>
            <w:szCs w:val="18"/>
          </w:rPr>
          <w:br/>
        </w:r>
        <w:r w:rsidRPr="00066FA4">
          <w:rPr>
            <w:rFonts w:ascii="Verdana" w:eastAsia="宋体" w:hAnsi="Verdana" w:cs="宋体"/>
            <w:color w:val="550055"/>
            <w:sz w:val="18"/>
          </w:rPr>
          <w:t>如果可能，应用程序安装到外部储存（</w:t>
        </w:r>
        <w:r w:rsidRPr="00066FA4">
          <w:rPr>
            <w:rFonts w:ascii="Verdana" w:eastAsia="宋体" w:hAnsi="Verdana" w:cs="宋体"/>
            <w:color w:val="550055"/>
            <w:sz w:val="18"/>
          </w:rPr>
          <w:t>SD</w:t>
        </w:r>
        <w:r w:rsidRPr="00066FA4">
          <w:rPr>
            <w:rFonts w:ascii="Verdana" w:eastAsia="宋体" w:hAnsi="Verdana" w:cs="宋体"/>
            <w:color w:val="550055"/>
            <w:sz w:val="18"/>
          </w:rPr>
          <w:t>卡）。操作系统不保证可能，如果不，应用程序将被安装到内部储存器。</w:t>
        </w:r>
      </w:ins>
    </w:p>
    <w:p w:rsidR="00066FA4" w:rsidRPr="00066FA4" w:rsidRDefault="00066FA4" w:rsidP="00066FA4">
      <w:pPr>
        <w:numPr>
          <w:ilvl w:val="0"/>
          <w:numId w:val="15"/>
        </w:numPr>
        <w:pBdr>
          <w:top w:val="single" w:sz="6" w:space="0" w:color="000000"/>
          <w:bottom w:val="dotted" w:sz="6" w:space="2" w:color="CCCCCC"/>
        </w:pBdr>
        <w:shd w:val="clear" w:color="auto" w:fill="FFFFFF"/>
        <w:wordWrap w:val="0"/>
        <w:adjustRightInd/>
        <w:snapToGrid/>
        <w:spacing w:after="0" w:line="300" w:lineRule="atLeast"/>
        <w:ind w:left="225"/>
        <w:rPr>
          <w:ins w:id="791" w:author="Unknown"/>
          <w:rFonts w:ascii="Verdana" w:eastAsia="宋体" w:hAnsi="Verdana" w:cs="宋体"/>
          <w:b/>
          <w:bCs/>
          <w:color w:val="352F28"/>
          <w:sz w:val="18"/>
          <w:szCs w:val="18"/>
        </w:rPr>
      </w:pPr>
      <w:ins w:id="792" w:author="Unknown">
        <w:r w:rsidRPr="00066FA4">
          <w:rPr>
            <w:rFonts w:ascii="Verdana" w:eastAsia="宋体" w:hAnsi="Verdana" w:cs="宋体"/>
            <w:b/>
            <w:bCs/>
            <w:color w:val="352F28"/>
            <w:sz w:val="18"/>
            <w:szCs w:val="18"/>
          </w:rPr>
          <w:t xml:space="preserve">Force Internal </w:t>
        </w:r>
        <w:r w:rsidRPr="00066FA4">
          <w:rPr>
            <w:rFonts w:ascii="Verdana" w:eastAsia="宋体" w:hAnsi="Verdana" w:cs="宋体"/>
            <w:b/>
            <w:bCs/>
            <w:color w:val="550055"/>
            <w:sz w:val="18"/>
          </w:rPr>
          <w:t>强制内部</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793" w:author="Unknown"/>
          <w:rFonts w:ascii="Verdana" w:eastAsia="宋体" w:hAnsi="Verdana" w:cs="宋体"/>
          <w:color w:val="352F28"/>
          <w:sz w:val="18"/>
          <w:szCs w:val="18"/>
        </w:rPr>
      </w:pPr>
      <w:ins w:id="794" w:author="Unknown">
        <w:r w:rsidRPr="00066FA4">
          <w:rPr>
            <w:rFonts w:ascii="Verdana" w:eastAsia="宋体" w:hAnsi="Verdana" w:cs="宋体"/>
            <w:color w:val="352F28"/>
            <w:sz w:val="18"/>
            <w:szCs w:val="18"/>
          </w:rPr>
          <w:t>Force app to be installed into internal memory. User will be unable to move the app to external storage.</w:t>
        </w:r>
        <w:r w:rsidRPr="00066FA4">
          <w:rPr>
            <w:rFonts w:ascii="Verdana" w:eastAsia="宋体" w:hAnsi="Verdana" w:cs="宋体"/>
            <w:color w:val="352F28"/>
            <w:sz w:val="18"/>
            <w:szCs w:val="18"/>
          </w:rPr>
          <w:br/>
        </w:r>
        <w:r w:rsidRPr="00066FA4">
          <w:rPr>
            <w:rFonts w:ascii="Verdana" w:eastAsia="宋体" w:hAnsi="Verdana" w:cs="宋体"/>
            <w:color w:val="550055"/>
            <w:sz w:val="18"/>
          </w:rPr>
          <w:t>强制应用程序安装到内部存储器。</w:t>
        </w:r>
        <w:r w:rsidRPr="00066FA4">
          <w:rPr>
            <w:rFonts w:ascii="Verdana" w:eastAsia="宋体" w:hAnsi="Verdana" w:cs="宋体"/>
            <w:color w:val="550055"/>
            <w:sz w:val="18"/>
          </w:rPr>
          <w:t xml:space="preserve"> </w:t>
        </w:r>
        <w:r w:rsidRPr="00066FA4">
          <w:rPr>
            <w:rFonts w:ascii="Verdana" w:eastAsia="宋体" w:hAnsi="Verdana" w:cs="宋体"/>
            <w:color w:val="550055"/>
            <w:sz w:val="18"/>
          </w:rPr>
          <w:t>用户将不能移动应用程序到外部储存器。</w:t>
        </w:r>
      </w:ins>
    </w:p>
    <w:p w:rsidR="00066FA4" w:rsidRPr="00066FA4" w:rsidRDefault="00066FA4" w:rsidP="00066FA4">
      <w:pPr>
        <w:numPr>
          <w:ilvl w:val="0"/>
          <w:numId w:val="15"/>
        </w:numPr>
        <w:pBdr>
          <w:top w:val="single" w:sz="6" w:space="0" w:color="000000"/>
          <w:bottom w:val="dotted" w:sz="6" w:space="2" w:color="CCCCCC"/>
        </w:pBdr>
        <w:shd w:val="clear" w:color="auto" w:fill="FFFFFF"/>
        <w:wordWrap w:val="0"/>
        <w:adjustRightInd/>
        <w:snapToGrid/>
        <w:spacing w:after="0" w:line="300" w:lineRule="atLeast"/>
        <w:ind w:left="225"/>
        <w:rPr>
          <w:ins w:id="795" w:author="Unknown"/>
          <w:rFonts w:ascii="Verdana" w:eastAsia="宋体" w:hAnsi="Verdana" w:cs="宋体"/>
          <w:b/>
          <w:bCs/>
          <w:color w:val="352F28"/>
          <w:sz w:val="18"/>
          <w:szCs w:val="18"/>
        </w:rPr>
      </w:pPr>
      <w:ins w:id="796" w:author="Unknown">
        <w:r w:rsidRPr="00066FA4">
          <w:rPr>
            <w:rFonts w:ascii="Verdana" w:eastAsia="宋体" w:hAnsi="Verdana" w:cs="宋体"/>
            <w:b/>
            <w:bCs/>
            <w:color w:val="352F28"/>
            <w:sz w:val="18"/>
            <w:szCs w:val="18"/>
          </w:rPr>
          <w:t xml:space="preserve">Internet Access </w:t>
        </w:r>
        <w:r w:rsidRPr="00066FA4">
          <w:rPr>
            <w:rFonts w:ascii="Verdana" w:eastAsia="宋体" w:hAnsi="Verdana" w:cs="宋体"/>
            <w:b/>
            <w:bCs/>
            <w:color w:val="550055"/>
            <w:sz w:val="18"/>
          </w:rPr>
          <w:t>因特网访问</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797" w:author="Unknown"/>
          <w:rFonts w:ascii="Verdana" w:eastAsia="宋体" w:hAnsi="Verdana" w:cs="宋体"/>
          <w:color w:val="352F28"/>
          <w:sz w:val="18"/>
          <w:szCs w:val="18"/>
        </w:rPr>
      </w:pPr>
      <w:ins w:id="798" w:author="Unknown">
        <w:r w:rsidRPr="00066FA4">
          <w:rPr>
            <w:rFonts w:ascii="Verdana" w:eastAsia="宋体" w:hAnsi="Verdana" w:cs="宋体"/>
            <w:color w:val="352F28"/>
            <w:sz w:val="18"/>
            <w:szCs w:val="18"/>
          </w:rPr>
          <w:t>When set to Require, will enable networking permissions even if your scripts are not using this. Automatically enabled for development builds.</w:t>
        </w:r>
        <w:r w:rsidRPr="00066FA4">
          <w:rPr>
            <w:rFonts w:ascii="Verdana" w:eastAsia="宋体" w:hAnsi="Verdana" w:cs="宋体"/>
            <w:color w:val="352F28"/>
            <w:sz w:val="18"/>
            <w:szCs w:val="18"/>
          </w:rPr>
          <w:br/>
        </w:r>
        <w:r w:rsidRPr="00066FA4">
          <w:rPr>
            <w:rFonts w:ascii="Verdana" w:eastAsia="宋体" w:hAnsi="Verdana" w:cs="宋体"/>
            <w:color w:val="550055"/>
            <w:sz w:val="18"/>
          </w:rPr>
          <w:t>如果设置所需，将启用网络权限，即使你的脚本没有使用这个。开发版自动启用。</w:t>
        </w:r>
      </w:ins>
    </w:p>
    <w:p w:rsidR="00066FA4" w:rsidRPr="00066FA4" w:rsidRDefault="00066FA4" w:rsidP="00066FA4">
      <w:pPr>
        <w:numPr>
          <w:ilvl w:val="0"/>
          <w:numId w:val="15"/>
        </w:numPr>
        <w:pBdr>
          <w:top w:val="single" w:sz="6" w:space="0" w:color="000000"/>
          <w:bottom w:val="dotted" w:sz="6" w:space="2" w:color="CCCCCC"/>
        </w:pBdr>
        <w:shd w:val="clear" w:color="auto" w:fill="FFFFFF"/>
        <w:wordWrap w:val="0"/>
        <w:adjustRightInd/>
        <w:snapToGrid/>
        <w:spacing w:after="0" w:line="300" w:lineRule="atLeast"/>
        <w:ind w:left="225"/>
        <w:rPr>
          <w:ins w:id="799" w:author="Unknown"/>
          <w:rFonts w:ascii="Verdana" w:eastAsia="宋体" w:hAnsi="Verdana" w:cs="宋体"/>
          <w:b/>
          <w:bCs/>
          <w:color w:val="352F28"/>
          <w:sz w:val="18"/>
          <w:szCs w:val="18"/>
        </w:rPr>
      </w:pPr>
      <w:ins w:id="800" w:author="Unknown">
        <w:r w:rsidRPr="00066FA4">
          <w:rPr>
            <w:rFonts w:ascii="Verdana" w:eastAsia="宋体" w:hAnsi="Verdana" w:cs="宋体"/>
            <w:b/>
            <w:bCs/>
            <w:color w:val="352F28"/>
            <w:sz w:val="18"/>
            <w:szCs w:val="18"/>
          </w:rPr>
          <w:t xml:space="preserve">Write Access </w:t>
        </w:r>
        <w:r w:rsidRPr="00066FA4">
          <w:rPr>
            <w:rFonts w:ascii="Verdana" w:eastAsia="宋体" w:hAnsi="Verdana" w:cs="宋体"/>
            <w:b/>
            <w:bCs/>
            <w:color w:val="550055"/>
            <w:sz w:val="18"/>
          </w:rPr>
          <w:t>写入访问</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801" w:author="Unknown"/>
          <w:rFonts w:ascii="Verdana" w:eastAsia="宋体" w:hAnsi="Verdana" w:cs="宋体"/>
          <w:color w:val="352F28"/>
          <w:sz w:val="18"/>
          <w:szCs w:val="18"/>
        </w:rPr>
      </w:pPr>
      <w:ins w:id="802" w:author="Unknown">
        <w:r w:rsidRPr="00066FA4">
          <w:rPr>
            <w:rFonts w:ascii="Verdana" w:eastAsia="宋体" w:hAnsi="Verdana" w:cs="宋体"/>
            <w:color w:val="352F28"/>
            <w:sz w:val="18"/>
            <w:szCs w:val="18"/>
          </w:rPr>
          <w:t>When set to External (SDCard), will enable write access to external storage such as the SD-Card. Automatically enabled for development builds.</w:t>
        </w:r>
        <w:r w:rsidRPr="00066FA4">
          <w:rPr>
            <w:rFonts w:ascii="Verdana" w:eastAsia="宋体" w:hAnsi="Verdana" w:cs="宋体"/>
            <w:color w:val="352F28"/>
            <w:sz w:val="18"/>
            <w:szCs w:val="18"/>
          </w:rPr>
          <w:br/>
        </w:r>
        <w:r w:rsidRPr="00066FA4">
          <w:rPr>
            <w:rFonts w:ascii="Verdana" w:eastAsia="宋体" w:hAnsi="Verdana" w:cs="宋体"/>
            <w:color w:val="550055"/>
            <w:sz w:val="18"/>
          </w:rPr>
          <w:t>当设置为外部（</w:t>
        </w:r>
        <w:r w:rsidRPr="00066FA4">
          <w:rPr>
            <w:rFonts w:ascii="Verdana" w:eastAsia="宋体" w:hAnsi="Verdana" w:cs="宋体"/>
            <w:color w:val="550055"/>
            <w:sz w:val="18"/>
          </w:rPr>
          <w:t>SD</w:t>
        </w:r>
        <w:r w:rsidRPr="00066FA4">
          <w:rPr>
            <w:rFonts w:ascii="Verdana" w:eastAsia="宋体" w:hAnsi="Verdana" w:cs="宋体"/>
            <w:color w:val="550055"/>
            <w:sz w:val="18"/>
          </w:rPr>
          <w:t>卡）</w:t>
        </w:r>
        <w:r w:rsidRPr="00066FA4">
          <w:rPr>
            <w:rFonts w:ascii="Verdana" w:eastAsia="宋体" w:hAnsi="Verdana" w:cs="宋体"/>
            <w:color w:val="550055"/>
            <w:sz w:val="18"/>
          </w:rPr>
          <w:t>,</w:t>
        </w:r>
        <w:r w:rsidRPr="00066FA4">
          <w:rPr>
            <w:rFonts w:ascii="Verdana" w:eastAsia="宋体" w:hAnsi="Verdana" w:cs="宋体"/>
            <w:color w:val="550055"/>
            <w:sz w:val="18"/>
          </w:rPr>
          <w:t>将启用写入访问到外部储存器，如</w:t>
        </w:r>
        <w:r w:rsidRPr="00066FA4">
          <w:rPr>
            <w:rFonts w:ascii="Verdana" w:eastAsia="宋体" w:hAnsi="Verdana" w:cs="宋体"/>
            <w:color w:val="550055"/>
            <w:sz w:val="18"/>
          </w:rPr>
          <w:t>SD</w:t>
        </w:r>
        <w:r w:rsidRPr="00066FA4">
          <w:rPr>
            <w:rFonts w:ascii="Verdana" w:eastAsia="宋体" w:hAnsi="Verdana" w:cs="宋体"/>
            <w:color w:val="550055"/>
            <w:sz w:val="18"/>
          </w:rPr>
          <w:t>卡。开发版自动启用。</w:t>
        </w:r>
      </w:ins>
    </w:p>
    <w:p w:rsidR="00066FA4" w:rsidRPr="00066FA4" w:rsidRDefault="00066FA4" w:rsidP="00066FA4">
      <w:pPr>
        <w:numPr>
          <w:ilvl w:val="0"/>
          <w:numId w:val="15"/>
        </w:numPr>
        <w:pBdr>
          <w:top w:val="single" w:sz="6" w:space="0" w:color="000000"/>
          <w:bottom w:val="dotted" w:sz="6" w:space="2" w:color="CCCCCC"/>
        </w:pBdr>
        <w:shd w:val="clear" w:color="auto" w:fill="FFFFFF"/>
        <w:wordWrap w:val="0"/>
        <w:adjustRightInd/>
        <w:snapToGrid/>
        <w:spacing w:after="0" w:line="300" w:lineRule="atLeast"/>
        <w:ind w:left="225"/>
        <w:rPr>
          <w:ins w:id="803" w:author="Unknown"/>
          <w:rFonts w:ascii="Verdana" w:eastAsia="宋体" w:hAnsi="Verdana" w:cs="宋体"/>
          <w:b/>
          <w:bCs/>
          <w:color w:val="0066CC"/>
          <w:sz w:val="24"/>
          <w:szCs w:val="24"/>
        </w:rPr>
      </w:pPr>
      <w:ins w:id="804" w:author="Unknown">
        <w:r w:rsidRPr="00066FA4">
          <w:rPr>
            <w:rFonts w:ascii="Verdana" w:eastAsia="宋体" w:hAnsi="Verdana" w:cs="宋体"/>
            <w:b/>
            <w:bCs/>
            <w:color w:val="0066CC"/>
            <w:sz w:val="24"/>
            <w:szCs w:val="24"/>
          </w:rPr>
          <w:t>Optimization</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805" w:author="Unknown"/>
          <w:rFonts w:ascii="Verdana" w:eastAsia="宋体" w:hAnsi="Verdana" w:cs="宋体"/>
          <w:color w:val="0066CC"/>
          <w:sz w:val="24"/>
          <w:szCs w:val="24"/>
        </w:rPr>
      </w:pPr>
      <w:ins w:id="806" w:author="Unknown">
        <w:r w:rsidRPr="00066FA4">
          <w:rPr>
            <w:rFonts w:ascii="Verdana" w:eastAsia="宋体" w:hAnsi="Verdana" w:cs="宋体"/>
            <w:color w:val="0066CC"/>
            <w:sz w:val="24"/>
            <w:szCs w:val="24"/>
          </w:rPr>
          <w:t>优化</w:t>
        </w:r>
      </w:ins>
    </w:p>
    <w:p w:rsidR="00066FA4" w:rsidRPr="00066FA4" w:rsidRDefault="00066FA4" w:rsidP="00066FA4">
      <w:pPr>
        <w:numPr>
          <w:ilvl w:val="0"/>
          <w:numId w:val="15"/>
        </w:numPr>
        <w:pBdr>
          <w:top w:val="single" w:sz="6" w:space="0" w:color="000000"/>
          <w:bottom w:val="dotted" w:sz="6" w:space="2" w:color="CCCCCC"/>
        </w:pBdr>
        <w:shd w:val="clear" w:color="auto" w:fill="FFFFFF"/>
        <w:wordWrap w:val="0"/>
        <w:adjustRightInd/>
        <w:snapToGrid/>
        <w:spacing w:after="0" w:line="300" w:lineRule="atLeast"/>
        <w:ind w:left="225"/>
        <w:rPr>
          <w:ins w:id="807" w:author="Unknown"/>
          <w:rFonts w:ascii="Verdana" w:eastAsia="宋体" w:hAnsi="Verdana" w:cs="宋体"/>
          <w:b/>
          <w:bCs/>
          <w:color w:val="352F28"/>
          <w:sz w:val="18"/>
          <w:szCs w:val="18"/>
        </w:rPr>
      </w:pPr>
      <w:ins w:id="808" w:author="Unknown">
        <w:r w:rsidRPr="00066FA4">
          <w:rPr>
            <w:rFonts w:ascii="Verdana" w:eastAsia="宋体" w:hAnsi="Verdana" w:cs="宋体"/>
            <w:b/>
            <w:bCs/>
            <w:color w:val="352F28"/>
            <w:sz w:val="18"/>
            <w:szCs w:val="18"/>
          </w:rPr>
          <w:t>Api Compatibility Level</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 xml:space="preserve">Api </w:t>
        </w:r>
        <w:r w:rsidRPr="00066FA4">
          <w:rPr>
            <w:rFonts w:ascii="Verdana" w:eastAsia="宋体" w:hAnsi="Verdana" w:cs="宋体"/>
            <w:b/>
            <w:bCs/>
            <w:color w:val="550055"/>
            <w:sz w:val="18"/>
          </w:rPr>
          <w:t>兼容级别</w:t>
        </w:r>
        <w:r w:rsidRPr="00066FA4">
          <w:rPr>
            <w:rFonts w:ascii="Verdana" w:eastAsia="宋体" w:hAnsi="Verdana" w:cs="宋体"/>
            <w:b/>
            <w:bCs/>
            <w:color w:val="550055"/>
            <w:sz w:val="18"/>
          </w:rPr>
          <w:t xml:space="preserve"> </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809" w:author="Unknown"/>
          <w:rFonts w:ascii="Verdana" w:eastAsia="宋体" w:hAnsi="Verdana" w:cs="宋体"/>
          <w:color w:val="352F28"/>
          <w:sz w:val="18"/>
          <w:szCs w:val="18"/>
        </w:rPr>
      </w:pPr>
      <w:ins w:id="810" w:author="Unknown">
        <w:r w:rsidRPr="00066FA4">
          <w:rPr>
            <w:rFonts w:ascii="Verdana" w:eastAsia="宋体" w:hAnsi="Verdana" w:cs="宋体"/>
            <w:color w:val="352F28"/>
            <w:sz w:val="18"/>
            <w:szCs w:val="18"/>
          </w:rPr>
          <w:t xml:space="preserve">Specifies active .NET API profile </w:t>
        </w:r>
        <w:r w:rsidRPr="00066FA4">
          <w:rPr>
            <w:rFonts w:ascii="Verdana" w:eastAsia="宋体" w:hAnsi="Verdana" w:cs="宋体"/>
            <w:color w:val="352F28"/>
            <w:sz w:val="18"/>
            <w:szCs w:val="18"/>
          </w:rPr>
          <w:br/>
        </w:r>
        <w:r w:rsidRPr="00066FA4">
          <w:rPr>
            <w:rFonts w:ascii="Verdana" w:eastAsia="宋体" w:hAnsi="Verdana" w:cs="宋体"/>
            <w:color w:val="550055"/>
            <w:sz w:val="18"/>
          </w:rPr>
          <w:t>指定可用的</w:t>
        </w:r>
        <w:r w:rsidRPr="00066FA4">
          <w:rPr>
            <w:rFonts w:ascii="Verdana" w:eastAsia="宋体" w:hAnsi="Verdana" w:cs="宋体"/>
            <w:color w:val="550055"/>
            <w:sz w:val="18"/>
          </w:rPr>
          <w:t xml:space="preserve">.NE API </w:t>
        </w:r>
        <w:r w:rsidRPr="00066FA4">
          <w:rPr>
            <w:rFonts w:ascii="Verdana" w:eastAsia="宋体" w:hAnsi="Verdana" w:cs="宋体"/>
            <w:color w:val="550055"/>
            <w:sz w:val="18"/>
          </w:rPr>
          <w:t>设定档</w:t>
        </w:r>
      </w:ins>
    </w:p>
    <w:p w:rsidR="00066FA4" w:rsidRPr="00066FA4" w:rsidRDefault="00066FA4" w:rsidP="00066FA4">
      <w:pPr>
        <w:numPr>
          <w:ilvl w:val="0"/>
          <w:numId w:val="15"/>
        </w:numPr>
        <w:pBdr>
          <w:top w:val="single" w:sz="6" w:space="0" w:color="000000"/>
          <w:bottom w:val="dotted" w:sz="6" w:space="2" w:color="CCCCCC"/>
        </w:pBdr>
        <w:shd w:val="clear" w:color="auto" w:fill="FFFFFF"/>
        <w:wordWrap w:val="0"/>
        <w:adjustRightInd/>
        <w:snapToGrid/>
        <w:spacing w:after="0" w:line="300" w:lineRule="atLeast"/>
        <w:ind w:left="225"/>
        <w:rPr>
          <w:ins w:id="811" w:author="Unknown"/>
          <w:rFonts w:ascii="Verdana" w:eastAsia="宋体" w:hAnsi="Verdana" w:cs="宋体"/>
          <w:b/>
          <w:bCs/>
          <w:color w:val="352F28"/>
          <w:sz w:val="18"/>
          <w:szCs w:val="18"/>
        </w:rPr>
      </w:pPr>
      <w:ins w:id="812" w:author="Unknown">
        <w:r w:rsidRPr="00066FA4">
          <w:rPr>
            <w:rFonts w:ascii="Verdana" w:eastAsia="宋体" w:hAnsi="Verdana" w:cs="宋体"/>
            <w:b/>
            <w:bCs/>
            <w:color w:val="352F28"/>
            <w:sz w:val="18"/>
            <w:szCs w:val="18"/>
          </w:rPr>
          <w:t>.Net 2.0</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813" w:author="Unknown"/>
          <w:rFonts w:ascii="Verdana" w:eastAsia="宋体" w:hAnsi="Verdana" w:cs="宋体"/>
          <w:color w:val="352F28"/>
          <w:sz w:val="18"/>
          <w:szCs w:val="18"/>
        </w:rPr>
      </w:pPr>
      <w:ins w:id="814" w:author="Unknown">
        <w:r w:rsidRPr="00066FA4">
          <w:rPr>
            <w:rFonts w:ascii="Verdana" w:eastAsia="宋体" w:hAnsi="Verdana" w:cs="宋体"/>
            <w:color w:val="352F28"/>
            <w:sz w:val="18"/>
            <w:szCs w:val="18"/>
          </w:rPr>
          <w:t>.Net 2.0 libraries. Maximum .net compatibility, biggest file sizes</w:t>
        </w:r>
        <w:r w:rsidRPr="00066FA4">
          <w:rPr>
            <w:rFonts w:ascii="Verdana" w:eastAsia="宋体" w:hAnsi="Verdana" w:cs="宋体"/>
            <w:color w:val="352F28"/>
            <w:sz w:val="18"/>
            <w:szCs w:val="18"/>
          </w:rPr>
          <w:br/>
        </w:r>
        <w:r w:rsidRPr="00066FA4">
          <w:rPr>
            <w:rFonts w:ascii="Verdana" w:eastAsia="宋体" w:hAnsi="Verdana" w:cs="宋体"/>
            <w:color w:val="550055"/>
            <w:sz w:val="18"/>
          </w:rPr>
          <w:t>.NET 2.0</w:t>
        </w:r>
        <w:r w:rsidRPr="00066FA4">
          <w:rPr>
            <w:rFonts w:ascii="Verdana" w:eastAsia="宋体" w:hAnsi="Verdana" w:cs="宋体"/>
            <w:color w:val="550055"/>
            <w:sz w:val="18"/>
          </w:rPr>
          <w:t>库，</w:t>
        </w:r>
        <w:r w:rsidRPr="00066FA4">
          <w:rPr>
            <w:rFonts w:ascii="Verdana" w:eastAsia="宋体" w:hAnsi="Verdana" w:cs="宋体"/>
            <w:color w:val="550055"/>
            <w:sz w:val="18"/>
          </w:rPr>
          <w:t xml:space="preserve"> </w:t>
        </w:r>
        <w:r w:rsidRPr="00066FA4">
          <w:rPr>
            <w:rFonts w:ascii="Verdana" w:eastAsia="宋体" w:hAnsi="Verdana" w:cs="宋体"/>
            <w:color w:val="550055"/>
            <w:sz w:val="18"/>
          </w:rPr>
          <w:t>最大</w:t>
        </w:r>
        <w:r w:rsidRPr="00066FA4">
          <w:rPr>
            <w:rFonts w:ascii="Verdana" w:eastAsia="宋体" w:hAnsi="Verdana" w:cs="宋体"/>
            <w:color w:val="550055"/>
            <w:sz w:val="18"/>
          </w:rPr>
          <w:t>.net</w:t>
        </w:r>
        <w:r w:rsidRPr="00066FA4">
          <w:rPr>
            <w:rFonts w:ascii="Verdana" w:eastAsia="宋体" w:hAnsi="Verdana" w:cs="宋体"/>
            <w:color w:val="550055"/>
            <w:sz w:val="18"/>
          </w:rPr>
          <w:t>兼容性，最大的文件大小。</w:t>
        </w:r>
      </w:ins>
    </w:p>
    <w:p w:rsidR="00066FA4" w:rsidRPr="00066FA4" w:rsidRDefault="00066FA4" w:rsidP="00066FA4">
      <w:pPr>
        <w:numPr>
          <w:ilvl w:val="0"/>
          <w:numId w:val="15"/>
        </w:numPr>
        <w:pBdr>
          <w:top w:val="single" w:sz="6" w:space="0" w:color="000000"/>
          <w:bottom w:val="dotted" w:sz="6" w:space="2" w:color="CCCCCC"/>
        </w:pBdr>
        <w:shd w:val="clear" w:color="auto" w:fill="FFFFFF"/>
        <w:wordWrap w:val="0"/>
        <w:adjustRightInd/>
        <w:snapToGrid/>
        <w:spacing w:after="0" w:line="300" w:lineRule="atLeast"/>
        <w:ind w:left="225"/>
        <w:rPr>
          <w:ins w:id="815" w:author="Unknown"/>
          <w:rFonts w:ascii="Verdana" w:eastAsia="宋体" w:hAnsi="Verdana" w:cs="宋体"/>
          <w:b/>
          <w:bCs/>
          <w:color w:val="352F28"/>
          <w:sz w:val="18"/>
          <w:szCs w:val="18"/>
        </w:rPr>
      </w:pPr>
      <w:ins w:id="816" w:author="Unknown">
        <w:r w:rsidRPr="00066FA4">
          <w:rPr>
            <w:rFonts w:ascii="Verdana" w:eastAsia="宋体" w:hAnsi="Verdana" w:cs="宋体"/>
            <w:b/>
            <w:bCs/>
            <w:color w:val="352F28"/>
            <w:sz w:val="18"/>
            <w:szCs w:val="18"/>
          </w:rPr>
          <w:t xml:space="preserve">.Net 2.0 Subset </w:t>
        </w:r>
        <w:r w:rsidRPr="00066FA4">
          <w:rPr>
            <w:rFonts w:ascii="Verdana" w:eastAsia="宋体" w:hAnsi="Verdana" w:cs="宋体"/>
            <w:b/>
            <w:bCs/>
            <w:color w:val="550055"/>
            <w:sz w:val="18"/>
          </w:rPr>
          <w:t>子集</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817" w:author="Unknown"/>
          <w:rFonts w:ascii="Verdana" w:eastAsia="宋体" w:hAnsi="Verdana" w:cs="宋体"/>
          <w:color w:val="352F28"/>
          <w:sz w:val="18"/>
          <w:szCs w:val="18"/>
        </w:rPr>
      </w:pPr>
      <w:ins w:id="818" w:author="Unknown">
        <w:r w:rsidRPr="00066FA4">
          <w:rPr>
            <w:rFonts w:ascii="Verdana" w:eastAsia="宋体" w:hAnsi="Verdana" w:cs="宋体"/>
            <w:color w:val="352F28"/>
            <w:sz w:val="18"/>
            <w:szCs w:val="18"/>
          </w:rPr>
          <w:t>Subset of full .net compatibility, smaller file sizes</w:t>
        </w:r>
        <w:r w:rsidRPr="00066FA4">
          <w:rPr>
            <w:rFonts w:ascii="Verdana" w:eastAsia="宋体" w:hAnsi="Verdana" w:cs="宋体"/>
            <w:color w:val="352F28"/>
            <w:sz w:val="18"/>
            <w:szCs w:val="18"/>
          </w:rPr>
          <w:br/>
        </w:r>
        <w:r w:rsidRPr="00066FA4">
          <w:rPr>
            <w:rFonts w:ascii="Verdana" w:eastAsia="宋体" w:hAnsi="Verdana" w:cs="宋体"/>
            <w:color w:val="550055"/>
            <w:sz w:val="18"/>
          </w:rPr>
          <w:t>完整的子集</w:t>
        </w:r>
        <w:r w:rsidRPr="00066FA4">
          <w:rPr>
            <w:rFonts w:ascii="Verdana" w:eastAsia="宋体" w:hAnsi="Verdana" w:cs="宋体"/>
            <w:color w:val="550055"/>
            <w:sz w:val="18"/>
          </w:rPr>
          <w:t xml:space="preserve"> .net </w:t>
        </w:r>
        <w:r w:rsidRPr="00066FA4">
          <w:rPr>
            <w:rFonts w:ascii="Verdana" w:eastAsia="宋体" w:hAnsi="Verdana" w:cs="宋体"/>
            <w:color w:val="550055"/>
            <w:sz w:val="18"/>
          </w:rPr>
          <w:t>兼容性，较小的文件大小</w:t>
        </w:r>
        <w:r w:rsidRPr="00066FA4">
          <w:rPr>
            <w:rFonts w:ascii="Verdana" w:eastAsia="宋体" w:hAnsi="Verdana" w:cs="宋体"/>
            <w:color w:val="550055"/>
            <w:sz w:val="18"/>
          </w:rPr>
          <w:t xml:space="preserve"> </w:t>
        </w:r>
      </w:ins>
    </w:p>
    <w:p w:rsidR="00066FA4" w:rsidRPr="00066FA4" w:rsidRDefault="00066FA4" w:rsidP="00066FA4">
      <w:pPr>
        <w:numPr>
          <w:ilvl w:val="0"/>
          <w:numId w:val="15"/>
        </w:numPr>
        <w:pBdr>
          <w:top w:val="single" w:sz="6" w:space="0" w:color="000000"/>
          <w:bottom w:val="dotted" w:sz="6" w:space="2" w:color="CCCCCC"/>
        </w:pBdr>
        <w:shd w:val="clear" w:color="auto" w:fill="FFFFFF"/>
        <w:wordWrap w:val="0"/>
        <w:adjustRightInd/>
        <w:snapToGrid/>
        <w:spacing w:after="0" w:line="300" w:lineRule="atLeast"/>
        <w:ind w:left="225"/>
        <w:rPr>
          <w:ins w:id="819" w:author="Unknown"/>
          <w:rFonts w:ascii="Verdana" w:eastAsia="宋体" w:hAnsi="Verdana" w:cs="宋体"/>
          <w:b/>
          <w:bCs/>
          <w:color w:val="352F28"/>
          <w:sz w:val="18"/>
          <w:szCs w:val="18"/>
        </w:rPr>
      </w:pPr>
      <w:ins w:id="820" w:author="Unknown">
        <w:r w:rsidRPr="00066FA4">
          <w:rPr>
            <w:rFonts w:ascii="Verdana" w:eastAsia="宋体" w:hAnsi="Verdana" w:cs="宋体"/>
            <w:b/>
            <w:bCs/>
            <w:color w:val="352F28"/>
            <w:sz w:val="18"/>
            <w:szCs w:val="18"/>
          </w:rPr>
          <w:t>Stripping Level (Pro-only feature)</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剥离级别（仅专业版功能）</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821" w:author="Unknown"/>
          <w:rFonts w:ascii="Verdana" w:eastAsia="宋体" w:hAnsi="Verdana" w:cs="宋体"/>
          <w:color w:val="352F28"/>
          <w:sz w:val="18"/>
          <w:szCs w:val="18"/>
        </w:rPr>
      </w:pPr>
      <w:ins w:id="822" w:author="Unknown">
        <w:r w:rsidRPr="00066FA4">
          <w:rPr>
            <w:rFonts w:ascii="Verdana" w:eastAsia="宋体" w:hAnsi="Verdana" w:cs="宋体"/>
            <w:color w:val="352F28"/>
            <w:sz w:val="18"/>
            <w:szCs w:val="18"/>
          </w:rPr>
          <w:t>Options to strip out scripting features to reduce built player size(This setting is shared between iOS and Android Platforms)</w:t>
        </w:r>
        <w:r w:rsidRPr="00066FA4">
          <w:rPr>
            <w:rFonts w:ascii="Verdana" w:eastAsia="宋体" w:hAnsi="Verdana" w:cs="宋体"/>
            <w:color w:val="352F28"/>
            <w:sz w:val="18"/>
            <w:szCs w:val="18"/>
          </w:rPr>
          <w:br/>
        </w:r>
        <w:r w:rsidRPr="00066FA4">
          <w:rPr>
            <w:rFonts w:ascii="Verdana" w:eastAsia="宋体" w:hAnsi="Verdana" w:cs="宋体"/>
            <w:color w:val="550055"/>
            <w:sz w:val="18"/>
          </w:rPr>
          <w:t>可选剥离脚本功能，来减少构建播放器大小（此设置与</w:t>
        </w:r>
        <w:r w:rsidRPr="00066FA4">
          <w:rPr>
            <w:rFonts w:ascii="Verdana" w:eastAsia="宋体" w:hAnsi="Verdana" w:cs="宋体"/>
            <w:color w:val="550055"/>
            <w:sz w:val="18"/>
          </w:rPr>
          <w:t>iOS</w:t>
        </w:r>
        <w:r w:rsidRPr="00066FA4">
          <w:rPr>
            <w:rFonts w:ascii="Verdana" w:eastAsia="宋体" w:hAnsi="Verdana" w:cs="宋体"/>
            <w:color w:val="550055"/>
            <w:sz w:val="18"/>
          </w:rPr>
          <w:t>和</w:t>
        </w:r>
        <w:r w:rsidRPr="00066FA4">
          <w:rPr>
            <w:rFonts w:ascii="Verdana" w:eastAsia="宋体" w:hAnsi="Verdana" w:cs="宋体"/>
            <w:color w:val="550055"/>
            <w:sz w:val="18"/>
          </w:rPr>
          <w:t>Andriod</w:t>
        </w:r>
        <w:r w:rsidRPr="00066FA4">
          <w:rPr>
            <w:rFonts w:ascii="Verdana" w:eastAsia="宋体" w:hAnsi="Verdana" w:cs="宋体"/>
            <w:color w:val="550055"/>
            <w:sz w:val="18"/>
          </w:rPr>
          <w:t>平台共享）</w:t>
        </w:r>
      </w:ins>
    </w:p>
    <w:p w:rsidR="00066FA4" w:rsidRPr="00066FA4" w:rsidRDefault="00066FA4" w:rsidP="00066FA4">
      <w:pPr>
        <w:numPr>
          <w:ilvl w:val="0"/>
          <w:numId w:val="15"/>
        </w:numPr>
        <w:pBdr>
          <w:top w:val="single" w:sz="6" w:space="0" w:color="000000"/>
          <w:bottom w:val="dotted" w:sz="6" w:space="2" w:color="CCCCCC"/>
        </w:pBdr>
        <w:shd w:val="clear" w:color="auto" w:fill="FFFFFF"/>
        <w:wordWrap w:val="0"/>
        <w:adjustRightInd/>
        <w:snapToGrid/>
        <w:spacing w:after="0" w:line="300" w:lineRule="atLeast"/>
        <w:ind w:left="225"/>
        <w:rPr>
          <w:ins w:id="823" w:author="Unknown"/>
          <w:rFonts w:ascii="Verdana" w:eastAsia="宋体" w:hAnsi="Verdana" w:cs="宋体"/>
          <w:b/>
          <w:bCs/>
          <w:color w:val="352F28"/>
          <w:sz w:val="18"/>
          <w:szCs w:val="18"/>
        </w:rPr>
      </w:pPr>
      <w:ins w:id="824" w:author="Unknown">
        <w:r w:rsidRPr="00066FA4">
          <w:rPr>
            <w:rFonts w:ascii="Verdana" w:eastAsia="宋体" w:hAnsi="Verdana" w:cs="宋体"/>
            <w:b/>
            <w:bCs/>
            <w:color w:val="352F28"/>
            <w:sz w:val="18"/>
            <w:szCs w:val="18"/>
          </w:rPr>
          <w:t xml:space="preserve">Disabled </w:t>
        </w:r>
        <w:r w:rsidRPr="00066FA4">
          <w:rPr>
            <w:rFonts w:ascii="Verdana" w:eastAsia="宋体" w:hAnsi="Verdana" w:cs="宋体"/>
            <w:b/>
            <w:bCs/>
            <w:color w:val="550055"/>
            <w:sz w:val="18"/>
          </w:rPr>
          <w:t>禁用</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825" w:author="Unknown"/>
          <w:rFonts w:ascii="Verdana" w:eastAsia="宋体" w:hAnsi="Verdana" w:cs="宋体"/>
          <w:color w:val="352F28"/>
          <w:sz w:val="18"/>
          <w:szCs w:val="18"/>
        </w:rPr>
      </w:pPr>
      <w:ins w:id="826" w:author="Unknown">
        <w:r w:rsidRPr="00066FA4">
          <w:rPr>
            <w:rFonts w:ascii="Verdana" w:eastAsia="宋体" w:hAnsi="Verdana" w:cs="宋体"/>
            <w:color w:val="352F28"/>
            <w:sz w:val="18"/>
            <w:szCs w:val="18"/>
          </w:rPr>
          <w:t xml:space="preserve">No reduction is done. </w:t>
        </w:r>
        <w:r w:rsidRPr="00066FA4">
          <w:rPr>
            <w:rFonts w:ascii="Verdana" w:eastAsia="宋体" w:hAnsi="Verdana" w:cs="宋体"/>
            <w:color w:val="550055"/>
            <w:sz w:val="18"/>
          </w:rPr>
          <w:t>不减少</w:t>
        </w:r>
      </w:ins>
    </w:p>
    <w:p w:rsidR="00066FA4" w:rsidRPr="00066FA4" w:rsidRDefault="00066FA4" w:rsidP="00066FA4">
      <w:pPr>
        <w:numPr>
          <w:ilvl w:val="0"/>
          <w:numId w:val="15"/>
        </w:numPr>
        <w:pBdr>
          <w:top w:val="single" w:sz="6" w:space="0" w:color="000000"/>
          <w:bottom w:val="dotted" w:sz="6" w:space="2" w:color="CCCCCC"/>
        </w:pBdr>
        <w:shd w:val="clear" w:color="auto" w:fill="FFFFFF"/>
        <w:wordWrap w:val="0"/>
        <w:adjustRightInd/>
        <w:snapToGrid/>
        <w:spacing w:after="0" w:line="300" w:lineRule="atLeast"/>
        <w:ind w:left="225"/>
        <w:rPr>
          <w:ins w:id="827" w:author="Unknown"/>
          <w:rFonts w:ascii="Verdana" w:eastAsia="宋体" w:hAnsi="Verdana" w:cs="宋体"/>
          <w:b/>
          <w:bCs/>
          <w:color w:val="352F28"/>
          <w:sz w:val="18"/>
          <w:szCs w:val="18"/>
        </w:rPr>
      </w:pPr>
      <w:ins w:id="828" w:author="Unknown">
        <w:r w:rsidRPr="00066FA4">
          <w:rPr>
            <w:rFonts w:ascii="Verdana" w:eastAsia="宋体" w:hAnsi="Verdana" w:cs="宋体"/>
            <w:b/>
            <w:bCs/>
            <w:color w:val="352F28"/>
            <w:sz w:val="18"/>
            <w:szCs w:val="18"/>
          </w:rPr>
          <w:t xml:space="preserve">Strip Assemblies </w:t>
        </w:r>
        <w:r w:rsidRPr="00066FA4">
          <w:rPr>
            <w:rFonts w:ascii="Verdana" w:eastAsia="宋体" w:hAnsi="Verdana" w:cs="宋体"/>
            <w:b/>
            <w:bCs/>
            <w:color w:val="550055"/>
            <w:sz w:val="18"/>
          </w:rPr>
          <w:t>剥离程序集</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829" w:author="Unknown"/>
          <w:rFonts w:ascii="Verdana" w:eastAsia="宋体" w:hAnsi="Verdana" w:cs="宋体"/>
          <w:color w:val="352F28"/>
          <w:sz w:val="18"/>
          <w:szCs w:val="18"/>
        </w:rPr>
      </w:pPr>
      <w:ins w:id="830" w:author="Unknown">
        <w:r w:rsidRPr="00066FA4">
          <w:rPr>
            <w:rFonts w:ascii="Verdana" w:eastAsia="宋体" w:hAnsi="Verdana" w:cs="宋体"/>
            <w:color w:val="352F28"/>
            <w:sz w:val="18"/>
            <w:szCs w:val="18"/>
          </w:rPr>
          <w:t xml:space="preserve">Level 1 size reduction. </w:t>
        </w:r>
        <w:r w:rsidRPr="00066FA4">
          <w:rPr>
            <w:rFonts w:ascii="Verdana" w:eastAsia="宋体" w:hAnsi="Verdana" w:cs="宋体"/>
            <w:color w:val="550055"/>
            <w:sz w:val="18"/>
          </w:rPr>
          <w:t>1</w:t>
        </w:r>
        <w:r w:rsidRPr="00066FA4">
          <w:rPr>
            <w:rFonts w:ascii="Verdana" w:eastAsia="宋体" w:hAnsi="Verdana" w:cs="宋体"/>
            <w:color w:val="550055"/>
            <w:sz w:val="18"/>
          </w:rPr>
          <w:t>级大小减少。</w:t>
        </w:r>
      </w:ins>
    </w:p>
    <w:p w:rsidR="00066FA4" w:rsidRPr="00066FA4" w:rsidRDefault="00066FA4" w:rsidP="00066FA4">
      <w:pPr>
        <w:numPr>
          <w:ilvl w:val="0"/>
          <w:numId w:val="15"/>
        </w:numPr>
        <w:pBdr>
          <w:top w:val="single" w:sz="6" w:space="0" w:color="000000"/>
          <w:bottom w:val="dotted" w:sz="6" w:space="2" w:color="CCCCCC"/>
        </w:pBdr>
        <w:shd w:val="clear" w:color="auto" w:fill="FFFFFF"/>
        <w:wordWrap w:val="0"/>
        <w:adjustRightInd/>
        <w:snapToGrid/>
        <w:spacing w:after="0" w:line="300" w:lineRule="atLeast"/>
        <w:ind w:left="225"/>
        <w:rPr>
          <w:ins w:id="831" w:author="Unknown"/>
          <w:rFonts w:ascii="Verdana" w:eastAsia="宋体" w:hAnsi="Verdana" w:cs="宋体"/>
          <w:b/>
          <w:bCs/>
          <w:color w:val="352F28"/>
          <w:sz w:val="18"/>
          <w:szCs w:val="18"/>
        </w:rPr>
      </w:pPr>
      <w:ins w:id="832" w:author="Unknown">
        <w:r w:rsidRPr="00066FA4">
          <w:rPr>
            <w:rFonts w:ascii="Verdana" w:eastAsia="宋体" w:hAnsi="Verdana" w:cs="宋体"/>
            <w:b/>
            <w:bCs/>
            <w:color w:val="352F28"/>
            <w:sz w:val="18"/>
            <w:szCs w:val="18"/>
          </w:rPr>
          <w:t>Strip ByteCode (iOS only)</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剥离字节码（</w:t>
        </w:r>
        <w:r w:rsidRPr="00066FA4">
          <w:rPr>
            <w:rFonts w:ascii="Verdana" w:eastAsia="宋体" w:hAnsi="Verdana" w:cs="宋体"/>
            <w:b/>
            <w:bCs/>
            <w:color w:val="550055"/>
            <w:sz w:val="18"/>
          </w:rPr>
          <w:t>iOS</w:t>
        </w:r>
        <w:r w:rsidRPr="00066FA4">
          <w:rPr>
            <w:rFonts w:ascii="Verdana" w:eastAsia="宋体" w:hAnsi="Verdana" w:cs="宋体"/>
            <w:b/>
            <w:bCs/>
            <w:color w:val="550055"/>
            <w:sz w:val="18"/>
          </w:rPr>
          <w:t>）</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833" w:author="Unknown"/>
          <w:rFonts w:ascii="Verdana" w:eastAsia="宋体" w:hAnsi="Verdana" w:cs="宋体"/>
          <w:color w:val="352F28"/>
          <w:sz w:val="18"/>
          <w:szCs w:val="18"/>
        </w:rPr>
      </w:pPr>
      <w:ins w:id="834" w:author="Unknown">
        <w:r w:rsidRPr="00066FA4">
          <w:rPr>
            <w:rFonts w:ascii="Verdana" w:eastAsia="宋体" w:hAnsi="Verdana" w:cs="宋体"/>
            <w:color w:val="352F28"/>
            <w:sz w:val="18"/>
            <w:szCs w:val="18"/>
          </w:rPr>
          <w:t>Level 2 size reduction (includes reductions from Level 1).</w:t>
        </w:r>
        <w:r w:rsidRPr="00066FA4">
          <w:rPr>
            <w:rFonts w:ascii="Verdana" w:eastAsia="宋体" w:hAnsi="Verdana" w:cs="宋体"/>
            <w:color w:val="352F28"/>
            <w:sz w:val="18"/>
            <w:szCs w:val="18"/>
          </w:rPr>
          <w:br/>
        </w:r>
        <w:r w:rsidRPr="00066FA4">
          <w:rPr>
            <w:rFonts w:ascii="Verdana" w:eastAsia="宋体" w:hAnsi="Verdana" w:cs="宋体"/>
            <w:color w:val="550055"/>
            <w:sz w:val="18"/>
          </w:rPr>
          <w:t>2</w:t>
        </w:r>
        <w:r w:rsidRPr="00066FA4">
          <w:rPr>
            <w:rFonts w:ascii="Verdana" w:eastAsia="宋体" w:hAnsi="Verdana" w:cs="宋体"/>
            <w:color w:val="550055"/>
            <w:sz w:val="18"/>
          </w:rPr>
          <w:t>级大小减少。（包含</w:t>
        </w:r>
        <w:r w:rsidRPr="00066FA4">
          <w:rPr>
            <w:rFonts w:ascii="Verdana" w:eastAsia="宋体" w:hAnsi="Verdana" w:cs="宋体"/>
            <w:color w:val="550055"/>
            <w:sz w:val="18"/>
          </w:rPr>
          <w:t>1</w:t>
        </w:r>
        <w:r w:rsidRPr="00066FA4">
          <w:rPr>
            <w:rFonts w:ascii="Verdana" w:eastAsia="宋体" w:hAnsi="Verdana" w:cs="宋体"/>
            <w:color w:val="550055"/>
            <w:sz w:val="18"/>
          </w:rPr>
          <w:t>级大小减少。）</w:t>
        </w:r>
        <w:r w:rsidRPr="00066FA4">
          <w:rPr>
            <w:rFonts w:ascii="Verdana" w:eastAsia="宋体" w:hAnsi="Verdana" w:cs="宋体"/>
            <w:color w:val="550055"/>
            <w:sz w:val="18"/>
          </w:rPr>
          <w:t xml:space="preserve"> </w:t>
        </w:r>
      </w:ins>
    </w:p>
    <w:p w:rsidR="00066FA4" w:rsidRPr="00066FA4" w:rsidRDefault="00066FA4" w:rsidP="00066FA4">
      <w:pPr>
        <w:numPr>
          <w:ilvl w:val="0"/>
          <w:numId w:val="15"/>
        </w:numPr>
        <w:pBdr>
          <w:top w:val="single" w:sz="6" w:space="0" w:color="000000"/>
          <w:bottom w:val="dotted" w:sz="6" w:space="2" w:color="CCCCCC"/>
        </w:pBdr>
        <w:shd w:val="clear" w:color="auto" w:fill="FFFFFF"/>
        <w:wordWrap w:val="0"/>
        <w:adjustRightInd/>
        <w:snapToGrid/>
        <w:spacing w:after="0" w:line="300" w:lineRule="atLeast"/>
        <w:ind w:left="225"/>
        <w:rPr>
          <w:ins w:id="835" w:author="Unknown"/>
          <w:rFonts w:ascii="Verdana" w:eastAsia="宋体" w:hAnsi="Verdana" w:cs="宋体"/>
          <w:b/>
          <w:bCs/>
          <w:color w:val="352F28"/>
          <w:sz w:val="18"/>
          <w:szCs w:val="18"/>
        </w:rPr>
      </w:pPr>
      <w:ins w:id="836" w:author="Unknown">
        <w:r w:rsidRPr="00066FA4">
          <w:rPr>
            <w:rFonts w:ascii="Verdana" w:eastAsia="宋体" w:hAnsi="Verdana" w:cs="宋体"/>
            <w:b/>
            <w:bCs/>
            <w:color w:val="352F28"/>
            <w:sz w:val="18"/>
            <w:szCs w:val="18"/>
          </w:rPr>
          <w:t>Use micro mscorlib</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837" w:author="Unknown"/>
          <w:rFonts w:ascii="Verdana" w:eastAsia="宋体" w:hAnsi="Verdana" w:cs="宋体"/>
          <w:color w:val="352F28"/>
          <w:sz w:val="18"/>
          <w:szCs w:val="18"/>
        </w:rPr>
      </w:pPr>
      <w:ins w:id="838" w:author="Unknown">
        <w:r w:rsidRPr="00066FA4">
          <w:rPr>
            <w:rFonts w:ascii="Verdana" w:eastAsia="宋体" w:hAnsi="Verdana" w:cs="宋体"/>
            <w:color w:val="352F28"/>
            <w:sz w:val="18"/>
            <w:szCs w:val="18"/>
          </w:rPr>
          <w:t>Level 3 size reduction (includes reductions from Levels 1 and 2).</w:t>
        </w:r>
        <w:r w:rsidRPr="00066FA4">
          <w:rPr>
            <w:rFonts w:ascii="Verdana" w:eastAsia="宋体" w:hAnsi="Verdana" w:cs="宋体"/>
            <w:color w:val="352F28"/>
            <w:sz w:val="18"/>
            <w:szCs w:val="18"/>
          </w:rPr>
          <w:br/>
        </w:r>
        <w:r w:rsidRPr="00066FA4">
          <w:rPr>
            <w:rFonts w:ascii="Verdana" w:eastAsia="宋体" w:hAnsi="Verdana" w:cs="宋体"/>
            <w:color w:val="550055"/>
            <w:sz w:val="18"/>
          </w:rPr>
          <w:t>3</w:t>
        </w:r>
        <w:r w:rsidRPr="00066FA4">
          <w:rPr>
            <w:rFonts w:ascii="Verdana" w:eastAsia="宋体" w:hAnsi="Verdana" w:cs="宋体"/>
            <w:color w:val="550055"/>
            <w:sz w:val="18"/>
          </w:rPr>
          <w:t>级大小减少。（包含</w:t>
        </w:r>
        <w:r w:rsidRPr="00066FA4">
          <w:rPr>
            <w:rFonts w:ascii="Verdana" w:eastAsia="宋体" w:hAnsi="Verdana" w:cs="宋体"/>
            <w:color w:val="550055"/>
            <w:sz w:val="18"/>
          </w:rPr>
          <w:t>1</w:t>
        </w:r>
        <w:r w:rsidRPr="00066FA4">
          <w:rPr>
            <w:rFonts w:ascii="Verdana" w:eastAsia="宋体" w:hAnsi="Verdana" w:cs="宋体"/>
            <w:color w:val="550055"/>
            <w:sz w:val="18"/>
          </w:rPr>
          <w:t>级和</w:t>
        </w:r>
        <w:r w:rsidRPr="00066FA4">
          <w:rPr>
            <w:rFonts w:ascii="Verdana" w:eastAsia="宋体" w:hAnsi="Verdana" w:cs="宋体"/>
            <w:color w:val="550055"/>
            <w:sz w:val="18"/>
          </w:rPr>
          <w:t>2</w:t>
        </w:r>
        <w:r w:rsidRPr="00066FA4">
          <w:rPr>
            <w:rFonts w:ascii="Verdana" w:eastAsia="宋体" w:hAnsi="Verdana" w:cs="宋体"/>
            <w:color w:val="550055"/>
            <w:sz w:val="18"/>
          </w:rPr>
          <w:t>级大小减少。）</w:t>
        </w:r>
        <w:r w:rsidRPr="00066FA4">
          <w:rPr>
            <w:rFonts w:ascii="Verdana" w:eastAsia="宋体" w:hAnsi="Verdana" w:cs="宋体"/>
            <w:color w:val="550055"/>
            <w:sz w:val="18"/>
          </w:rPr>
          <w:t xml:space="preserve"> </w:t>
        </w:r>
      </w:ins>
    </w:p>
    <w:p w:rsidR="00066FA4" w:rsidRPr="00066FA4" w:rsidRDefault="00066FA4" w:rsidP="00066FA4">
      <w:pPr>
        <w:numPr>
          <w:ilvl w:val="0"/>
          <w:numId w:val="15"/>
        </w:numPr>
        <w:pBdr>
          <w:top w:val="single" w:sz="6" w:space="0" w:color="000000"/>
          <w:bottom w:val="dotted" w:sz="6" w:space="2" w:color="CCCCCC"/>
        </w:pBdr>
        <w:shd w:val="clear" w:color="auto" w:fill="FFFFFF"/>
        <w:wordWrap w:val="0"/>
        <w:adjustRightInd/>
        <w:snapToGrid/>
        <w:spacing w:after="0" w:line="300" w:lineRule="atLeast"/>
        <w:ind w:left="225"/>
        <w:rPr>
          <w:ins w:id="839" w:author="Unknown"/>
          <w:rFonts w:ascii="Verdana" w:eastAsia="宋体" w:hAnsi="Verdana" w:cs="宋体"/>
          <w:b/>
          <w:bCs/>
          <w:color w:val="352F28"/>
          <w:sz w:val="18"/>
          <w:szCs w:val="18"/>
        </w:rPr>
      </w:pPr>
      <w:ins w:id="840" w:author="Unknown">
        <w:r w:rsidRPr="00066FA4">
          <w:rPr>
            <w:rFonts w:ascii="Verdana" w:eastAsia="宋体" w:hAnsi="Verdana" w:cs="宋体"/>
            <w:b/>
            <w:bCs/>
            <w:color w:val="352F28"/>
            <w:sz w:val="18"/>
            <w:szCs w:val="18"/>
          </w:rPr>
          <w:t>Enable "logcat" profiler</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启用</w:t>
        </w:r>
        <w:r w:rsidRPr="00066FA4">
          <w:rPr>
            <w:rFonts w:ascii="Verdana" w:eastAsia="宋体" w:hAnsi="Verdana" w:cs="宋体"/>
            <w:b/>
            <w:bCs/>
            <w:color w:val="550055"/>
            <w:sz w:val="18"/>
          </w:rPr>
          <w:t>logcat</w:t>
        </w:r>
        <w:r w:rsidRPr="00066FA4">
          <w:rPr>
            <w:rFonts w:ascii="Verdana" w:eastAsia="宋体" w:hAnsi="Verdana" w:cs="宋体"/>
            <w:b/>
            <w:bCs/>
            <w:color w:val="550055"/>
            <w:sz w:val="18"/>
          </w:rPr>
          <w:t>分析器</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841" w:author="Unknown"/>
          <w:rFonts w:ascii="Verdana" w:eastAsia="宋体" w:hAnsi="Verdana" w:cs="宋体"/>
          <w:color w:val="352F28"/>
          <w:sz w:val="18"/>
          <w:szCs w:val="18"/>
        </w:rPr>
      </w:pPr>
      <w:ins w:id="842" w:author="Unknown">
        <w:r w:rsidRPr="00066FA4">
          <w:rPr>
            <w:rFonts w:ascii="Verdana" w:eastAsia="宋体" w:hAnsi="Verdana" w:cs="宋体"/>
            <w:color w:val="352F28"/>
            <w:sz w:val="18"/>
            <w:szCs w:val="18"/>
          </w:rPr>
          <w:t>Enable this if you want to get feedback from your device while testing your projects. So adb logcat prints logs from the device to the console (only available in development builds).</w:t>
        </w:r>
        <w:r w:rsidRPr="00066FA4">
          <w:rPr>
            <w:rFonts w:ascii="Verdana" w:eastAsia="宋体" w:hAnsi="Verdana" w:cs="宋体"/>
            <w:color w:val="352F28"/>
            <w:sz w:val="18"/>
            <w:szCs w:val="18"/>
          </w:rPr>
          <w:br/>
        </w:r>
        <w:r w:rsidRPr="00066FA4">
          <w:rPr>
            <w:rFonts w:ascii="Verdana" w:eastAsia="宋体" w:hAnsi="Verdana" w:cs="宋体"/>
            <w:color w:val="550055"/>
            <w:sz w:val="18"/>
          </w:rPr>
          <w:t>如果你想从设备获得反馈同时测试项目，启用此项。因此从设备</w:t>
        </w:r>
        <w:r w:rsidRPr="00066FA4">
          <w:rPr>
            <w:rFonts w:ascii="Verdana" w:eastAsia="宋体" w:hAnsi="Verdana" w:cs="宋体"/>
            <w:color w:val="550055"/>
            <w:sz w:val="18"/>
          </w:rPr>
          <w:t>adb logcat</w:t>
        </w:r>
        <w:r w:rsidRPr="00066FA4">
          <w:rPr>
            <w:rFonts w:ascii="Verdana" w:eastAsia="宋体" w:hAnsi="Verdana" w:cs="宋体"/>
            <w:color w:val="550055"/>
            <w:sz w:val="18"/>
          </w:rPr>
          <w:t>打印日志到控制台（仅在开发版可用）。</w:t>
        </w:r>
      </w:ins>
    </w:p>
    <w:p w:rsidR="00066FA4" w:rsidRPr="00066FA4" w:rsidRDefault="00066FA4" w:rsidP="00066FA4">
      <w:pPr>
        <w:shd w:val="clear" w:color="auto" w:fill="FFFFFF"/>
        <w:adjustRightInd/>
        <w:snapToGrid/>
        <w:spacing w:before="100" w:beforeAutospacing="1" w:after="100" w:afterAutospacing="1" w:line="300" w:lineRule="atLeast"/>
        <w:outlineLvl w:val="3"/>
        <w:rPr>
          <w:ins w:id="843" w:author="Unknown"/>
          <w:rFonts w:ascii="Verdana" w:eastAsia="宋体" w:hAnsi="Verdana" w:cs="宋体"/>
          <w:b/>
          <w:bCs/>
          <w:color w:val="352F28"/>
          <w:sz w:val="24"/>
          <w:szCs w:val="24"/>
        </w:rPr>
      </w:pPr>
      <w:ins w:id="844" w:author="Unknown">
        <w:r w:rsidRPr="00066FA4">
          <w:rPr>
            <w:rFonts w:ascii="Verdana" w:eastAsia="宋体" w:hAnsi="Verdana" w:cs="宋体"/>
            <w:b/>
            <w:bCs/>
            <w:color w:val="352F28"/>
            <w:sz w:val="24"/>
            <w:szCs w:val="24"/>
          </w:rPr>
          <w:t xml:space="preserve">Publishing Settings </w:t>
        </w:r>
        <w:r w:rsidRPr="00066FA4">
          <w:rPr>
            <w:rFonts w:ascii="Verdana" w:eastAsia="宋体" w:hAnsi="Verdana" w:cs="宋体"/>
            <w:b/>
            <w:bCs/>
            <w:color w:val="352F28"/>
            <w:sz w:val="24"/>
            <w:szCs w:val="24"/>
          </w:rPr>
          <w:t>发布设置</w:t>
        </w:r>
      </w:ins>
    </w:p>
    <w:p w:rsidR="00066FA4" w:rsidRPr="00066FA4" w:rsidRDefault="00066FA4" w:rsidP="00066FA4">
      <w:pPr>
        <w:shd w:val="clear" w:color="auto" w:fill="FFFFFF"/>
        <w:adjustRightInd/>
        <w:snapToGrid/>
        <w:spacing w:before="100" w:beforeAutospacing="1" w:after="100" w:afterAutospacing="1" w:line="300" w:lineRule="atLeast"/>
        <w:rPr>
          <w:ins w:id="845" w:author="Unknown"/>
          <w:rFonts w:ascii="Verdana" w:eastAsia="宋体" w:hAnsi="Verdana" w:cs="宋体"/>
          <w:color w:val="352F28"/>
          <w:sz w:val="18"/>
          <w:szCs w:val="18"/>
        </w:rPr>
      </w:pPr>
      <w:r>
        <w:rPr>
          <w:rFonts w:ascii="Verdana" w:eastAsia="宋体" w:hAnsi="Verdana" w:cs="宋体"/>
          <w:noProof/>
          <w:color w:val="352F28"/>
          <w:sz w:val="18"/>
          <w:szCs w:val="18"/>
        </w:rPr>
        <w:drawing>
          <wp:inline distT="0" distB="0" distL="0" distR="0">
            <wp:extent cx="4772025" cy="4400550"/>
            <wp:effectExtent l="19050" t="0" r="9525" b="0"/>
            <wp:docPr id="19" name="图片 19" descr="http://game.ceeger.com/Components/Images/class-PlayerSettings-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game.ceeger.com/Components/Images/class-PlayerSettings-19.jpg"/>
                    <pic:cNvPicPr>
                      <a:picLocks noChangeAspect="1" noChangeArrowheads="1"/>
                    </pic:cNvPicPr>
                  </pic:nvPicPr>
                  <pic:blipFill>
                    <a:blip r:embed="rId21" cstate="print"/>
                    <a:srcRect/>
                    <a:stretch>
                      <a:fillRect/>
                    </a:stretch>
                  </pic:blipFill>
                  <pic:spPr bwMode="auto">
                    <a:xfrm>
                      <a:off x="0" y="0"/>
                      <a:ext cx="4772025" cy="4400550"/>
                    </a:xfrm>
                    <a:prstGeom prst="rect">
                      <a:avLst/>
                    </a:prstGeom>
                    <a:noFill/>
                    <a:ln w="9525">
                      <a:noFill/>
                      <a:miter lim="800000"/>
                      <a:headEnd/>
                      <a:tailEnd/>
                    </a:ln>
                  </pic:spPr>
                </pic:pic>
              </a:graphicData>
            </a:graphic>
          </wp:inline>
        </w:drawing>
      </w:r>
      <w:ins w:id="846" w:author="Unknown">
        <w:r w:rsidRPr="00066FA4">
          <w:rPr>
            <w:rFonts w:ascii="Verdana" w:eastAsia="宋体" w:hAnsi="Verdana" w:cs="宋体"/>
            <w:color w:val="352F28"/>
            <w:sz w:val="18"/>
            <w:szCs w:val="18"/>
          </w:rPr>
          <w:br/>
        </w:r>
        <w:r w:rsidRPr="00066FA4">
          <w:rPr>
            <w:rFonts w:ascii="Verdana" w:eastAsia="宋体" w:hAnsi="Verdana" w:cs="宋体"/>
            <w:i/>
            <w:iCs/>
            <w:color w:val="352F28"/>
            <w:sz w:val="18"/>
          </w:rPr>
          <w:t>Publishing settings for Android Market</w:t>
        </w:r>
        <w:r w:rsidRPr="00066FA4">
          <w:rPr>
            <w:rFonts w:ascii="Verdana" w:eastAsia="宋体" w:hAnsi="Verdana" w:cs="宋体"/>
            <w:color w:val="352F28"/>
            <w:sz w:val="18"/>
            <w:szCs w:val="18"/>
          </w:rPr>
          <w:br/>
          <w:t>Andriod</w:t>
        </w:r>
        <w:r w:rsidRPr="00066FA4">
          <w:rPr>
            <w:rFonts w:ascii="Verdana" w:eastAsia="宋体" w:hAnsi="Verdana" w:cs="宋体"/>
            <w:color w:val="352F28"/>
            <w:sz w:val="18"/>
            <w:szCs w:val="18"/>
          </w:rPr>
          <w:t>电子市场的发布设置</w:t>
        </w:r>
      </w:ins>
    </w:p>
    <w:p w:rsidR="00066FA4" w:rsidRPr="00066FA4" w:rsidRDefault="00066FA4" w:rsidP="00066FA4">
      <w:pPr>
        <w:numPr>
          <w:ilvl w:val="0"/>
          <w:numId w:val="16"/>
        </w:numPr>
        <w:pBdr>
          <w:top w:val="single" w:sz="6" w:space="0" w:color="000000"/>
          <w:bottom w:val="dotted" w:sz="6" w:space="2" w:color="CCCCCC"/>
        </w:pBdr>
        <w:shd w:val="clear" w:color="auto" w:fill="FFFFFF"/>
        <w:wordWrap w:val="0"/>
        <w:adjustRightInd/>
        <w:snapToGrid/>
        <w:spacing w:after="0" w:line="300" w:lineRule="atLeast"/>
        <w:ind w:left="225"/>
        <w:rPr>
          <w:ins w:id="847" w:author="Unknown"/>
          <w:rFonts w:ascii="Verdana" w:eastAsia="宋体" w:hAnsi="Verdana" w:cs="宋体"/>
          <w:b/>
          <w:bCs/>
          <w:color w:val="0066CC"/>
          <w:sz w:val="24"/>
          <w:szCs w:val="24"/>
        </w:rPr>
      </w:pPr>
      <w:ins w:id="848" w:author="Unknown">
        <w:r w:rsidRPr="00066FA4">
          <w:rPr>
            <w:rFonts w:ascii="Verdana" w:eastAsia="宋体" w:hAnsi="Verdana" w:cs="宋体"/>
            <w:b/>
            <w:bCs/>
            <w:color w:val="0066CC"/>
            <w:sz w:val="24"/>
            <w:szCs w:val="24"/>
          </w:rPr>
          <w:t>Keystore</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849" w:author="Unknown"/>
          <w:rFonts w:ascii="Verdana" w:eastAsia="宋体" w:hAnsi="Verdana" w:cs="宋体"/>
          <w:color w:val="0066CC"/>
          <w:sz w:val="24"/>
          <w:szCs w:val="24"/>
        </w:rPr>
      </w:pPr>
      <w:ins w:id="850" w:author="Unknown">
        <w:r w:rsidRPr="00066FA4">
          <w:rPr>
            <w:rFonts w:ascii="Verdana" w:eastAsia="宋体" w:hAnsi="Verdana" w:cs="宋体"/>
            <w:color w:val="0066CC"/>
            <w:sz w:val="24"/>
            <w:szCs w:val="24"/>
          </w:rPr>
          <w:t>密钥库</w:t>
        </w:r>
      </w:ins>
    </w:p>
    <w:p w:rsidR="00066FA4" w:rsidRPr="00066FA4" w:rsidRDefault="00066FA4" w:rsidP="00066FA4">
      <w:pPr>
        <w:numPr>
          <w:ilvl w:val="0"/>
          <w:numId w:val="16"/>
        </w:numPr>
        <w:pBdr>
          <w:top w:val="single" w:sz="6" w:space="0" w:color="000000"/>
          <w:bottom w:val="dotted" w:sz="6" w:space="2" w:color="CCCCCC"/>
        </w:pBdr>
        <w:shd w:val="clear" w:color="auto" w:fill="FFFFFF"/>
        <w:wordWrap w:val="0"/>
        <w:adjustRightInd/>
        <w:snapToGrid/>
        <w:spacing w:after="0" w:line="300" w:lineRule="atLeast"/>
        <w:ind w:left="225"/>
        <w:rPr>
          <w:ins w:id="851" w:author="Unknown"/>
          <w:rFonts w:ascii="Verdana" w:eastAsia="宋体" w:hAnsi="Verdana" w:cs="宋体"/>
          <w:b/>
          <w:bCs/>
          <w:color w:val="352F28"/>
          <w:sz w:val="18"/>
          <w:szCs w:val="18"/>
        </w:rPr>
      </w:pPr>
      <w:ins w:id="852" w:author="Unknown">
        <w:r w:rsidRPr="00066FA4">
          <w:rPr>
            <w:rFonts w:ascii="Verdana" w:eastAsia="宋体" w:hAnsi="Verdana" w:cs="宋体"/>
            <w:b/>
            <w:bCs/>
            <w:color w:val="352F28"/>
            <w:sz w:val="18"/>
            <w:szCs w:val="18"/>
          </w:rPr>
          <w:t xml:space="preserve">Use Existing Keystore </w:t>
        </w:r>
        <w:r w:rsidRPr="00066FA4">
          <w:rPr>
            <w:rFonts w:ascii="Verdana" w:eastAsia="宋体" w:hAnsi="Verdana" w:cs="宋体"/>
            <w:b/>
            <w:bCs/>
            <w:color w:val="550055"/>
            <w:sz w:val="18"/>
          </w:rPr>
          <w:t>使用现有密钥库</w:t>
        </w:r>
        <w:r w:rsidRPr="00066FA4">
          <w:rPr>
            <w:rFonts w:ascii="Verdana" w:eastAsia="宋体" w:hAnsi="Verdana" w:cs="宋体"/>
            <w:b/>
            <w:bCs/>
            <w:color w:val="352F28"/>
            <w:sz w:val="18"/>
            <w:szCs w:val="18"/>
          </w:rPr>
          <w:br/>
          <w:t xml:space="preserve">Create New Keystore </w:t>
        </w:r>
        <w:r w:rsidRPr="00066FA4">
          <w:rPr>
            <w:rFonts w:ascii="Verdana" w:eastAsia="宋体" w:hAnsi="Verdana" w:cs="宋体"/>
            <w:b/>
            <w:bCs/>
            <w:color w:val="550055"/>
            <w:sz w:val="18"/>
          </w:rPr>
          <w:t>创建新密钥库</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853" w:author="Unknown"/>
          <w:rFonts w:ascii="Verdana" w:eastAsia="宋体" w:hAnsi="Verdana" w:cs="宋体"/>
          <w:color w:val="352F28"/>
          <w:sz w:val="18"/>
          <w:szCs w:val="18"/>
        </w:rPr>
      </w:pPr>
      <w:ins w:id="854" w:author="Unknown">
        <w:r w:rsidRPr="00066FA4">
          <w:rPr>
            <w:rFonts w:ascii="Verdana" w:eastAsia="宋体" w:hAnsi="Verdana" w:cs="宋体"/>
            <w:color w:val="352F28"/>
            <w:sz w:val="18"/>
            <w:szCs w:val="18"/>
          </w:rPr>
          <w:t>Use this to choose whether to create a new Keystore or use an existing one.</w:t>
        </w:r>
        <w:r w:rsidRPr="00066FA4">
          <w:rPr>
            <w:rFonts w:ascii="Verdana" w:eastAsia="宋体" w:hAnsi="Verdana" w:cs="宋体"/>
            <w:color w:val="352F28"/>
            <w:sz w:val="18"/>
            <w:szCs w:val="18"/>
          </w:rPr>
          <w:br/>
        </w:r>
        <w:r w:rsidRPr="00066FA4">
          <w:rPr>
            <w:rFonts w:ascii="Verdana" w:eastAsia="宋体" w:hAnsi="Verdana" w:cs="宋体"/>
            <w:color w:val="550055"/>
            <w:sz w:val="18"/>
          </w:rPr>
          <w:t>选择是否创建新的密钥库或是使用现有的。</w:t>
        </w:r>
      </w:ins>
    </w:p>
    <w:p w:rsidR="00066FA4" w:rsidRPr="00066FA4" w:rsidRDefault="00066FA4" w:rsidP="00066FA4">
      <w:pPr>
        <w:numPr>
          <w:ilvl w:val="0"/>
          <w:numId w:val="16"/>
        </w:numPr>
        <w:pBdr>
          <w:top w:val="single" w:sz="6" w:space="0" w:color="000000"/>
          <w:bottom w:val="dotted" w:sz="6" w:space="2" w:color="CCCCCC"/>
        </w:pBdr>
        <w:shd w:val="clear" w:color="auto" w:fill="FFFFFF"/>
        <w:wordWrap w:val="0"/>
        <w:adjustRightInd/>
        <w:snapToGrid/>
        <w:spacing w:after="0" w:line="300" w:lineRule="atLeast"/>
        <w:ind w:left="225"/>
        <w:rPr>
          <w:ins w:id="855" w:author="Unknown"/>
          <w:rFonts w:ascii="Verdana" w:eastAsia="宋体" w:hAnsi="Verdana" w:cs="宋体"/>
          <w:b/>
          <w:bCs/>
          <w:color w:val="352F28"/>
          <w:sz w:val="18"/>
          <w:szCs w:val="18"/>
        </w:rPr>
      </w:pPr>
      <w:ins w:id="856" w:author="Unknown">
        <w:r w:rsidRPr="00066FA4">
          <w:rPr>
            <w:rFonts w:ascii="Verdana" w:eastAsia="宋体" w:hAnsi="Verdana" w:cs="宋体"/>
            <w:b/>
            <w:bCs/>
            <w:color w:val="352F28"/>
            <w:sz w:val="18"/>
            <w:szCs w:val="18"/>
          </w:rPr>
          <w:t xml:space="preserve">Browse Keystore </w:t>
        </w:r>
        <w:r w:rsidRPr="00066FA4">
          <w:rPr>
            <w:rFonts w:ascii="Verdana" w:eastAsia="宋体" w:hAnsi="Verdana" w:cs="宋体"/>
            <w:b/>
            <w:bCs/>
            <w:color w:val="550055"/>
            <w:sz w:val="18"/>
          </w:rPr>
          <w:t>浏览密钥</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857" w:author="Unknown"/>
          <w:rFonts w:ascii="Verdana" w:eastAsia="宋体" w:hAnsi="Verdana" w:cs="宋体"/>
          <w:color w:val="352F28"/>
          <w:sz w:val="18"/>
          <w:szCs w:val="18"/>
        </w:rPr>
      </w:pPr>
      <w:ins w:id="858" w:author="Unknown">
        <w:r w:rsidRPr="00066FA4">
          <w:rPr>
            <w:rFonts w:ascii="Verdana" w:eastAsia="宋体" w:hAnsi="Verdana" w:cs="宋体"/>
            <w:color w:val="352F28"/>
            <w:sz w:val="18"/>
            <w:szCs w:val="18"/>
          </w:rPr>
          <w:t xml:space="preserve">Lets you select an existing Keystore. </w:t>
        </w:r>
        <w:r w:rsidRPr="00066FA4">
          <w:rPr>
            <w:rFonts w:ascii="Verdana" w:eastAsia="宋体" w:hAnsi="Verdana" w:cs="宋体"/>
            <w:color w:val="550055"/>
            <w:sz w:val="18"/>
          </w:rPr>
          <w:t>选择已有的密钥库</w:t>
        </w:r>
      </w:ins>
    </w:p>
    <w:p w:rsidR="00066FA4" w:rsidRPr="00066FA4" w:rsidRDefault="00066FA4" w:rsidP="00066FA4">
      <w:pPr>
        <w:numPr>
          <w:ilvl w:val="0"/>
          <w:numId w:val="16"/>
        </w:numPr>
        <w:pBdr>
          <w:top w:val="single" w:sz="6" w:space="0" w:color="000000"/>
          <w:bottom w:val="dotted" w:sz="6" w:space="2" w:color="CCCCCC"/>
        </w:pBdr>
        <w:shd w:val="clear" w:color="auto" w:fill="FFFFFF"/>
        <w:wordWrap w:val="0"/>
        <w:adjustRightInd/>
        <w:snapToGrid/>
        <w:spacing w:after="0" w:line="300" w:lineRule="atLeast"/>
        <w:ind w:left="225"/>
        <w:rPr>
          <w:ins w:id="859" w:author="Unknown"/>
          <w:rFonts w:ascii="Verdana" w:eastAsia="宋体" w:hAnsi="Verdana" w:cs="宋体"/>
          <w:b/>
          <w:bCs/>
          <w:color w:val="352F28"/>
          <w:sz w:val="18"/>
          <w:szCs w:val="18"/>
        </w:rPr>
      </w:pPr>
      <w:ins w:id="860" w:author="Unknown">
        <w:r w:rsidRPr="00066FA4">
          <w:rPr>
            <w:rFonts w:ascii="Verdana" w:eastAsia="宋体" w:hAnsi="Verdana" w:cs="宋体"/>
            <w:b/>
            <w:bCs/>
            <w:color w:val="352F28"/>
            <w:sz w:val="18"/>
            <w:szCs w:val="18"/>
          </w:rPr>
          <w:t xml:space="preserve">Keystore password </w:t>
        </w:r>
        <w:r w:rsidRPr="00066FA4">
          <w:rPr>
            <w:rFonts w:ascii="Verdana" w:eastAsia="宋体" w:hAnsi="Verdana" w:cs="宋体"/>
            <w:b/>
            <w:bCs/>
            <w:color w:val="550055"/>
            <w:sz w:val="18"/>
          </w:rPr>
          <w:t>密钥库密码</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861" w:author="Unknown"/>
          <w:rFonts w:ascii="Verdana" w:eastAsia="宋体" w:hAnsi="Verdana" w:cs="宋体"/>
          <w:color w:val="352F28"/>
          <w:sz w:val="18"/>
          <w:szCs w:val="18"/>
        </w:rPr>
      </w:pPr>
      <w:ins w:id="862" w:author="Unknown">
        <w:r w:rsidRPr="00066FA4">
          <w:rPr>
            <w:rFonts w:ascii="Verdana" w:eastAsia="宋体" w:hAnsi="Verdana" w:cs="宋体"/>
            <w:color w:val="352F28"/>
            <w:sz w:val="18"/>
            <w:szCs w:val="18"/>
          </w:rPr>
          <w:t xml:space="preserve">Password for the Keystore. </w:t>
        </w:r>
        <w:r w:rsidRPr="00066FA4">
          <w:rPr>
            <w:rFonts w:ascii="Verdana" w:eastAsia="宋体" w:hAnsi="Verdana" w:cs="宋体"/>
            <w:color w:val="550055"/>
            <w:sz w:val="18"/>
          </w:rPr>
          <w:t>密钥库密码</w:t>
        </w:r>
      </w:ins>
    </w:p>
    <w:p w:rsidR="00066FA4" w:rsidRPr="00066FA4" w:rsidRDefault="00066FA4" w:rsidP="00066FA4">
      <w:pPr>
        <w:numPr>
          <w:ilvl w:val="0"/>
          <w:numId w:val="16"/>
        </w:numPr>
        <w:pBdr>
          <w:top w:val="single" w:sz="6" w:space="0" w:color="000000"/>
          <w:bottom w:val="dotted" w:sz="6" w:space="2" w:color="CCCCCC"/>
        </w:pBdr>
        <w:shd w:val="clear" w:color="auto" w:fill="FFFFFF"/>
        <w:wordWrap w:val="0"/>
        <w:adjustRightInd/>
        <w:snapToGrid/>
        <w:spacing w:after="0" w:line="300" w:lineRule="atLeast"/>
        <w:ind w:left="225"/>
        <w:rPr>
          <w:ins w:id="863" w:author="Unknown"/>
          <w:rFonts w:ascii="Verdana" w:eastAsia="宋体" w:hAnsi="Verdana" w:cs="宋体"/>
          <w:b/>
          <w:bCs/>
          <w:color w:val="352F28"/>
          <w:sz w:val="18"/>
          <w:szCs w:val="18"/>
        </w:rPr>
      </w:pPr>
      <w:ins w:id="864" w:author="Unknown">
        <w:r w:rsidRPr="00066FA4">
          <w:rPr>
            <w:rFonts w:ascii="Verdana" w:eastAsia="宋体" w:hAnsi="Verdana" w:cs="宋体"/>
            <w:b/>
            <w:bCs/>
            <w:color w:val="352F28"/>
            <w:sz w:val="18"/>
            <w:szCs w:val="18"/>
          </w:rPr>
          <w:t xml:space="preserve">Confirm password </w:t>
        </w:r>
        <w:r w:rsidRPr="00066FA4">
          <w:rPr>
            <w:rFonts w:ascii="Verdana" w:eastAsia="宋体" w:hAnsi="Verdana" w:cs="宋体"/>
            <w:b/>
            <w:bCs/>
            <w:color w:val="550055"/>
            <w:sz w:val="18"/>
          </w:rPr>
          <w:t>确认密码</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865" w:author="Unknown"/>
          <w:rFonts w:ascii="Verdana" w:eastAsia="宋体" w:hAnsi="Verdana" w:cs="宋体"/>
          <w:color w:val="352F28"/>
          <w:sz w:val="18"/>
          <w:szCs w:val="18"/>
        </w:rPr>
      </w:pPr>
      <w:ins w:id="866" w:author="Unknown">
        <w:r w:rsidRPr="00066FA4">
          <w:rPr>
            <w:rFonts w:ascii="Verdana" w:eastAsia="宋体" w:hAnsi="Verdana" w:cs="宋体"/>
            <w:color w:val="352F28"/>
            <w:sz w:val="18"/>
            <w:szCs w:val="18"/>
          </w:rPr>
          <w:t>Password confirmation, only enabled if the Create New Keystore option is chosen.</w:t>
        </w:r>
        <w:r w:rsidRPr="00066FA4">
          <w:rPr>
            <w:rFonts w:ascii="Verdana" w:eastAsia="宋体" w:hAnsi="Verdana" w:cs="宋体"/>
            <w:color w:val="352F28"/>
            <w:sz w:val="18"/>
            <w:szCs w:val="18"/>
          </w:rPr>
          <w:br/>
        </w:r>
        <w:r w:rsidRPr="00066FA4">
          <w:rPr>
            <w:rFonts w:ascii="Verdana" w:eastAsia="宋体" w:hAnsi="Verdana" w:cs="宋体"/>
            <w:color w:val="550055"/>
            <w:sz w:val="18"/>
          </w:rPr>
          <w:t>确认密码，仅当</w:t>
        </w:r>
        <w:r w:rsidRPr="00066FA4">
          <w:rPr>
            <w:rFonts w:ascii="Verdana" w:eastAsia="宋体" w:hAnsi="Verdana" w:cs="宋体"/>
            <w:color w:val="550055"/>
            <w:sz w:val="18"/>
          </w:rPr>
          <w:t>Create New Keystore</w:t>
        </w:r>
        <w:r w:rsidRPr="00066FA4">
          <w:rPr>
            <w:rFonts w:ascii="Verdana" w:eastAsia="宋体" w:hAnsi="Verdana" w:cs="宋体"/>
            <w:color w:val="550055"/>
            <w:sz w:val="18"/>
          </w:rPr>
          <w:t>选项被选择时启用</w:t>
        </w:r>
      </w:ins>
    </w:p>
    <w:p w:rsidR="00066FA4" w:rsidRPr="00066FA4" w:rsidRDefault="00066FA4" w:rsidP="00066FA4">
      <w:pPr>
        <w:numPr>
          <w:ilvl w:val="0"/>
          <w:numId w:val="16"/>
        </w:numPr>
        <w:pBdr>
          <w:top w:val="single" w:sz="6" w:space="0" w:color="000000"/>
          <w:bottom w:val="dotted" w:sz="6" w:space="2" w:color="CCCCCC"/>
        </w:pBdr>
        <w:shd w:val="clear" w:color="auto" w:fill="FFFFFF"/>
        <w:wordWrap w:val="0"/>
        <w:adjustRightInd/>
        <w:snapToGrid/>
        <w:spacing w:after="0" w:line="300" w:lineRule="atLeast"/>
        <w:ind w:left="225"/>
        <w:rPr>
          <w:ins w:id="867" w:author="Unknown"/>
          <w:rFonts w:ascii="Verdana" w:eastAsia="宋体" w:hAnsi="Verdana" w:cs="宋体"/>
          <w:b/>
          <w:bCs/>
          <w:color w:val="0066CC"/>
          <w:sz w:val="24"/>
          <w:szCs w:val="24"/>
        </w:rPr>
      </w:pPr>
      <w:ins w:id="868" w:author="Unknown">
        <w:r w:rsidRPr="00066FA4">
          <w:rPr>
            <w:rFonts w:ascii="Verdana" w:eastAsia="宋体" w:hAnsi="Verdana" w:cs="宋体"/>
            <w:b/>
            <w:bCs/>
            <w:color w:val="0066CC"/>
            <w:sz w:val="24"/>
            <w:szCs w:val="24"/>
          </w:rPr>
          <w:t>Key</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869" w:author="Unknown"/>
          <w:rFonts w:ascii="Verdana" w:eastAsia="宋体" w:hAnsi="Verdana" w:cs="宋体"/>
          <w:color w:val="0066CC"/>
          <w:sz w:val="24"/>
          <w:szCs w:val="24"/>
        </w:rPr>
      </w:pPr>
      <w:ins w:id="870" w:author="Unknown">
        <w:r w:rsidRPr="00066FA4">
          <w:rPr>
            <w:rFonts w:ascii="Verdana" w:eastAsia="宋体" w:hAnsi="Verdana" w:cs="宋体"/>
            <w:color w:val="0066CC"/>
            <w:sz w:val="24"/>
            <w:szCs w:val="24"/>
          </w:rPr>
          <w:t>密钥</w:t>
        </w:r>
      </w:ins>
    </w:p>
    <w:p w:rsidR="00066FA4" w:rsidRPr="00066FA4" w:rsidRDefault="00066FA4" w:rsidP="00066FA4">
      <w:pPr>
        <w:numPr>
          <w:ilvl w:val="0"/>
          <w:numId w:val="16"/>
        </w:numPr>
        <w:pBdr>
          <w:top w:val="single" w:sz="6" w:space="0" w:color="000000"/>
          <w:bottom w:val="dotted" w:sz="6" w:space="2" w:color="CCCCCC"/>
        </w:pBdr>
        <w:shd w:val="clear" w:color="auto" w:fill="FFFFFF"/>
        <w:wordWrap w:val="0"/>
        <w:adjustRightInd/>
        <w:snapToGrid/>
        <w:spacing w:after="0" w:line="300" w:lineRule="atLeast"/>
        <w:ind w:left="225"/>
        <w:rPr>
          <w:ins w:id="871" w:author="Unknown"/>
          <w:rFonts w:ascii="Verdana" w:eastAsia="宋体" w:hAnsi="Verdana" w:cs="宋体"/>
          <w:b/>
          <w:bCs/>
          <w:color w:val="352F28"/>
          <w:sz w:val="18"/>
          <w:szCs w:val="18"/>
        </w:rPr>
      </w:pPr>
      <w:ins w:id="872" w:author="Unknown">
        <w:r w:rsidRPr="00066FA4">
          <w:rPr>
            <w:rFonts w:ascii="Verdana" w:eastAsia="宋体" w:hAnsi="Verdana" w:cs="宋体"/>
            <w:b/>
            <w:bCs/>
            <w:color w:val="352F28"/>
            <w:sz w:val="18"/>
            <w:szCs w:val="18"/>
          </w:rPr>
          <w:t xml:space="preserve">Alias </w:t>
        </w:r>
        <w:r w:rsidRPr="00066FA4">
          <w:rPr>
            <w:rFonts w:ascii="Verdana" w:eastAsia="宋体" w:hAnsi="Verdana" w:cs="宋体"/>
            <w:b/>
            <w:bCs/>
            <w:color w:val="550055"/>
            <w:sz w:val="18"/>
          </w:rPr>
          <w:t>别名</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873" w:author="Unknown"/>
          <w:rFonts w:ascii="Verdana" w:eastAsia="宋体" w:hAnsi="Verdana" w:cs="宋体"/>
          <w:color w:val="352F28"/>
          <w:sz w:val="18"/>
          <w:szCs w:val="18"/>
        </w:rPr>
      </w:pPr>
      <w:ins w:id="874" w:author="Unknown">
        <w:r w:rsidRPr="00066FA4">
          <w:rPr>
            <w:rFonts w:ascii="Verdana" w:eastAsia="宋体" w:hAnsi="Verdana" w:cs="宋体"/>
            <w:color w:val="352F28"/>
            <w:sz w:val="18"/>
            <w:szCs w:val="18"/>
          </w:rPr>
          <w:t xml:space="preserve">Key alias </w:t>
        </w:r>
        <w:r w:rsidRPr="00066FA4">
          <w:rPr>
            <w:rFonts w:ascii="Verdana" w:eastAsia="宋体" w:hAnsi="Verdana" w:cs="宋体"/>
            <w:color w:val="550055"/>
            <w:sz w:val="18"/>
          </w:rPr>
          <w:t>密钥别名</w:t>
        </w:r>
      </w:ins>
    </w:p>
    <w:p w:rsidR="00066FA4" w:rsidRPr="00066FA4" w:rsidRDefault="00066FA4" w:rsidP="00066FA4">
      <w:pPr>
        <w:numPr>
          <w:ilvl w:val="0"/>
          <w:numId w:val="16"/>
        </w:numPr>
        <w:pBdr>
          <w:top w:val="single" w:sz="6" w:space="0" w:color="000000"/>
          <w:bottom w:val="dotted" w:sz="6" w:space="2" w:color="CCCCCC"/>
        </w:pBdr>
        <w:shd w:val="clear" w:color="auto" w:fill="FFFFFF"/>
        <w:wordWrap w:val="0"/>
        <w:adjustRightInd/>
        <w:snapToGrid/>
        <w:spacing w:after="0" w:line="300" w:lineRule="atLeast"/>
        <w:ind w:left="225"/>
        <w:rPr>
          <w:ins w:id="875" w:author="Unknown"/>
          <w:rFonts w:ascii="Verdana" w:eastAsia="宋体" w:hAnsi="Verdana" w:cs="宋体"/>
          <w:b/>
          <w:bCs/>
          <w:color w:val="352F28"/>
          <w:sz w:val="18"/>
          <w:szCs w:val="18"/>
        </w:rPr>
      </w:pPr>
      <w:ins w:id="876" w:author="Unknown">
        <w:r w:rsidRPr="00066FA4">
          <w:rPr>
            <w:rFonts w:ascii="Verdana" w:eastAsia="宋体" w:hAnsi="Verdana" w:cs="宋体"/>
            <w:b/>
            <w:bCs/>
            <w:color w:val="352F28"/>
            <w:sz w:val="18"/>
            <w:szCs w:val="18"/>
          </w:rPr>
          <w:t xml:space="preserve">Password </w:t>
        </w:r>
        <w:r w:rsidRPr="00066FA4">
          <w:rPr>
            <w:rFonts w:ascii="Verdana" w:eastAsia="宋体" w:hAnsi="Verdana" w:cs="宋体"/>
            <w:b/>
            <w:bCs/>
            <w:color w:val="550055"/>
            <w:sz w:val="18"/>
          </w:rPr>
          <w:t>密码</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877" w:author="Unknown"/>
          <w:rFonts w:ascii="Verdana" w:eastAsia="宋体" w:hAnsi="Verdana" w:cs="宋体"/>
          <w:color w:val="352F28"/>
          <w:sz w:val="18"/>
          <w:szCs w:val="18"/>
        </w:rPr>
      </w:pPr>
      <w:ins w:id="878" w:author="Unknown">
        <w:r w:rsidRPr="00066FA4">
          <w:rPr>
            <w:rFonts w:ascii="Verdana" w:eastAsia="宋体" w:hAnsi="Verdana" w:cs="宋体"/>
            <w:color w:val="352F28"/>
            <w:sz w:val="18"/>
            <w:szCs w:val="18"/>
          </w:rPr>
          <w:t xml:space="preserve">Password for key alias </w:t>
        </w:r>
        <w:r w:rsidRPr="00066FA4">
          <w:rPr>
            <w:rFonts w:ascii="Verdana" w:eastAsia="宋体" w:hAnsi="Verdana" w:cs="宋体"/>
            <w:color w:val="550055"/>
            <w:sz w:val="18"/>
          </w:rPr>
          <w:t>密钥别名密码</w:t>
        </w:r>
      </w:ins>
    </w:p>
    <w:p w:rsidR="00066FA4" w:rsidRPr="00066FA4" w:rsidRDefault="00066FA4" w:rsidP="00066FA4">
      <w:pPr>
        <w:numPr>
          <w:ilvl w:val="0"/>
          <w:numId w:val="16"/>
        </w:numPr>
        <w:pBdr>
          <w:top w:val="single" w:sz="6" w:space="0" w:color="000000"/>
          <w:bottom w:val="dotted" w:sz="6" w:space="2" w:color="CCCCCC"/>
        </w:pBdr>
        <w:shd w:val="clear" w:color="auto" w:fill="FFFFFF"/>
        <w:wordWrap w:val="0"/>
        <w:adjustRightInd/>
        <w:snapToGrid/>
        <w:spacing w:after="0" w:line="300" w:lineRule="atLeast"/>
        <w:ind w:left="225"/>
        <w:rPr>
          <w:ins w:id="879" w:author="Unknown"/>
          <w:rFonts w:ascii="Verdana" w:eastAsia="宋体" w:hAnsi="Verdana" w:cs="宋体"/>
          <w:b/>
          <w:bCs/>
          <w:color w:val="0066CC"/>
          <w:sz w:val="21"/>
          <w:szCs w:val="21"/>
        </w:rPr>
      </w:pPr>
      <w:ins w:id="880" w:author="Unknown">
        <w:r w:rsidRPr="00066FA4">
          <w:rPr>
            <w:rFonts w:ascii="Verdana" w:eastAsia="宋体" w:hAnsi="Verdana" w:cs="宋体"/>
            <w:b/>
            <w:bCs/>
            <w:color w:val="0066CC"/>
            <w:sz w:val="21"/>
            <w:szCs w:val="21"/>
          </w:rPr>
          <w:t>Android Market Licensing (LVL)</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881" w:author="Unknown"/>
          <w:rFonts w:ascii="Verdana" w:eastAsia="宋体" w:hAnsi="Verdana" w:cs="宋体"/>
          <w:color w:val="0066CC"/>
          <w:sz w:val="24"/>
          <w:szCs w:val="24"/>
        </w:rPr>
      </w:pPr>
      <w:ins w:id="882" w:author="Unknown">
        <w:r w:rsidRPr="00066FA4">
          <w:rPr>
            <w:rFonts w:ascii="Verdana" w:eastAsia="宋体" w:hAnsi="Verdana" w:cs="宋体"/>
            <w:color w:val="0066CC"/>
            <w:sz w:val="24"/>
            <w:szCs w:val="24"/>
          </w:rPr>
          <w:t>Android</w:t>
        </w:r>
        <w:r w:rsidRPr="00066FA4">
          <w:rPr>
            <w:rFonts w:ascii="Verdana" w:eastAsia="宋体" w:hAnsi="Verdana" w:cs="宋体"/>
            <w:color w:val="0066CC"/>
            <w:sz w:val="24"/>
            <w:szCs w:val="24"/>
          </w:rPr>
          <w:t>电子市场的授权</w:t>
        </w:r>
      </w:ins>
    </w:p>
    <w:p w:rsidR="00066FA4" w:rsidRPr="00066FA4" w:rsidRDefault="00066FA4" w:rsidP="00066FA4">
      <w:pPr>
        <w:numPr>
          <w:ilvl w:val="0"/>
          <w:numId w:val="16"/>
        </w:numPr>
        <w:pBdr>
          <w:top w:val="single" w:sz="6" w:space="0" w:color="000000"/>
          <w:bottom w:val="dotted" w:sz="6" w:space="2" w:color="CCCCCC"/>
        </w:pBdr>
        <w:shd w:val="clear" w:color="auto" w:fill="FFFFFF"/>
        <w:wordWrap w:val="0"/>
        <w:adjustRightInd/>
        <w:snapToGrid/>
        <w:spacing w:after="0" w:line="300" w:lineRule="atLeast"/>
        <w:ind w:left="225"/>
        <w:rPr>
          <w:ins w:id="883" w:author="Unknown"/>
          <w:rFonts w:ascii="Verdana" w:eastAsia="宋体" w:hAnsi="Verdana" w:cs="宋体"/>
          <w:b/>
          <w:bCs/>
          <w:color w:val="352F28"/>
          <w:sz w:val="18"/>
          <w:szCs w:val="18"/>
        </w:rPr>
      </w:pPr>
      <w:ins w:id="884" w:author="Unknown">
        <w:r w:rsidRPr="00066FA4">
          <w:rPr>
            <w:rFonts w:ascii="Verdana" w:eastAsia="宋体" w:hAnsi="Verdana" w:cs="宋体"/>
            <w:b/>
            <w:bCs/>
            <w:color w:val="352F28"/>
            <w:sz w:val="18"/>
            <w:szCs w:val="18"/>
          </w:rPr>
          <w:t xml:space="preserve">Public Key </w:t>
        </w:r>
        <w:r w:rsidRPr="00066FA4">
          <w:rPr>
            <w:rFonts w:ascii="Verdana" w:eastAsia="宋体" w:hAnsi="Verdana" w:cs="宋体"/>
            <w:b/>
            <w:bCs/>
            <w:color w:val="550055"/>
            <w:sz w:val="18"/>
          </w:rPr>
          <w:t>公共密钥</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885" w:author="Unknown"/>
          <w:rFonts w:ascii="Verdana" w:eastAsia="宋体" w:hAnsi="Verdana" w:cs="宋体"/>
          <w:color w:val="352F28"/>
          <w:sz w:val="18"/>
          <w:szCs w:val="18"/>
        </w:rPr>
      </w:pPr>
      <w:ins w:id="886" w:author="Unknown">
        <w:r w:rsidRPr="00066FA4">
          <w:rPr>
            <w:rFonts w:ascii="Verdana" w:eastAsia="宋体" w:hAnsi="Verdana" w:cs="宋体"/>
            <w:color w:val="352F28"/>
            <w:sz w:val="18"/>
            <w:szCs w:val="18"/>
          </w:rPr>
          <w:t xml:space="preserve">The public key provided by the </w:t>
        </w:r>
        <w:r w:rsidRPr="00066FA4">
          <w:rPr>
            <w:rFonts w:ascii="Verdana" w:eastAsia="宋体" w:hAnsi="Verdana" w:cs="宋体"/>
            <w:color w:val="352F28"/>
            <w:sz w:val="18"/>
            <w:szCs w:val="18"/>
          </w:rPr>
          <w:fldChar w:fldCharType="begin"/>
        </w:r>
        <w:r w:rsidRPr="00066FA4">
          <w:rPr>
            <w:rFonts w:ascii="Verdana" w:eastAsia="宋体" w:hAnsi="Verdana" w:cs="宋体"/>
            <w:color w:val="352F28"/>
            <w:sz w:val="18"/>
            <w:szCs w:val="18"/>
          </w:rPr>
          <w:instrText xml:space="preserve"> HYPERLINK "http://developer.android.com/guide/publishing/licensing.html" \l "account" </w:instrText>
        </w:r>
        <w:r w:rsidRPr="00066FA4">
          <w:rPr>
            <w:rFonts w:ascii="Verdana" w:eastAsia="宋体" w:hAnsi="Verdana" w:cs="宋体"/>
            <w:color w:val="352F28"/>
            <w:sz w:val="18"/>
            <w:szCs w:val="18"/>
          </w:rPr>
          <w:fldChar w:fldCharType="separate"/>
        </w:r>
        <w:r w:rsidRPr="00066FA4">
          <w:rPr>
            <w:rFonts w:ascii="Verdana" w:eastAsia="宋体" w:hAnsi="Verdana" w:cs="宋体"/>
            <w:color w:val="145D7B"/>
            <w:sz w:val="18"/>
          </w:rPr>
          <w:t>Android developer site</w:t>
        </w:r>
        <w:r w:rsidRPr="00066FA4">
          <w:rPr>
            <w:rFonts w:ascii="Verdana" w:eastAsia="宋体" w:hAnsi="Verdana" w:cs="宋体"/>
            <w:color w:val="352F28"/>
            <w:sz w:val="18"/>
            <w:szCs w:val="18"/>
          </w:rPr>
          <w:fldChar w:fldCharType="end"/>
        </w:r>
        <w:r w:rsidRPr="00066FA4">
          <w:rPr>
            <w:rFonts w:ascii="Verdana" w:eastAsia="宋体" w:hAnsi="Verdana" w:cs="宋体"/>
            <w:color w:val="352F28"/>
            <w:sz w:val="18"/>
            <w:szCs w:val="18"/>
          </w:rPr>
          <w:t>.</w:t>
        </w:r>
        <w:r w:rsidRPr="00066FA4">
          <w:rPr>
            <w:rFonts w:ascii="Verdana" w:eastAsia="宋体" w:hAnsi="Verdana" w:cs="宋体"/>
            <w:color w:val="352F28"/>
            <w:sz w:val="18"/>
            <w:szCs w:val="18"/>
          </w:rPr>
          <w:br/>
        </w:r>
        <w:r w:rsidRPr="00066FA4">
          <w:rPr>
            <w:rFonts w:ascii="Verdana" w:eastAsia="宋体" w:hAnsi="Verdana" w:cs="宋体"/>
            <w:color w:val="550055"/>
            <w:sz w:val="18"/>
          </w:rPr>
          <w:fldChar w:fldCharType="begin"/>
        </w:r>
        <w:r w:rsidRPr="00066FA4">
          <w:rPr>
            <w:rFonts w:ascii="Verdana" w:eastAsia="宋体" w:hAnsi="Verdana" w:cs="宋体"/>
            <w:color w:val="550055"/>
            <w:sz w:val="18"/>
          </w:rPr>
          <w:instrText xml:space="preserve"> HYPERLINK "http://developer.android.com/guide/publishing/licensing.html" \l "account" </w:instrText>
        </w:r>
        <w:r w:rsidRPr="00066FA4">
          <w:rPr>
            <w:rFonts w:ascii="Verdana" w:eastAsia="宋体" w:hAnsi="Verdana" w:cs="宋体"/>
            <w:color w:val="550055"/>
            <w:sz w:val="18"/>
          </w:rPr>
          <w:fldChar w:fldCharType="separate"/>
        </w:r>
        <w:r w:rsidRPr="00066FA4">
          <w:rPr>
            <w:rFonts w:ascii="Verdana" w:eastAsia="宋体" w:hAnsi="Verdana" w:cs="宋体"/>
            <w:color w:val="145D7B"/>
            <w:sz w:val="18"/>
          </w:rPr>
          <w:t>Android</w:t>
        </w:r>
        <w:r w:rsidRPr="00066FA4">
          <w:rPr>
            <w:rFonts w:ascii="Verdana" w:eastAsia="宋体" w:hAnsi="Verdana" w:cs="宋体"/>
            <w:color w:val="145D7B"/>
            <w:sz w:val="18"/>
          </w:rPr>
          <w:t>开发网站</w:t>
        </w:r>
        <w:r w:rsidRPr="00066FA4">
          <w:rPr>
            <w:rFonts w:ascii="Verdana" w:eastAsia="宋体" w:hAnsi="Verdana" w:cs="宋体"/>
            <w:color w:val="550055"/>
            <w:sz w:val="18"/>
          </w:rPr>
          <w:fldChar w:fldCharType="end"/>
        </w:r>
        <w:r w:rsidRPr="00066FA4">
          <w:rPr>
            <w:rFonts w:ascii="Verdana" w:eastAsia="宋体" w:hAnsi="Verdana" w:cs="宋体"/>
            <w:color w:val="550055"/>
            <w:sz w:val="18"/>
          </w:rPr>
          <w:t>所提供的公共密钥。</w:t>
        </w:r>
        <w:r w:rsidRPr="00066FA4">
          <w:rPr>
            <w:rFonts w:ascii="Verdana" w:eastAsia="宋体" w:hAnsi="Verdana" w:cs="宋体"/>
            <w:color w:val="550055"/>
            <w:sz w:val="18"/>
          </w:rPr>
          <w:t xml:space="preserve"> </w:t>
        </w:r>
      </w:ins>
    </w:p>
    <w:p w:rsidR="00066FA4" w:rsidRPr="00066FA4" w:rsidRDefault="00066FA4" w:rsidP="00066FA4">
      <w:pPr>
        <w:shd w:val="clear" w:color="auto" w:fill="FFFFFF"/>
        <w:adjustRightInd/>
        <w:snapToGrid/>
        <w:spacing w:before="100" w:beforeAutospacing="1" w:after="100" w:afterAutospacing="1" w:line="300" w:lineRule="atLeast"/>
        <w:rPr>
          <w:ins w:id="887" w:author="Unknown"/>
          <w:rFonts w:ascii="Verdana" w:eastAsia="宋体" w:hAnsi="Verdana" w:cs="宋体"/>
          <w:color w:val="352F28"/>
          <w:sz w:val="18"/>
          <w:szCs w:val="18"/>
        </w:rPr>
      </w:pPr>
      <w:ins w:id="888" w:author="Unknown">
        <w:r w:rsidRPr="00066FA4">
          <w:rPr>
            <w:rFonts w:ascii="Verdana" w:eastAsia="宋体" w:hAnsi="Verdana" w:cs="宋体"/>
            <w:color w:val="352F28"/>
            <w:sz w:val="18"/>
            <w:szCs w:val="18"/>
          </w:rPr>
          <w:t>Note that for security reasons, Unity will save neither the keystore password nor the key password. Also, note that the signing must be done from Unity's player settings - using jarsigner will not work.</w:t>
        </w:r>
      </w:ins>
    </w:p>
    <w:p w:rsidR="00066FA4" w:rsidRPr="00066FA4" w:rsidRDefault="00066FA4" w:rsidP="00066FA4">
      <w:pPr>
        <w:shd w:val="clear" w:color="auto" w:fill="FFFFFF"/>
        <w:adjustRightInd/>
        <w:snapToGrid/>
        <w:spacing w:before="100" w:beforeAutospacing="1" w:after="100" w:afterAutospacing="1" w:line="300" w:lineRule="atLeast"/>
        <w:rPr>
          <w:ins w:id="889" w:author="Unknown"/>
          <w:rFonts w:ascii="Verdana" w:eastAsia="宋体" w:hAnsi="Verdana" w:cs="宋体"/>
          <w:color w:val="550055"/>
          <w:sz w:val="18"/>
          <w:szCs w:val="18"/>
        </w:rPr>
      </w:pPr>
      <w:ins w:id="890" w:author="Unknown">
        <w:r w:rsidRPr="00066FA4">
          <w:rPr>
            <w:rFonts w:ascii="Verdana" w:eastAsia="宋体" w:hAnsi="Verdana" w:cs="宋体"/>
            <w:color w:val="550055"/>
            <w:sz w:val="18"/>
            <w:szCs w:val="18"/>
          </w:rPr>
          <w:t>注意：出于安全原因，</w:t>
        </w:r>
        <w:r w:rsidRPr="00066FA4">
          <w:rPr>
            <w:rFonts w:ascii="Verdana" w:eastAsia="宋体" w:hAnsi="Verdana" w:cs="宋体"/>
            <w:color w:val="550055"/>
            <w:sz w:val="18"/>
            <w:szCs w:val="18"/>
          </w:rPr>
          <w:t>Unity</w:t>
        </w:r>
        <w:r w:rsidRPr="00066FA4">
          <w:rPr>
            <w:rFonts w:ascii="Verdana" w:eastAsia="宋体" w:hAnsi="Verdana" w:cs="宋体"/>
            <w:color w:val="550055"/>
            <w:sz w:val="18"/>
            <w:szCs w:val="18"/>
          </w:rPr>
          <w:t>既不保存</w:t>
        </w:r>
        <w:r w:rsidRPr="00066FA4">
          <w:rPr>
            <w:rFonts w:ascii="Verdana" w:eastAsia="宋体" w:hAnsi="Verdana" w:cs="宋体"/>
            <w:color w:val="550055"/>
            <w:sz w:val="18"/>
            <w:szCs w:val="18"/>
          </w:rPr>
          <w:t>keystore</w:t>
        </w:r>
        <w:r w:rsidRPr="00066FA4">
          <w:rPr>
            <w:rFonts w:ascii="Verdana" w:eastAsia="宋体" w:hAnsi="Verdana" w:cs="宋体"/>
            <w:color w:val="550055"/>
            <w:sz w:val="18"/>
            <w:szCs w:val="18"/>
          </w:rPr>
          <w:t>密码也不保存</w:t>
        </w:r>
        <w:r w:rsidRPr="00066FA4">
          <w:rPr>
            <w:rFonts w:ascii="Verdana" w:eastAsia="宋体" w:hAnsi="Verdana" w:cs="宋体"/>
            <w:color w:val="550055"/>
            <w:sz w:val="18"/>
            <w:szCs w:val="18"/>
          </w:rPr>
          <w:t>key</w:t>
        </w:r>
        <w:r w:rsidRPr="00066FA4">
          <w:rPr>
            <w:rFonts w:ascii="Verdana" w:eastAsia="宋体" w:hAnsi="Verdana" w:cs="宋体"/>
            <w:color w:val="550055"/>
            <w:sz w:val="18"/>
            <w:szCs w:val="18"/>
          </w:rPr>
          <w:t>密码。此外也请注意，数字签名必须从</w:t>
        </w:r>
        <w:r w:rsidRPr="00066FA4">
          <w:rPr>
            <w:rFonts w:ascii="Verdana" w:eastAsia="宋体" w:hAnsi="Verdana" w:cs="宋体"/>
            <w:color w:val="550055"/>
            <w:sz w:val="18"/>
            <w:szCs w:val="18"/>
          </w:rPr>
          <w:t>PlayerSettings</w:t>
        </w:r>
        <w:r w:rsidRPr="00066FA4">
          <w:rPr>
            <w:rFonts w:ascii="Verdana" w:eastAsia="宋体" w:hAnsi="Verdana" w:cs="宋体"/>
            <w:color w:val="550055"/>
            <w:sz w:val="18"/>
            <w:szCs w:val="18"/>
          </w:rPr>
          <w:t>中来完成</w:t>
        </w:r>
        <w:r w:rsidRPr="00066FA4">
          <w:rPr>
            <w:rFonts w:ascii="Verdana" w:eastAsia="宋体" w:hAnsi="Verdana" w:cs="宋体"/>
            <w:color w:val="550055"/>
            <w:sz w:val="18"/>
            <w:szCs w:val="18"/>
          </w:rPr>
          <w:t xml:space="preserve"> - </w:t>
        </w:r>
        <w:r w:rsidRPr="00066FA4">
          <w:rPr>
            <w:rFonts w:ascii="Verdana" w:eastAsia="宋体" w:hAnsi="Verdana" w:cs="宋体"/>
            <w:color w:val="550055"/>
            <w:sz w:val="18"/>
            <w:szCs w:val="18"/>
          </w:rPr>
          <w:t>使用</w:t>
        </w:r>
        <w:r w:rsidRPr="00066FA4">
          <w:rPr>
            <w:rFonts w:ascii="Verdana" w:eastAsia="宋体" w:hAnsi="Verdana" w:cs="宋体"/>
            <w:color w:val="550055"/>
            <w:sz w:val="18"/>
            <w:szCs w:val="18"/>
          </w:rPr>
          <w:t>Jarsigner</w:t>
        </w:r>
        <w:r w:rsidRPr="00066FA4">
          <w:rPr>
            <w:rFonts w:ascii="Verdana" w:eastAsia="宋体" w:hAnsi="Verdana" w:cs="宋体"/>
            <w:color w:val="550055"/>
            <w:sz w:val="18"/>
            <w:szCs w:val="18"/>
          </w:rPr>
          <w:t>将无法正常工作。</w:t>
        </w:r>
      </w:ins>
    </w:p>
    <w:p w:rsidR="00066FA4" w:rsidRPr="00066FA4" w:rsidRDefault="00066FA4" w:rsidP="00066FA4">
      <w:pPr>
        <w:shd w:val="clear" w:color="auto" w:fill="FFFFFF"/>
        <w:adjustRightInd/>
        <w:snapToGrid/>
        <w:spacing w:before="100" w:beforeAutospacing="1" w:after="100" w:afterAutospacing="1" w:line="300" w:lineRule="atLeast"/>
        <w:outlineLvl w:val="1"/>
        <w:rPr>
          <w:ins w:id="891" w:author="Unknown"/>
          <w:rFonts w:ascii="Verdana" w:eastAsia="宋体" w:hAnsi="Verdana" w:cs="宋体"/>
          <w:b/>
          <w:bCs/>
          <w:color w:val="352F28"/>
          <w:sz w:val="27"/>
          <w:szCs w:val="27"/>
        </w:rPr>
      </w:pPr>
      <w:ins w:id="892" w:author="Unknown">
        <w:r w:rsidRPr="00066FA4">
          <w:rPr>
            <w:rFonts w:ascii="Verdana" w:eastAsia="宋体" w:hAnsi="Verdana" w:cs="宋体"/>
            <w:b/>
            <w:bCs/>
            <w:color w:val="352F28"/>
            <w:sz w:val="27"/>
            <w:szCs w:val="27"/>
          </w:rPr>
          <w:t>Flash</w:t>
        </w:r>
      </w:ins>
    </w:p>
    <w:p w:rsidR="00066FA4" w:rsidRPr="00066FA4" w:rsidRDefault="00066FA4" w:rsidP="00066FA4">
      <w:pPr>
        <w:shd w:val="clear" w:color="auto" w:fill="FFFFFF"/>
        <w:adjustRightInd/>
        <w:snapToGrid/>
        <w:spacing w:before="100" w:beforeAutospacing="1" w:after="100" w:afterAutospacing="1" w:line="300" w:lineRule="atLeast"/>
        <w:outlineLvl w:val="3"/>
        <w:rPr>
          <w:ins w:id="893" w:author="Unknown"/>
          <w:rFonts w:ascii="Verdana" w:eastAsia="宋体" w:hAnsi="Verdana" w:cs="宋体"/>
          <w:b/>
          <w:bCs/>
          <w:color w:val="352F28"/>
          <w:sz w:val="24"/>
          <w:szCs w:val="24"/>
        </w:rPr>
      </w:pPr>
      <w:ins w:id="894" w:author="Unknown">
        <w:r w:rsidRPr="00066FA4">
          <w:rPr>
            <w:rFonts w:ascii="Verdana" w:eastAsia="宋体" w:hAnsi="Verdana" w:cs="宋体"/>
            <w:b/>
            <w:bCs/>
            <w:color w:val="352F28"/>
            <w:sz w:val="24"/>
            <w:szCs w:val="24"/>
          </w:rPr>
          <w:t xml:space="preserve">Resolution And Presentation </w:t>
        </w:r>
        <w:r w:rsidRPr="00066FA4">
          <w:rPr>
            <w:rFonts w:ascii="Verdana" w:eastAsia="宋体" w:hAnsi="Verdana" w:cs="宋体"/>
            <w:b/>
            <w:bCs/>
            <w:color w:val="352F28"/>
            <w:sz w:val="24"/>
            <w:szCs w:val="24"/>
          </w:rPr>
          <w:t>分辨率和外观</w:t>
        </w:r>
      </w:ins>
    </w:p>
    <w:p w:rsidR="00066FA4" w:rsidRPr="00066FA4" w:rsidRDefault="00066FA4" w:rsidP="00066FA4">
      <w:pPr>
        <w:shd w:val="clear" w:color="auto" w:fill="FFFFFF"/>
        <w:adjustRightInd/>
        <w:snapToGrid/>
        <w:spacing w:before="100" w:beforeAutospacing="1" w:after="100" w:afterAutospacing="1" w:line="300" w:lineRule="atLeast"/>
        <w:rPr>
          <w:ins w:id="895" w:author="Unknown"/>
          <w:rFonts w:ascii="Verdana" w:eastAsia="宋体" w:hAnsi="Verdana" w:cs="宋体"/>
          <w:color w:val="352F28"/>
          <w:sz w:val="18"/>
          <w:szCs w:val="18"/>
        </w:rPr>
      </w:pPr>
      <w:r>
        <w:rPr>
          <w:rFonts w:ascii="Verdana" w:eastAsia="宋体" w:hAnsi="Verdana" w:cs="宋体"/>
          <w:noProof/>
          <w:color w:val="352F28"/>
          <w:sz w:val="18"/>
          <w:szCs w:val="18"/>
        </w:rPr>
        <w:drawing>
          <wp:inline distT="0" distB="0" distL="0" distR="0">
            <wp:extent cx="3076575" cy="1066800"/>
            <wp:effectExtent l="19050" t="0" r="9525" b="0"/>
            <wp:docPr id="20" name="图片 20" descr="http://game.ceeger.com/Components/Images/class-PlayerSettings-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game.ceeger.com/Components/Images/class-PlayerSettings-20.jpg"/>
                    <pic:cNvPicPr>
                      <a:picLocks noChangeAspect="1" noChangeArrowheads="1"/>
                    </pic:cNvPicPr>
                  </pic:nvPicPr>
                  <pic:blipFill>
                    <a:blip r:embed="rId22" cstate="print"/>
                    <a:srcRect/>
                    <a:stretch>
                      <a:fillRect/>
                    </a:stretch>
                  </pic:blipFill>
                  <pic:spPr bwMode="auto">
                    <a:xfrm>
                      <a:off x="0" y="0"/>
                      <a:ext cx="3076575" cy="1066800"/>
                    </a:xfrm>
                    <a:prstGeom prst="rect">
                      <a:avLst/>
                    </a:prstGeom>
                    <a:noFill/>
                    <a:ln w="9525">
                      <a:noFill/>
                      <a:miter lim="800000"/>
                      <a:headEnd/>
                      <a:tailEnd/>
                    </a:ln>
                  </pic:spPr>
                </pic:pic>
              </a:graphicData>
            </a:graphic>
          </wp:inline>
        </w:drawing>
      </w:r>
    </w:p>
    <w:p w:rsidR="00066FA4" w:rsidRPr="00066FA4" w:rsidRDefault="00066FA4" w:rsidP="00066FA4">
      <w:pPr>
        <w:numPr>
          <w:ilvl w:val="0"/>
          <w:numId w:val="17"/>
        </w:numPr>
        <w:pBdr>
          <w:top w:val="single" w:sz="6" w:space="0" w:color="000000"/>
          <w:bottom w:val="dotted" w:sz="6" w:space="2" w:color="CCCCCC"/>
        </w:pBdr>
        <w:shd w:val="clear" w:color="auto" w:fill="FFFFFF"/>
        <w:wordWrap w:val="0"/>
        <w:adjustRightInd/>
        <w:snapToGrid/>
        <w:spacing w:after="0" w:line="300" w:lineRule="atLeast"/>
        <w:ind w:left="0"/>
        <w:rPr>
          <w:ins w:id="896" w:author="Unknown"/>
          <w:rFonts w:ascii="Verdana" w:eastAsia="宋体" w:hAnsi="Verdana" w:cs="宋体"/>
          <w:b/>
          <w:bCs/>
          <w:color w:val="0066CC"/>
          <w:sz w:val="24"/>
          <w:szCs w:val="24"/>
        </w:rPr>
      </w:pPr>
      <w:ins w:id="897" w:author="Unknown">
        <w:r w:rsidRPr="00066FA4">
          <w:rPr>
            <w:rFonts w:ascii="Verdana" w:eastAsia="宋体" w:hAnsi="Verdana" w:cs="宋体"/>
            <w:b/>
            <w:bCs/>
            <w:color w:val="0066CC"/>
            <w:sz w:val="24"/>
            <w:szCs w:val="24"/>
          </w:rPr>
          <w:t>Resolution</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898" w:author="Unknown"/>
          <w:rFonts w:ascii="Verdana" w:eastAsia="宋体" w:hAnsi="Verdana" w:cs="宋体"/>
          <w:color w:val="0066CC"/>
          <w:sz w:val="24"/>
          <w:szCs w:val="24"/>
        </w:rPr>
      </w:pPr>
      <w:ins w:id="899" w:author="Unknown">
        <w:r w:rsidRPr="00066FA4">
          <w:rPr>
            <w:rFonts w:ascii="Verdana" w:eastAsia="宋体" w:hAnsi="Verdana" w:cs="宋体"/>
            <w:color w:val="0066CC"/>
            <w:sz w:val="24"/>
            <w:szCs w:val="24"/>
          </w:rPr>
          <w:t>分辨率</w:t>
        </w:r>
      </w:ins>
    </w:p>
    <w:p w:rsidR="00066FA4" w:rsidRPr="00066FA4" w:rsidRDefault="00066FA4" w:rsidP="00066FA4">
      <w:pPr>
        <w:numPr>
          <w:ilvl w:val="0"/>
          <w:numId w:val="17"/>
        </w:numPr>
        <w:pBdr>
          <w:top w:val="single" w:sz="6" w:space="0" w:color="000000"/>
          <w:bottom w:val="dotted" w:sz="6" w:space="2" w:color="CCCCCC"/>
        </w:pBdr>
        <w:shd w:val="clear" w:color="auto" w:fill="FFFFFF"/>
        <w:wordWrap w:val="0"/>
        <w:adjustRightInd/>
        <w:snapToGrid/>
        <w:spacing w:after="0" w:line="300" w:lineRule="atLeast"/>
        <w:ind w:left="0"/>
        <w:rPr>
          <w:ins w:id="900" w:author="Unknown"/>
          <w:rFonts w:ascii="Verdana" w:eastAsia="宋体" w:hAnsi="Verdana" w:cs="宋体"/>
          <w:b/>
          <w:bCs/>
          <w:color w:val="352F28"/>
          <w:sz w:val="18"/>
          <w:szCs w:val="18"/>
        </w:rPr>
      </w:pPr>
      <w:ins w:id="901" w:author="Unknown">
        <w:r w:rsidRPr="00066FA4">
          <w:rPr>
            <w:rFonts w:ascii="Verdana" w:eastAsia="宋体" w:hAnsi="Verdana" w:cs="宋体"/>
            <w:b/>
            <w:bCs/>
            <w:color w:val="352F28"/>
            <w:sz w:val="18"/>
            <w:szCs w:val="18"/>
          </w:rPr>
          <w:t>Default Screen Width</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默认屏幕宽度</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902" w:author="Unknown"/>
          <w:rFonts w:ascii="Verdana" w:eastAsia="宋体" w:hAnsi="Verdana" w:cs="宋体"/>
          <w:color w:val="352F28"/>
          <w:sz w:val="18"/>
          <w:szCs w:val="18"/>
        </w:rPr>
      </w:pPr>
      <w:ins w:id="903" w:author="Unknown">
        <w:r w:rsidRPr="00066FA4">
          <w:rPr>
            <w:rFonts w:ascii="Verdana" w:eastAsia="宋体" w:hAnsi="Verdana" w:cs="宋体"/>
            <w:color w:val="352F28"/>
            <w:sz w:val="18"/>
            <w:szCs w:val="18"/>
          </w:rPr>
          <w:t>Screen Width the player will be generated with.</w:t>
        </w:r>
        <w:r w:rsidRPr="00066FA4">
          <w:rPr>
            <w:rFonts w:ascii="Verdana" w:eastAsia="宋体" w:hAnsi="Verdana" w:cs="宋体"/>
            <w:color w:val="352F28"/>
            <w:sz w:val="18"/>
            <w:szCs w:val="18"/>
          </w:rPr>
          <w:br/>
        </w:r>
        <w:r w:rsidRPr="00066FA4">
          <w:rPr>
            <w:rFonts w:ascii="Verdana" w:eastAsia="宋体" w:hAnsi="Verdana" w:cs="宋体"/>
            <w:color w:val="550055"/>
            <w:sz w:val="18"/>
          </w:rPr>
          <w:t>播放器将生成的屏幕宽度</w:t>
        </w:r>
      </w:ins>
    </w:p>
    <w:p w:rsidR="00066FA4" w:rsidRPr="00066FA4" w:rsidRDefault="00066FA4" w:rsidP="00066FA4">
      <w:pPr>
        <w:numPr>
          <w:ilvl w:val="0"/>
          <w:numId w:val="17"/>
        </w:numPr>
        <w:pBdr>
          <w:top w:val="single" w:sz="6" w:space="0" w:color="000000"/>
          <w:bottom w:val="dotted" w:sz="6" w:space="2" w:color="CCCCCC"/>
        </w:pBdr>
        <w:shd w:val="clear" w:color="auto" w:fill="FFFFFF"/>
        <w:wordWrap w:val="0"/>
        <w:adjustRightInd/>
        <w:snapToGrid/>
        <w:spacing w:after="0" w:line="300" w:lineRule="atLeast"/>
        <w:ind w:left="0"/>
        <w:rPr>
          <w:ins w:id="904" w:author="Unknown"/>
          <w:rFonts w:ascii="Verdana" w:eastAsia="宋体" w:hAnsi="Verdana" w:cs="宋体"/>
          <w:b/>
          <w:bCs/>
          <w:color w:val="352F28"/>
          <w:sz w:val="18"/>
          <w:szCs w:val="18"/>
        </w:rPr>
      </w:pPr>
      <w:ins w:id="905" w:author="Unknown">
        <w:r w:rsidRPr="00066FA4">
          <w:rPr>
            <w:rFonts w:ascii="Verdana" w:eastAsia="宋体" w:hAnsi="Verdana" w:cs="宋体"/>
            <w:b/>
            <w:bCs/>
            <w:color w:val="352F28"/>
            <w:sz w:val="18"/>
            <w:szCs w:val="18"/>
          </w:rPr>
          <w:t>Default Screen Height</w:t>
        </w:r>
        <w:r w:rsidRPr="00066FA4">
          <w:rPr>
            <w:rFonts w:ascii="Verdana" w:eastAsia="宋体" w:hAnsi="Verdana" w:cs="宋体"/>
            <w:b/>
            <w:bCs/>
            <w:color w:val="352F28"/>
            <w:sz w:val="18"/>
            <w:szCs w:val="18"/>
          </w:rPr>
          <w:br/>
        </w:r>
        <w:r w:rsidRPr="00066FA4">
          <w:rPr>
            <w:rFonts w:ascii="Verdana" w:eastAsia="宋体" w:hAnsi="Verdana" w:cs="宋体"/>
            <w:b/>
            <w:bCs/>
            <w:color w:val="550055"/>
            <w:sz w:val="18"/>
          </w:rPr>
          <w:t>默认屏幕高度</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906" w:author="Unknown"/>
          <w:rFonts w:ascii="Verdana" w:eastAsia="宋体" w:hAnsi="Verdana" w:cs="宋体"/>
          <w:color w:val="352F28"/>
          <w:sz w:val="18"/>
          <w:szCs w:val="18"/>
        </w:rPr>
      </w:pPr>
      <w:ins w:id="907" w:author="Unknown">
        <w:r w:rsidRPr="00066FA4">
          <w:rPr>
            <w:rFonts w:ascii="Verdana" w:eastAsia="宋体" w:hAnsi="Verdana" w:cs="宋体"/>
            <w:color w:val="352F28"/>
            <w:sz w:val="18"/>
            <w:szCs w:val="18"/>
          </w:rPr>
          <w:t>Screen Height the plater will be generated with.</w:t>
        </w:r>
        <w:r w:rsidRPr="00066FA4">
          <w:rPr>
            <w:rFonts w:ascii="Verdana" w:eastAsia="宋体" w:hAnsi="Verdana" w:cs="宋体"/>
            <w:color w:val="352F28"/>
            <w:sz w:val="18"/>
            <w:szCs w:val="18"/>
          </w:rPr>
          <w:br/>
        </w:r>
        <w:r w:rsidRPr="00066FA4">
          <w:rPr>
            <w:rFonts w:ascii="Verdana" w:eastAsia="宋体" w:hAnsi="Verdana" w:cs="宋体"/>
            <w:color w:val="550055"/>
            <w:sz w:val="18"/>
          </w:rPr>
          <w:t>播放器将生成的屏幕高度</w:t>
        </w:r>
        <w:r w:rsidRPr="00066FA4">
          <w:rPr>
            <w:rFonts w:ascii="Verdana" w:eastAsia="宋体" w:hAnsi="Verdana" w:cs="宋体"/>
            <w:color w:val="550055"/>
            <w:sz w:val="18"/>
          </w:rPr>
          <w:t xml:space="preserve"> </w:t>
        </w:r>
      </w:ins>
    </w:p>
    <w:p w:rsidR="00066FA4" w:rsidRPr="00066FA4" w:rsidRDefault="00066FA4" w:rsidP="00066FA4">
      <w:pPr>
        <w:shd w:val="clear" w:color="auto" w:fill="FFFFFF"/>
        <w:adjustRightInd/>
        <w:snapToGrid/>
        <w:spacing w:before="100" w:beforeAutospacing="1" w:after="100" w:afterAutospacing="1" w:line="300" w:lineRule="atLeast"/>
        <w:outlineLvl w:val="3"/>
        <w:rPr>
          <w:ins w:id="908" w:author="Unknown"/>
          <w:rFonts w:ascii="Verdana" w:eastAsia="宋体" w:hAnsi="Verdana" w:cs="宋体"/>
          <w:b/>
          <w:bCs/>
          <w:color w:val="352F28"/>
          <w:sz w:val="24"/>
          <w:szCs w:val="24"/>
        </w:rPr>
      </w:pPr>
      <w:ins w:id="909" w:author="Unknown">
        <w:r w:rsidRPr="00066FA4">
          <w:rPr>
            <w:rFonts w:ascii="Verdana" w:eastAsia="宋体" w:hAnsi="Verdana" w:cs="宋体"/>
            <w:b/>
            <w:bCs/>
            <w:color w:val="352F28"/>
            <w:sz w:val="24"/>
            <w:szCs w:val="24"/>
          </w:rPr>
          <w:t xml:space="preserve">Other Settings </w:t>
        </w:r>
        <w:r w:rsidRPr="00066FA4">
          <w:rPr>
            <w:rFonts w:ascii="Verdana" w:eastAsia="宋体" w:hAnsi="Verdana" w:cs="宋体"/>
            <w:b/>
            <w:bCs/>
            <w:color w:val="352F28"/>
            <w:sz w:val="24"/>
            <w:szCs w:val="24"/>
          </w:rPr>
          <w:t>其他设置</w:t>
        </w:r>
      </w:ins>
    </w:p>
    <w:p w:rsidR="00066FA4" w:rsidRPr="00066FA4" w:rsidRDefault="00066FA4" w:rsidP="00066FA4">
      <w:pPr>
        <w:shd w:val="clear" w:color="auto" w:fill="FFFFFF"/>
        <w:adjustRightInd/>
        <w:snapToGrid/>
        <w:spacing w:before="100" w:beforeAutospacing="1" w:after="100" w:afterAutospacing="1" w:line="300" w:lineRule="atLeast"/>
        <w:rPr>
          <w:ins w:id="910" w:author="Unknown"/>
          <w:rFonts w:ascii="Verdana" w:eastAsia="宋体" w:hAnsi="Verdana" w:cs="宋体"/>
          <w:color w:val="352F28"/>
          <w:sz w:val="18"/>
          <w:szCs w:val="18"/>
        </w:rPr>
      </w:pPr>
      <w:r>
        <w:rPr>
          <w:rFonts w:ascii="Verdana" w:eastAsia="宋体" w:hAnsi="Verdana" w:cs="宋体"/>
          <w:noProof/>
          <w:color w:val="352F28"/>
          <w:sz w:val="18"/>
          <w:szCs w:val="18"/>
        </w:rPr>
        <w:drawing>
          <wp:inline distT="0" distB="0" distL="0" distR="0">
            <wp:extent cx="3076575" cy="1628775"/>
            <wp:effectExtent l="19050" t="0" r="9525" b="0"/>
            <wp:docPr id="21" name="图片 21" descr="http://game.ceeger.com/Components/Images/class-PlayerSettings-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game.ceeger.com/Components/Images/class-PlayerSettings-21.jpg"/>
                    <pic:cNvPicPr>
                      <a:picLocks noChangeAspect="1" noChangeArrowheads="1"/>
                    </pic:cNvPicPr>
                  </pic:nvPicPr>
                  <pic:blipFill>
                    <a:blip r:embed="rId23" cstate="print"/>
                    <a:srcRect/>
                    <a:stretch>
                      <a:fillRect/>
                    </a:stretch>
                  </pic:blipFill>
                  <pic:spPr bwMode="auto">
                    <a:xfrm>
                      <a:off x="0" y="0"/>
                      <a:ext cx="3076575" cy="1628775"/>
                    </a:xfrm>
                    <a:prstGeom prst="rect">
                      <a:avLst/>
                    </a:prstGeom>
                    <a:noFill/>
                    <a:ln w="9525">
                      <a:noFill/>
                      <a:miter lim="800000"/>
                      <a:headEnd/>
                      <a:tailEnd/>
                    </a:ln>
                  </pic:spPr>
                </pic:pic>
              </a:graphicData>
            </a:graphic>
          </wp:inline>
        </w:drawing>
      </w:r>
    </w:p>
    <w:p w:rsidR="00066FA4" w:rsidRPr="00066FA4" w:rsidRDefault="00066FA4" w:rsidP="00066FA4">
      <w:pPr>
        <w:numPr>
          <w:ilvl w:val="0"/>
          <w:numId w:val="18"/>
        </w:numPr>
        <w:pBdr>
          <w:top w:val="single" w:sz="6" w:space="0" w:color="000000"/>
          <w:bottom w:val="dotted" w:sz="6" w:space="2" w:color="CCCCCC"/>
        </w:pBdr>
        <w:shd w:val="clear" w:color="auto" w:fill="FFFFFF"/>
        <w:wordWrap w:val="0"/>
        <w:adjustRightInd/>
        <w:snapToGrid/>
        <w:spacing w:after="0" w:line="300" w:lineRule="atLeast"/>
        <w:ind w:left="0"/>
        <w:rPr>
          <w:ins w:id="911" w:author="Unknown"/>
          <w:rFonts w:ascii="Verdana" w:eastAsia="宋体" w:hAnsi="Verdana" w:cs="宋体"/>
          <w:b/>
          <w:bCs/>
          <w:color w:val="0066CC"/>
          <w:sz w:val="24"/>
          <w:szCs w:val="24"/>
        </w:rPr>
      </w:pPr>
      <w:ins w:id="912" w:author="Unknown">
        <w:r w:rsidRPr="00066FA4">
          <w:rPr>
            <w:rFonts w:ascii="Verdana" w:eastAsia="宋体" w:hAnsi="Verdana" w:cs="宋体"/>
            <w:b/>
            <w:bCs/>
            <w:color w:val="0066CC"/>
            <w:sz w:val="24"/>
            <w:szCs w:val="24"/>
          </w:rPr>
          <w:t>Optimization</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913" w:author="Unknown"/>
          <w:rFonts w:ascii="Verdana" w:eastAsia="宋体" w:hAnsi="Verdana" w:cs="宋体"/>
          <w:color w:val="0066CC"/>
          <w:sz w:val="24"/>
          <w:szCs w:val="24"/>
        </w:rPr>
      </w:pPr>
      <w:ins w:id="914" w:author="Unknown">
        <w:r w:rsidRPr="00066FA4">
          <w:rPr>
            <w:rFonts w:ascii="Verdana" w:eastAsia="宋体" w:hAnsi="Verdana" w:cs="宋体"/>
            <w:color w:val="0066CC"/>
            <w:sz w:val="24"/>
            <w:szCs w:val="24"/>
          </w:rPr>
          <w:t>优化</w:t>
        </w:r>
      </w:ins>
    </w:p>
    <w:p w:rsidR="00066FA4" w:rsidRPr="00066FA4" w:rsidRDefault="00066FA4" w:rsidP="00066FA4">
      <w:pPr>
        <w:numPr>
          <w:ilvl w:val="0"/>
          <w:numId w:val="18"/>
        </w:numPr>
        <w:pBdr>
          <w:top w:val="single" w:sz="6" w:space="0" w:color="000000"/>
          <w:bottom w:val="dotted" w:sz="6" w:space="2" w:color="CCCCCC"/>
        </w:pBdr>
        <w:shd w:val="clear" w:color="auto" w:fill="FFFFFF"/>
        <w:wordWrap w:val="0"/>
        <w:adjustRightInd/>
        <w:snapToGrid/>
        <w:spacing w:after="0" w:line="300" w:lineRule="atLeast"/>
        <w:ind w:left="0"/>
        <w:rPr>
          <w:ins w:id="915" w:author="Unknown"/>
          <w:rFonts w:ascii="Verdana" w:eastAsia="宋体" w:hAnsi="Verdana" w:cs="宋体"/>
          <w:b/>
          <w:bCs/>
          <w:color w:val="352F28"/>
          <w:sz w:val="18"/>
          <w:szCs w:val="18"/>
        </w:rPr>
      </w:pPr>
      <w:ins w:id="916" w:author="Unknown">
        <w:r w:rsidRPr="00066FA4">
          <w:rPr>
            <w:rFonts w:ascii="Verdana" w:eastAsia="宋体" w:hAnsi="Verdana" w:cs="宋体"/>
            <w:b/>
            <w:bCs/>
            <w:color w:val="352F28"/>
            <w:sz w:val="18"/>
            <w:szCs w:val="18"/>
          </w:rPr>
          <w:t xml:space="preserve">Stripping </w:t>
        </w:r>
        <w:r w:rsidRPr="00066FA4">
          <w:rPr>
            <w:rFonts w:ascii="Verdana" w:eastAsia="宋体" w:hAnsi="Verdana" w:cs="宋体"/>
            <w:b/>
            <w:bCs/>
            <w:color w:val="550055"/>
            <w:sz w:val="18"/>
          </w:rPr>
          <w:t>剥离</w:t>
        </w:r>
      </w:ins>
    </w:p>
    <w:p w:rsidR="00066FA4" w:rsidRPr="00066FA4" w:rsidRDefault="00066FA4" w:rsidP="00066FA4">
      <w:pPr>
        <w:pBdr>
          <w:top w:val="single" w:sz="6" w:space="0" w:color="000000"/>
          <w:bottom w:val="dotted" w:sz="6" w:space="2" w:color="CCCCCC"/>
        </w:pBdr>
        <w:shd w:val="clear" w:color="auto" w:fill="FFFFFF"/>
        <w:adjustRightInd/>
        <w:snapToGrid/>
        <w:spacing w:after="0" w:line="300" w:lineRule="atLeast"/>
        <w:rPr>
          <w:ins w:id="917" w:author="Unknown"/>
          <w:rFonts w:ascii="Verdana" w:eastAsia="宋体" w:hAnsi="Verdana" w:cs="宋体"/>
          <w:color w:val="352F28"/>
          <w:sz w:val="18"/>
          <w:szCs w:val="18"/>
        </w:rPr>
      </w:pPr>
      <w:ins w:id="918" w:author="Unknown">
        <w:r w:rsidRPr="00066FA4">
          <w:rPr>
            <w:rFonts w:ascii="Verdana" w:eastAsia="宋体" w:hAnsi="Verdana" w:cs="宋体"/>
            <w:color w:val="352F28"/>
            <w:sz w:val="18"/>
            <w:szCs w:val="18"/>
          </w:rPr>
          <w:t xml:space="preserve">Bytecode can optionally be stripped during the build. </w:t>
        </w:r>
        <w:r w:rsidRPr="00066FA4">
          <w:rPr>
            <w:rFonts w:ascii="Verdana" w:eastAsia="宋体" w:hAnsi="Verdana" w:cs="宋体"/>
            <w:color w:val="352F28"/>
            <w:sz w:val="18"/>
            <w:szCs w:val="18"/>
          </w:rPr>
          <w:br/>
        </w:r>
        <w:r w:rsidRPr="00066FA4">
          <w:rPr>
            <w:rFonts w:ascii="Verdana" w:eastAsia="宋体" w:hAnsi="Verdana" w:cs="宋体"/>
            <w:color w:val="550055"/>
            <w:sz w:val="18"/>
          </w:rPr>
          <w:t>在编译期间可选字节码剥离。</w:t>
        </w:r>
      </w:ins>
    </w:p>
    <w:p w:rsidR="00066FA4" w:rsidRPr="00066FA4" w:rsidRDefault="00066FA4" w:rsidP="00066FA4">
      <w:pPr>
        <w:shd w:val="clear" w:color="auto" w:fill="FFFFFF"/>
        <w:adjustRightInd/>
        <w:snapToGrid/>
        <w:spacing w:after="0" w:line="420" w:lineRule="atLeast"/>
        <w:outlineLvl w:val="0"/>
        <w:rPr>
          <w:ins w:id="919" w:author="Unknown"/>
          <w:rFonts w:ascii="Verdana" w:eastAsia="宋体" w:hAnsi="Verdana" w:cs="宋体"/>
          <w:b/>
          <w:bCs/>
          <w:color w:val="352F28"/>
          <w:kern w:val="36"/>
          <w:sz w:val="36"/>
          <w:szCs w:val="36"/>
        </w:rPr>
      </w:pPr>
      <w:ins w:id="920" w:author="Unknown">
        <w:r w:rsidRPr="00066FA4">
          <w:rPr>
            <w:rFonts w:ascii="Verdana" w:eastAsia="宋体" w:hAnsi="Verdana" w:cs="宋体"/>
            <w:b/>
            <w:bCs/>
            <w:color w:val="352F28"/>
            <w:kern w:val="36"/>
            <w:sz w:val="36"/>
            <w:szCs w:val="36"/>
          </w:rPr>
          <w:t>Details</w:t>
        </w:r>
      </w:ins>
    </w:p>
    <w:p w:rsidR="00066FA4" w:rsidRPr="00066FA4" w:rsidRDefault="00066FA4" w:rsidP="00066FA4">
      <w:pPr>
        <w:shd w:val="clear" w:color="auto" w:fill="FFFFFF"/>
        <w:adjustRightInd/>
        <w:snapToGrid/>
        <w:spacing w:after="0" w:line="300" w:lineRule="atLeast"/>
        <w:rPr>
          <w:ins w:id="921" w:author="Unknown"/>
          <w:rFonts w:ascii="Verdana" w:eastAsia="宋体" w:hAnsi="Verdana" w:cs="宋体"/>
          <w:b/>
          <w:bCs/>
          <w:color w:val="352F28"/>
          <w:sz w:val="27"/>
          <w:szCs w:val="27"/>
        </w:rPr>
      </w:pPr>
      <w:ins w:id="922" w:author="Unknown">
        <w:r w:rsidRPr="00066FA4">
          <w:rPr>
            <w:rFonts w:ascii="Verdana" w:eastAsia="宋体" w:hAnsi="Verdana" w:cs="宋体"/>
            <w:b/>
            <w:bCs/>
            <w:color w:val="352F28"/>
            <w:sz w:val="27"/>
            <w:szCs w:val="27"/>
          </w:rPr>
          <w:t>Desktop</w:t>
        </w:r>
      </w:ins>
    </w:p>
    <w:p w:rsidR="00066FA4" w:rsidRPr="00066FA4" w:rsidRDefault="00066FA4" w:rsidP="00066FA4">
      <w:pPr>
        <w:shd w:val="clear" w:color="auto" w:fill="FFFFFF"/>
        <w:adjustRightInd/>
        <w:snapToGrid/>
        <w:spacing w:before="100" w:beforeAutospacing="1" w:after="100" w:afterAutospacing="1" w:line="300" w:lineRule="atLeast"/>
        <w:rPr>
          <w:ins w:id="923" w:author="Unknown"/>
          <w:rFonts w:ascii="Verdana" w:eastAsia="宋体" w:hAnsi="Verdana" w:cs="宋体"/>
          <w:color w:val="352F28"/>
          <w:sz w:val="18"/>
          <w:szCs w:val="18"/>
        </w:rPr>
      </w:pPr>
      <w:ins w:id="924" w:author="Unknown">
        <w:r w:rsidRPr="00066FA4">
          <w:rPr>
            <w:rFonts w:ascii="Verdana" w:eastAsia="宋体" w:hAnsi="Verdana" w:cs="宋体"/>
            <w:color w:val="352F28"/>
            <w:sz w:val="18"/>
            <w:szCs w:val="18"/>
          </w:rPr>
          <w:t xml:space="preserve">The Player Settings window is where many technical preference defaults are set. See also </w:t>
        </w:r>
        <w:r w:rsidRPr="00066FA4">
          <w:rPr>
            <w:rFonts w:ascii="Verdana" w:eastAsia="宋体" w:hAnsi="Verdana" w:cs="宋体"/>
            <w:color w:val="352F28"/>
            <w:sz w:val="18"/>
            <w:szCs w:val="18"/>
          </w:rPr>
          <w:fldChar w:fldCharType="begin"/>
        </w:r>
        <w:r w:rsidRPr="00066FA4">
          <w:rPr>
            <w:rFonts w:ascii="Verdana" w:eastAsia="宋体" w:hAnsi="Verdana" w:cs="宋体"/>
            <w:color w:val="352F28"/>
            <w:sz w:val="18"/>
            <w:szCs w:val="18"/>
          </w:rPr>
          <w:instrText xml:space="preserve"> HYPERLINK "http://game.ceeger.com/Components/class-QualitySettings.html" </w:instrText>
        </w:r>
        <w:r w:rsidRPr="00066FA4">
          <w:rPr>
            <w:rFonts w:ascii="Verdana" w:eastAsia="宋体" w:hAnsi="Verdana" w:cs="宋体"/>
            <w:color w:val="352F28"/>
            <w:sz w:val="18"/>
            <w:szCs w:val="18"/>
          </w:rPr>
          <w:fldChar w:fldCharType="separate"/>
        </w:r>
        <w:r w:rsidRPr="00066FA4">
          <w:rPr>
            <w:rFonts w:ascii="Verdana" w:eastAsia="宋体" w:hAnsi="Verdana" w:cs="宋体"/>
            <w:color w:val="145D7B"/>
            <w:sz w:val="18"/>
          </w:rPr>
          <w:t>Quality Settings</w:t>
        </w:r>
        <w:r w:rsidRPr="00066FA4">
          <w:rPr>
            <w:rFonts w:ascii="Verdana" w:eastAsia="宋体" w:hAnsi="Verdana" w:cs="宋体"/>
            <w:color w:val="352F28"/>
            <w:sz w:val="18"/>
            <w:szCs w:val="18"/>
          </w:rPr>
          <w:fldChar w:fldCharType="end"/>
        </w:r>
        <w:r w:rsidRPr="00066FA4">
          <w:rPr>
            <w:rFonts w:ascii="Verdana" w:eastAsia="宋体" w:hAnsi="Verdana" w:cs="宋体"/>
            <w:color w:val="352F28"/>
            <w:sz w:val="18"/>
            <w:szCs w:val="18"/>
          </w:rPr>
          <w:t xml:space="preserve"> where the different graphics quality levels can be set up.</w:t>
        </w:r>
      </w:ins>
    </w:p>
    <w:p w:rsidR="00066FA4" w:rsidRPr="00066FA4" w:rsidRDefault="00066FA4" w:rsidP="00066FA4">
      <w:pPr>
        <w:shd w:val="clear" w:color="auto" w:fill="FFFFFF"/>
        <w:adjustRightInd/>
        <w:snapToGrid/>
        <w:spacing w:before="100" w:beforeAutospacing="1" w:after="100" w:afterAutospacing="1" w:line="300" w:lineRule="atLeast"/>
        <w:rPr>
          <w:ins w:id="925" w:author="Unknown"/>
          <w:rFonts w:ascii="Verdana" w:eastAsia="宋体" w:hAnsi="Verdana" w:cs="宋体"/>
          <w:color w:val="550055"/>
          <w:sz w:val="18"/>
          <w:szCs w:val="18"/>
        </w:rPr>
      </w:pPr>
      <w:ins w:id="926" w:author="Unknown">
        <w:r w:rsidRPr="00066FA4">
          <w:rPr>
            <w:rFonts w:ascii="Verdana" w:eastAsia="宋体" w:hAnsi="Verdana" w:cs="宋体"/>
            <w:color w:val="550055"/>
            <w:sz w:val="18"/>
            <w:szCs w:val="18"/>
          </w:rPr>
          <w:t>播放器设置窗口其中有许多技术性首选项默认设置。参见</w:t>
        </w:r>
        <w:r w:rsidRPr="00066FA4">
          <w:rPr>
            <w:rFonts w:ascii="Verdana" w:eastAsia="宋体" w:hAnsi="Verdana" w:cs="宋体"/>
            <w:color w:val="550055"/>
            <w:sz w:val="18"/>
            <w:szCs w:val="18"/>
          </w:rPr>
          <w:fldChar w:fldCharType="begin"/>
        </w:r>
        <w:r w:rsidRPr="00066FA4">
          <w:rPr>
            <w:rFonts w:ascii="Verdana" w:eastAsia="宋体" w:hAnsi="Verdana" w:cs="宋体"/>
            <w:color w:val="550055"/>
            <w:sz w:val="18"/>
            <w:szCs w:val="18"/>
          </w:rPr>
          <w:instrText xml:space="preserve"> HYPERLINK "http://game.ceeger.com/Components/class-QualitySettings.html" </w:instrText>
        </w:r>
        <w:r w:rsidRPr="00066FA4">
          <w:rPr>
            <w:rFonts w:ascii="Verdana" w:eastAsia="宋体" w:hAnsi="Verdana" w:cs="宋体"/>
            <w:color w:val="550055"/>
            <w:sz w:val="18"/>
            <w:szCs w:val="18"/>
          </w:rPr>
          <w:fldChar w:fldCharType="separate"/>
        </w:r>
        <w:r w:rsidRPr="00066FA4">
          <w:rPr>
            <w:rFonts w:ascii="Verdana" w:eastAsia="宋体" w:hAnsi="Verdana" w:cs="宋体"/>
            <w:color w:val="145D7B"/>
            <w:sz w:val="18"/>
          </w:rPr>
          <w:t>质量设置</w:t>
        </w:r>
        <w:r w:rsidRPr="00066FA4">
          <w:rPr>
            <w:rFonts w:ascii="Verdana" w:eastAsia="宋体" w:hAnsi="Verdana" w:cs="宋体"/>
            <w:color w:val="550055"/>
            <w:sz w:val="18"/>
            <w:szCs w:val="18"/>
          </w:rPr>
          <w:fldChar w:fldCharType="end"/>
        </w:r>
        <w:r w:rsidRPr="00066FA4">
          <w:rPr>
            <w:rFonts w:ascii="Verdana" w:eastAsia="宋体" w:hAnsi="Verdana" w:cs="宋体"/>
            <w:color w:val="550055"/>
            <w:sz w:val="18"/>
            <w:szCs w:val="18"/>
          </w:rPr>
          <w:t>那里可设置不同的图形质量等级。</w:t>
        </w:r>
      </w:ins>
    </w:p>
    <w:p w:rsidR="00066FA4" w:rsidRPr="00066FA4" w:rsidRDefault="00066FA4" w:rsidP="00066FA4">
      <w:pPr>
        <w:shd w:val="clear" w:color="auto" w:fill="FFFFFF"/>
        <w:adjustRightInd/>
        <w:snapToGrid/>
        <w:spacing w:before="100" w:beforeAutospacing="1" w:after="100" w:afterAutospacing="1" w:line="300" w:lineRule="atLeast"/>
        <w:outlineLvl w:val="2"/>
        <w:rPr>
          <w:ins w:id="927" w:author="Unknown"/>
          <w:rFonts w:ascii="Verdana" w:eastAsia="宋体" w:hAnsi="Verdana" w:cs="宋体"/>
          <w:b/>
          <w:bCs/>
          <w:color w:val="352F28"/>
          <w:sz w:val="21"/>
          <w:szCs w:val="21"/>
        </w:rPr>
      </w:pPr>
      <w:ins w:id="928" w:author="Unknown">
        <w:r w:rsidRPr="00066FA4">
          <w:rPr>
            <w:rFonts w:ascii="Verdana" w:eastAsia="宋体" w:hAnsi="Verdana" w:cs="宋体"/>
            <w:b/>
            <w:bCs/>
            <w:color w:val="352F28"/>
            <w:sz w:val="21"/>
            <w:szCs w:val="21"/>
          </w:rPr>
          <w:t xml:space="preserve">Publishing a web player </w:t>
        </w:r>
        <w:r w:rsidRPr="00066FA4">
          <w:rPr>
            <w:rFonts w:ascii="Verdana" w:eastAsia="宋体" w:hAnsi="Verdana" w:cs="宋体"/>
            <w:b/>
            <w:bCs/>
            <w:color w:val="352F28"/>
            <w:sz w:val="21"/>
            <w:szCs w:val="21"/>
          </w:rPr>
          <w:t>发布网络播放器</w:t>
        </w:r>
      </w:ins>
    </w:p>
    <w:p w:rsidR="00066FA4" w:rsidRPr="00066FA4" w:rsidRDefault="00066FA4" w:rsidP="00066FA4">
      <w:pPr>
        <w:shd w:val="clear" w:color="auto" w:fill="FFFFFF"/>
        <w:adjustRightInd/>
        <w:snapToGrid/>
        <w:spacing w:before="100" w:beforeAutospacing="1" w:after="100" w:afterAutospacing="1" w:line="300" w:lineRule="atLeast"/>
        <w:rPr>
          <w:ins w:id="929" w:author="Unknown"/>
          <w:rFonts w:ascii="Verdana" w:eastAsia="宋体" w:hAnsi="Verdana" w:cs="宋体"/>
          <w:color w:val="352F28"/>
          <w:sz w:val="18"/>
          <w:szCs w:val="18"/>
        </w:rPr>
      </w:pPr>
      <w:ins w:id="930" w:author="Unknown">
        <w:r w:rsidRPr="00066FA4">
          <w:rPr>
            <w:rFonts w:ascii="Verdana" w:eastAsia="宋体" w:hAnsi="Verdana" w:cs="宋体"/>
            <w:b/>
            <w:bCs/>
            <w:color w:val="352F28"/>
            <w:sz w:val="18"/>
          </w:rPr>
          <w:t>Default Web Screen Width</w:t>
        </w:r>
        <w:r w:rsidRPr="00066FA4">
          <w:rPr>
            <w:rFonts w:ascii="Verdana" w:eastAsia="宋体" w:hAnsi="Verdana" w:cs="宋体"/>
            <w:color w:val="352F28"/>
            <w:sz w:val="18"/>
            <w:szCs w:val="18"/>
          </w:rPr>
          <w:t xml:space="preserve"> and </w:t>
        </w:r>
        <w:r w:rsidRPr="00066FA4">
          <w:rPr>
            <w:rFonts w:ascii="Verdana" w:eastAsia="宋体" w:hAnsi="Verdana" w:cs="宋体"/>
            <w:b/>
            <w:bCs/>
            <w:color w:val="352F28"/>
            <w:sz w:val="18"/>
          </w:rPr>
          <w:t>Default Web Screen Height</w:t>
        </w:r>
        <w:r w:rsidRPr="00066FA4">
          <w:rPr>
            <w:rFonts w:ascii="Verdana" w:eastAsia="宋体" w:hAnsi="Verdana" w:cs="宋体"/>
            <w:color w:val="352F28"/>
            <w:sz w:val="18"/>
            <w:szCs w:val="18"/>
          </w:rPr>
          <w:t xml:space="preserve"> determine the size used in the html file. You can modify the size in the html file later.</w:t>
        </w:r>
      </w:ins>
    </w:p>
    <w:p w:rsidR="00066FA4" w:rsidRPr="00066FA4" w:rsidRDefault="00066FA4" w:rsidP="00066FA4">
      <w:pPr>
        <w:shd w:val="clear" w:color="auto" w:fill="FFFFFF"/>
        <w:adjustRightInd/>
        <w:snapToGrid/>
        <w:spacing w:before="100" w:beforeAutospacing="1" w:after="100" w:afterAutospacing="1" w:line="300" w:lineRule="atLeast"/>
        <w:rPr>
          <w:ins w:id="931" w:author="Unknown"/>
          <w:rFonts w:ascii="Verdana" w:eastAsia="宋体" w:hAnsi="Verdana" w:cs="宋体"/>
          <w:color w:val="550055"/>
          <w:sz w:val="18"/>
          <w:szCs w:val="18"/>
        </w:rPr>
      </w:pPr>
      <w:ins w:id="932" w:author="Unknown">
        <w:r w:rsidRPr="00066FA4">
          <w:rPr>
            <w:rFonts w:ascii="Verdana" w:eastAsia="宋体" w:hAnsi="Verdana" w:cs="宋体"/>
            <w:color w:val="550055"/>
            <w:sz w:val="18"/>
            <w:szCs w:val="18"/>
          </w:rPr>
          <w:t>默认</w:t>
        </w:r>
        <w:r w:rsidRPr="00066FA4">
          <w:rPr>
            <w:rFonts w:ascii="Verdana" w:eastAsia="宋体" w:hAnsi="Verdana" w:cs="宋体"/>
            <w:color w:val="550055"/>
            <w:sz w:val="18"/>
            <w:szCs w:val="18"/>
          </w:rPr>
          <w:t>Web</w:t>
        </w:r>
        <w:r w:rsidRPr="00066FA4">
          <w:rPr>
            <w:rFonts w:ascii="Verdana" w:eastAsia="宋体" w:hAnsi="Verdana" w:cs="宋体"/>
            <w:color w:val="550055"/>
            <w:sz w:val="18"/>
            <w:szCs w:val="18"/>
          </w:rPr>
          <w:t>屏幕宽度和默认</w:t>
        </w:r>
        <w:r w:rsidRPr="00066FA4">
          <w:rPr>
            <w:rFonts w:ascii="Verdana" w:eastAsia="宋体" w:hAnsi="Verdana" w:cs="宋体"/>
            <w:color w:val="550055"/>
            <w:sz w:val="18"/>
            <w:szCs w:val="18"/>
          </w:rPr>
          <w:t>Web</w:t>
        </w:r>
        <w:r w:rsidRPr="00066FA4">
          <w:rPr>
            <w:rFonts w:ascii="Verdana" w:eastAsia="宋体" w:hAnsi="Verdana" w:cs="宋体"/>
            <w:color w:val="550055"/>
            <w:sz w:val="18"/>
            <w:szCs w:val="18"/>
          </w:rPr>
          <w:t>屏幕高度定义在</w:t>
        </w:r>
        <w:r w:rsidRPr="00066FA4">
          <w:rPr>
            <w:rFonts w:ascii="Verdana" w:eastAsia="宋体" w:hAnsi="Verdana" w:cs="宋体"/>
            <w:color w:val="550055"/>
            <w:sz w:val="18"/>
            <w:szCs w:val="18"/>
          </w:rPr>
          <w:t>html</w:t>
        </w:r>
        <w:r w:rsidRPr="00066FA4">
          <w:rPr>
            <w:rFonts w:ascii="Verdana" w:eastAsia="宋体" w:hAnsi="Verdana" w:cs="宋体"/>
            <w:color w:val="550055"/>
            <w:sz w:val="18"/>
            <w:szCs w:val="18"/>
          </w:rPr>
          <w:t>文件的大小。你也可以后在</w:t>
        </w:r>
        <w:r w:rsidRPr="00066FA4">
          <w:rPr>
            <w:rFonts w:ascii="Verdana" w:eastAsia="宋体" w:hAnsi="Verdana" w:cs="宋体"/>
            <w:color w:val="550055"/>
            <w:sz w:val="18"/>
            <w:szCs w:val="18"/>
          </w:rPr>
          <w:t>html</w:t>
        </w:r>
        <w:r w:rsidRPr="00066FA4">
          <w:rPr>
            <w:rFonts w:ascii="Verdana" w:eastAsia="宋体" w:hAnsi="Verdana" w:cs="宋体"/>
            <w:color w:val="550055"/>
            <w:sz w:val="18"/>
            <w:szCs w:val="18"/>
          </w:rPr>
          <w:t>文件中来修改这个大小。</w:t>
        </w:r>
      </w:ins>
    </w:p>
    <w:p w:rsidR="00066FA4" w:rsidRPr="00066FA4" w:rsidRDefault="00066FA4" w:rsidP="00066FA4">
      <w:pPr>
        <w:shd w:val="clear" w:color="auto" w:fill="FFFFFF"/>
        <w:adjustRightInd/>
        <w:snapToGrid/>
        <w:spacing w:before="100" w:beforeAutospacing="1" w:after="100" w:afterAutospacing="1" w:line="300" w:lineRule="atLeast"/>
        <w:rPr>
          <w:ins w:id="933" w:author="Unknown"/>
          <w:rFonts w:ascii="Verdana" w:eastAsia="宋体" w:hAnsi="Verdana" w:cs="宋体"/>
          <w:color w:val="352F28"/>
          <w:sz w:val="18"/>
          <w:szCs w:val="18"/>
        </w:rPr>
      </w:pPr>
      <w:ins w:id="934" w:author="Unknown">
        <w:r w:rsidRPr="00066FA4">
          <w:rPr>
            <w:rFonts w:ascii="Verdana" w:eastAsia="宋体" w:hAnsi="Verdana" w:cs="宋体"/>
            <w:b/>
            <w:bCs/>
            <w:color w:val="352F28"/>
            <w:sz w:val="18"/>
          </w:rPr>
          <w:t>Default Screen Width</w:t>
        </w:r>
        <w:r w:rsidRPr="00066FA4">
          <w:rPr>
            <w:rFonts w:ascii="Verdana" w:eastAsia="宋体" w:hAnsi="Verdana" w:cs="宋体"/>
            <w:color w:val="352F28"/>
            <w:sz w:val="18"/>
            <w:szCs w:val="18"/>
          </w:rPr>
          <w:t xml:space="preserve"> and </w:t>
        </w:r>
        <w:r w:rsidRPr="00066FA4">
          <w:rPr>
            <w:rFonts w:ascii="Verdana" w:eastAsia="宋体" w:hAnsi="Verdana" w:cs="宋体"/>
            <w:b/>
            <w:bCs/>
            <w:color w:val="352F28"/>
            <w:sz w:val="18"/>
          </w:rPr>
          <w:t>Default Screen Height</w:t>
        </w:r>
        <w:r w:rsidRPr="00066FA4">
          <w:rPr>
            <w:rFonts w:ascii="Verdana" w:eastAsia="宋体" w:hAnsi="Verdana" w:cs="宋体"/>
            <w:color w:val="352F28"/>
            <w:sz w:val="18"/>
            <w:szCs w:val="18"/>
          </w:rPr>
          <w:t xml:space="preserve"> are used by the Web Player when entering fullscreen mode through the context menu in the Web Player at runtime.</w:t>
        </w:r>
      </w:ins>
    </w:p>
    <w:p w:rsidR="00066FA4" w:rsidRPr="00066FA4" w:rsidRDefault="00066FA4" w:rsidP="00066FA4">
      <w:pPr>
        <w:shd w:val="clear" w:color="auto" w:fill="FFFFFF"/>
        <w:adjustRightInd/>
        <w:snapToGrid/>
        <w:spacing w:before="100" w:beforeAutospacing="1" w:after="100" w:afterAutospacing="1" w:line="300" w:lineRule="atLeast"/>
        <w:rPr>
          <w:ins w:id="935" w:author="Unknown"/>
          <w:rFonts w:ascii="Verdana" w:eastAsia="宋体" w:hAnsi="Verdana" w:cs="宋体"/>
          <w:color w:val="550055"/>
          <w:sz w:val="18"/>
          <w:szCs w:val="18"/>
        </w:rPr>
      </w:pPr>
      <w:ins w:id="936" w:author="Unknown">
        <w:r w:rsidRPr="00066FA4">
          <w:rPr>
            <w:rFonts w:ascii="Verdana" w:eastAsia="宋体" w:hAnsi="Verdana" w:cs="宋体"/>
            <w:color w:val="550055"/>
            <w:sz w:val="18"/>
            <w:szCs w:val="18"/>
          </w:rPr>
          <w:t>默认屏幕宽度和默认屏幕高度，当网络播放器运行是通过右键菜单进入全屏模式时使用。</w:t>
        </w:r>
      </w:ins>
    </w:p>
    <w:p w:rsidR="00066FA4" w:rsidRPr="00066FA4" w:rsidRDefault="00066FA4" w:rsidP="00066FA4">
      <w:pPr>
        <w:shd w:val="clear" w:color="auto" w:fill="FFFFFF"/>
        <w:adjustRightInd/>
        <w:snapToGrid/>
        <w:spacing w:before="100" w:beforeAutospacing="1" w:after="100" w:afterAutospacing="1" w:line="300" w:lineRule="atLeast"/>
        <w:outlineLvl w:val="2"/>
        <w:rPr>
          <w:ins w:id="937" w:author="Unknown"/>
          <w:rFonts w:ascii="Verdana" w:eastAsia="宋体" w:hAnsi="Verdana" w:cs="宋体"/>
          <w:b/>
          <w:bCs/>
          <w:color w:val="352F28"/>
          <w:sz w:val="21"/>
          <w:szCs w:val="21"/>
        </w:rPr>
      </w:pPr>
      <w:ins w:id="938" w:author="Unknown">
        <w:r w:rsidRPr="00066FA4">
          <w:rPr>
            <w:rFonts w:ascii="Verdana" w:eastAsia="宋体" w:hAnsi="Verdana" w:cs="宋体"/>
            <w:b/>
            <w:bCs/>
            <w:color w:val="352F28"/>
            <w:sz w:val="21"/>
            <w:szCs w:val="21"/>
          </w:rPr>
          <w:t xml:space="preserve">Customizing your Resolution Dialog </w:t>
        </w:r>
        <w:r w:rsidRPr="00066FA4">
          <w:rPr>
            <w:rFonts w:ascii="Verdana" w:eastAsia="宋体" w:hAnsi="Verdana" w:cs="宋体"/>
            <w:b/>
            <w:bCs/>
            <w:color w:val="352F28"/>
            <w:sz w:val="21"/>
            <w:szCs w:val="21"/>
          </w:rPr>
          <w:t>自定义分辨率对话框</w:t>
        </w:r>
      </w:ins>
    </w:p>
    <w:p w:rsidR="00066FA4" w:rsidRPr="00066FA4" w:rsidRDefault="00066FA4" w:rsidP="00066FA4">
      <w:pPr>
        <w:shd w:val="clear" w:color="auto" w:fill="FFFFFF"/>
        <w:adjustRightInd/>
        <w:snapToGrid/>
        <w:spacing w:before="100" w:beforeAutospacing="1" w:after="100" w:afterAutospacing="1" w:line="300" w:lineRule="atLeast"/>
        <w:rPr>
          <w:ins w:id="939" w:author="Unknown"/>
          <w:rFonts w:ascii="Verdana" w:eastAsia="宋体" w:hAnsi="Verdana" w:cs="宋体"/>
          <w:color w:val="352F28"/>
          <w:sz w:val="18"/>
          <w:szCs w:val="18"/>
        </w:rPr>
      </w:pPr>
      <w:r>
        <w:rPr>
          <w:rFonts w:ascii="Verdana" w:eastAsia="宋体" w:hAnsi="Verdana" w:cs="宋体"/>
          <w:noProof/>
          <w:color w:val="352F28"/>
          <w:sz w:val="18"/>
          <w:szCs w:val="18"/>
        </w:rPr>
        <w:drawing>
          <wp:inline distT="0" distB="0" distL="0" distR="0">
            <wp:extent cx="5353050" cy="6276975"/>
            <wp:effectExtent l="19050" t="0" r="0" b="0"/>
            <wp:docPr id="22" name="图片 22" descr="http://game.ceeger.com/Components/Images/class-PlayerSettings-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game.ceeger.com/Components/Images/class-PlayerSettings-23.jpg"/>
                    <pic:cNvPicPr>
                      <a:picLocks noChangeAspect="1" noChangeArrowheads="1"/>
                    </pic:cNvPicPr>
                  </pic:nvPicPr>
                  <pic:blipFill>
                    <a:blip r:embed="rId24" cstate="print"/>
                    <a:srcRect/>
                    <a:stretch>
                      <a:fillRect/>
                    </a:stretch>
                  </pic:blipFill>
                  <pic:spPr bwMode="auto">
                    <a:xfrm>
                      <a:off x="0" y="0"/>
                      <a:ext cx="5353050" cy="6276975"/>
                    </a:xfrm>
                    <a:prstGeom prst="rect">
                      <a:avLst/>
                    </a:prstGeom>
                    <a:noFill/>
                    <a:ln w="9525">
                      <a:noFill/>
                      <a:miter lim="800000"/>
                      <a:headEnd/>
                      <a:tailEnd/>
                    </a:ln>
                  </pic:spPr>
                </pic:pic>
              </a:graphicData>
            </a:graphic>
          </wp:inline>
        </w:drawing>
      </w:r>
      <w:ins w:id="940" w:author="Unknown">
        <w:r w:rsidRPr="00066FA4">
          <w:rPr>
            <w:rFonts w:ascii="Verdana" w:eastAsia="宋体" w:hAnsi="Verdana" w:cs="宋体"/>
            <w:color w:val="352F28"/>
            <w:sz w:val="18"/>
            <w:szCs w:val="18"/>
          </w:rPr>
          <w:br/>
        </w:r>
        <w:r w:rsidRPr="00066FA4">
          <w:rPr>
            <w:rFonts w:ascii="Verdana" w:eastAsia="宋体" w:hAnsi="Verdana" w:cs="宋体"/>
            <w:i/>
            <w:iCs/>
            <w:color w:val="352F28"/>
            <w:sz w:val="18"/>
          </w:rPr>
          <w:t>The Resolution Dialog, presented to end-users</w:t>
        </w:r>
        <w:r w:rsidRPr="00066FA4">
          <w:rPr>
            <w:rFonts w:ascii="Verdana" w:eastAsia="宋体" w:hAnsi="Verdana" w:cs="宋体"/>
            <w:color w:val="352F28"/>
            <w:sz w:val="18"/>
            <w:szCs w:val="18"/>
          </w:rPr>
          <w:t xml:space="preserve"> </w:t>
        </w:r>
        <w:r w:rsidRPr="00066FA4">
          <w:rPr>
            <w:rFonts w:ascii="Verdana" w:eastAsia="宋体" w:hAnsi="Verdana" w:cs="宋体"/>
            <w:color w:val="352F28"/>
            <w:sz w:val="18"/>
            <w:szCs w:val="18"/>
          </w:rPr>
          <w:t>分辨率对话框，呈现给终端用户</w:t>
        </w:r>
      </w:ins>
    </w:p>
    <w:p w:rsidR="00066FA4" w:rsidRPr="00066FA4" w:rsidRDefault="00066FA4" w:rsidP="00066FA4">
      <w:pPr>
        <w:shd w:val="clear" w:color="auto" w:fill="FFFFFF"/>
        <w:adjustRightInd/>
        <w:snapToGrid/>
        <w:spacing w:before="100" w:beforeAutospacing="1" w:after="100" w:afterAutospacing="1" w:line="300" w:lineRule="atLeast"/>
        <w:rPr>
          <w:ins w:id="941" w:author="Unknown"/>
          <w:rFonts w:ascii="Verdana" w:eastAsia="宋体" w:hAnsi="Verdana" w:cs="宋体"/>
          <w:color w:val="352F28"/>
          <w:sz w:val="18"/>
          <w:szCs w:val="18"/>
        </w:rPr>
      </w:pPr>
      <w:ins w:id="942" w:author="Unknown">
        <w:r w:rsidRPr="00066FA4">
          <w:rPr>
            <w:rFonts w:ascii="Verdana" w:eastAsia="宋体" w:hAnsi="Verdana" w:cs="宋体"/>
            <w:color w:val="352F28"/>
            <w:sz w:val="18"/>
            <w:szCs w:val="18"/>
          </w:rPr>
          <w:t>You have the option of adding a custom banner image to the Screen Resolution Dialog in the Standalone Player. The maximum image size is 432 x 163 pixels. The image will not be scaled up to fit the screen selector. Instead it will be centered and cropped.</w:t>
        </w:r>
      </w:ins>
    </w:p>
    <w:p w:rsidR="00066FA4" w:rsidRPr="00066FA4" w:rsidRDefault="00066FA4" w:rsidP="00066FA4">
      <w:pPr>
        <w:shd w:val="clear" w:color="auto" w:fill="FFFFFF"/>
        <w:adjustRightInd/>
        <w:snapToGrid/>
        <w:spacing w:before="100" w:beforeAutospacing="1" w:after="100" w:afterAutospacing="1" w:line="300" w:lineRule="atLeast"/>
        <w:rPr>
          <w:ins w:id="943" w:author="Unknown"/>
          <w:rFonts w:ascii="Verdana" w:eastAsia="宋体" w:hAnsi="Verdana" w:cs="宋体"/>
          <w:color w:val="550055"/>
          <w:sz w:val="18"/>
          <w:szCs w:val="18"/>
        </w:rPr>
      </w:pPr>
      <w:ins w:id="944" w:author="Unknown">
        <w:r w:rsidRPr="00066FA4">
          <w:rPr>
            <w:rFonts w:ascii="Verdana" w:eastAsia="宋体" w:hAnsi="Verdana" w:cs="宋体"/>
            <w:color w:val="550055"/>
            <w:sz w:val="18"/>
            <w:szCs w:val="18"/>
          </w:rPr>
          <w:t>在独立版播放器有一个添加自定义横幅图像到分辨率对话框的选项。最大的图像尺寸是</w:t>
        </w:r>
        <w:r w:rsidRPr="00066FA4">
          <w:rPr>
            <w:rFonts w:ascii="Verdana" w:eastAsia="宋体" w:hAnsi="Verdana" w:cs="宋体"/>
            <w:color w:val="550055"/>
            <w:sz w:val="18"/>
            <w:szCs w:val="18"/>
          </w:rPr>
          <w:t>432 x 163</w:t>
        </w:r>
        <w:r w:rsidRPr="00066FA4">
          <w:rPr>
            <w:rFonts w:ascii="Verdana" w:eastAsia="宋体" w:hAnsi="Verdana" w:cs="宋体"/>
            <w:color w:val="550055"/>
            <w:sz w:val="18"/>
            <w:szCs w:val="18"/>
          </w:rPr>
          <w:t>像素。图像不能被缩放来适应容器。相反，它将会中心放置或裁剪。</w:t>
        </w:r>
      </w:ins>
    </w:p>
    <w:p w:rsidR="00066FA4" w:rsidRPr="00066FA4" w:rsidRDefault="00066FA4" w:rsidP="00066FA4">
      <w:pPr>
        <w:shd w:val="clear" w:color="auto" w:fill="FFFFFF"/>
        <w:adjustRightInd/>
        <w:snapToGrid/>
        <w:spacing w:before="100" w:beforeAutospacing="1" w:after="100" w:afterAutospacing="1" w:line="300" w:lineRule="atLeast"/>
        <w:outlineLvl w:val="2"/>
        <w:rPr>
          <w:ins w:id="945" w:author="Unknown"/>
          <w:rFonts w:ascii="Verdana" w:eastAsia="宋体" w:hAnsi="Verdana" w:cs="宋体"/>
          <w:b/>
          <w:bCs/>
          <w:color w:val="352F28"/>
          <w:sz w:val="21"/>
          <w:szCs w:val="21"/>
        </w:rPr>
      </w:pPr>
      <w:ins w:id="946" w:author="Unknown">
        <w:r w:rsidRPr="00066FA4">
          <w:rPr>
            <w:rFonts w:ascii="Verdana" w:eastAsia="宋体" w:hAnsi="Verdana" w:cs="宋体"/>
            <w:b/>
            <w:bCs/>
            <w:color w:val="352F28"/>
            <w:sz w:val="21"/>
            <w:szCs w:val="21"/>
          </w:rPr>
          <w:t xml:space="preserve">Publishing to Mac App Store </w:t>
        </w:r>
        <w:r w:rsidRPr="00066FA4">
          <w:rPr>
            <w:rFonts w:ascii="Verdana" w:eastAsia="宋体" w:hAnsi="Verdana" w:cs="宋体"/>
            <w:b/>
            <w:bCs/>
            <w:color w:val="352F28"/>
            <w:sz w:val="21"/>
            <w:szCs w:val="21"/>
          </w:rPr>
          <w:t>发布到苹果应用商店</w:t>
        </w:r>
      </w:ins>
    </w:p>
    <w:p w:rsidR="00066FA4" w:rsidRPr="00066FA4" w:rsidRDefault="00066FA4" w:rsidP="00066FA4">
      <w:pPr>
        <w:shd w:val="clear" w:color="auto" w:fill="FFFFFF"/>
        <w:adjustRightInd/>
        <w:snapToGrid/>
        <w:spacing w:before="100" w:beforeAutospacing="1" w:after="100" w:afterAutospacing="1" w:line="300" w:lineRule="atLeast"/>
        <w:rPr>
          <w:ins w:id="947" w:author="Unknown"/>
          <w:rFonts w:ascii="Verdana" w:eastAsia="宋体" w:hAnsi="Verdana" w:cs="宋体"/>
          <w:color w:val="352F28"/>
          <w:sz w:val="18"/>
          <w:szCs w:val="18"/>
        </w:rPr>
      </w:pPr>
      <w:ins w:id="948" w:author="Unknown">
        <w:r w:rsidRPr="00066FA4">
          <w:rPr>
            <w:rFonts w:ascii="Verdana" w:eastAsia="宋体" w:hAnsi="Verdana" w:cs="宋体"/>
            <w:b/>
            <w:bCs/>
            <w:color w:val="352F28"/>
            <w:sz w:val="18"/>
          </w:rPr>
          <w:t>Use Player Log</w:t>
        </w:r>
        <w:r w:rsidRPr="00066FA4">
          <w:rPr>
            <w:rFonts w:ascii="Verdana" w:eastAsia="宋体" w:hAnsi="Verdana" w:cs="宋体"/>
            <w:color w:val="352F28"/>
            <w:sz w:val="18"/>
            <w:szCs w:val="18"/>
          </w:rPr>
          <w:t xml:space="preserve"> enables writing a log file with debugging information. This is useful to find out what happened if there are problems with your game. When publishing games for Apple's Mac App Store, it is recommended to turn this off, because Apple may reject your submission otherwise. See </w:t>
        </w:r>
        <w:r w:rsidRPr="00066FA4">
          <w:rPr>
            <w:rFonts w:ascii="Verdana" w:eastAsia="宋体" w:hAnsi="Verdana" w:cs="宋体"/>
            <w:color w:val="352F28"/>
            <w:sz w:val="18"/>
            <w:szCs w:val="18"/>
          </w:rPr>
          <w:fldChar w:fldCharType="begin"/>
        </w:r>
        <w:r w:rsidRPr="00066FA4">
          <w:rPr>
            <w:rFonts w:ascii="Verdana" w:eastAsia="宋体" w:hAnsi="Verdana" w:cs="宋体"/>
            <w:color w:val="352F28"/>
            <w:sz w:val="18"/>
            <w:szCs w:val="18"/>
          </w:rPr>
          <w:instrText xml:space="preserve"> HYPERLINK "http://game.ceeger.com/Components/Log_Files.html" </w:instrText>
        </w:r>
        <w:r w:rsidRPr="00066FA4">
          <w:rPr>
            <w:rFonts w:ascii="Verdana" w:eastAsia="宋体" w:hAnsi="Verdana" w:cs="宋体"/>
            <w:color w:val="352F28"/>
            <w:sz w:val="18"/>
            <w:szCs w:val="18"/>
          </w:rPr>
          <w:fldChar w:fldCharType="separate"/>
        </w:r>
        <w:r w:rsidRPr="00066FA4">
          <w:rPr>
            <w:rFonts w:ascii="Verdana" w:eastAsia="宋体" w:hAnsi="Verdana" w:cs="宋体"/>
            <w:color w:val="145D7B"/>
            <w:sz w:val="18"/>
          </w:rPr>
          <w:t>this manual page</w:t>
        </w:r>
        <w:r w:rsidRPr="00066FA4">
          <w:rPr>
            <w:rFonts w:ascii="Verdana" w:eastAsia="宋体" w:hAnsi="Verdana" w:cs="宋体"/>
            <w:color w:val="352F28"/>
            <w:sz w:val="18"/>
            <w:szCs w:val="18"/>
          </w:rPr>
          <w:fldChar w:fldCharType="end"/>
        </w:r>
        <w:r w:rsidRPr="00066FA4">
          <w:rPr>
            <w:rFonts w:ascii="Verdana" w:eastAsia="宋体" w:hAnsi="Verdana" w:cs="宋体"/>
            <w:color w:val="352F28"/>
            <w:sz w:val="18"/>
            <w:szCs w:val="18"/>
          </w:rPr>
          <w:t xml:space="preserve"> for further information about log files.</w:t>
        </w:r>
      </w:ins>
    </w:p>
    <w:p w:rsidR="00066FA4" w:rsidRPr="00066FA4" w:rsidRDefault="00066FA4" w:rsidP="00066FA4">
      <w:pPr>
        <w:shd w:val="clear" w:color="auto" w:fill="FFFFFF"/>
        <w:adjustRightInd/>
        <w:snapToGrid/>
        <w:spacing w:before="100" w:beforeAutospacing="1" w:after="100" w:afterAutospacing="1" w:line="300" w:lineRule="atLeast"/>
        <w:rPr>
          <w:ins w:id="949" w:author="Unknown"/>
          <w:rFonts w:ascii="Verdana" w:eastAsia="宋体" w:hAnsi="Verdana" w:cs="宋体"/>
          <w:color w:val="550055"/>
          <w:sz w:val="18"/>
          <w:szCs w:val="18"/>
        </w:rPr>
      </w:pPr>
      <w:ins w:id="950" w:author="Unknown">
        <w:r w:rsidRPr="00066FA4">
          <w:rPr>
            <w:rFonts w:ascii="Verdana" w:eastAsia="宋体" w:hAnsi="Verdana" w:cs="宋体"/>
            <w:color w:val="550055"/>
            <w:sz w:val="18"/>
            <w:szCs w:val="18"/>
          </w:rPr>
          <w:t>开启</w:t>
        </w:r>
        <w:r w:rsidRPr="00066FA4">
          <w:rPr>
            <w:rFonts w:ascii="Verdana" w:eastAsia="宋体" w:hAnsi="Verdana" w:cs="宋体"/>
            <w:b/>
            <w:bCs/>
            <w:color w:val="550055"/>
            <w:sz w:val="18"/>
          </w:rPr>
          <w:t>Use Player Log</w:t>
        </w:r>
        <w:r w:rsidRPr="00066FA4">
          <w:rPr>
            <w:rFonts w:ascii="Verdana" w:eastAsia="宋体" w:hAnsi="Verdana" w:cs="宋体"/>
            <w:color w:val="550055"/>
            <w:sz w:val="18"/>
            <w:szCs w:val="18"/>
          </w:rPr>
          <w:t>将写入一个带有调试信息的日志文件。如果游戏有问题，找出发生了什么事情，这是非常有用的。当发布游戏到苹果应用商店，建议关掉此选项，否则苹果公司可能会拒绝你的提交。参见</w:t>
        </w:r>
        <w:r w:rsidRPr="00066FA4">
          <w:rPr>
            <w:rFonts w:ascii="Verdana" w:eastAsia="宋体" w:hAnsi="Verdana" w:cs="宋体"/>
            <w:color w:val="550055"/>
            <w:sz w:val="18"/>
            <w:szCs w:val="18"/>
          </w:rPr>
          <w:fldChar w:fldCharType="begin"/>
        </w:r>
        <w:r w:rsidRPr="00066FA4">
          <w:rPr>
            <w:rFonts w:ascii="Verdana" w:eastAsia="宋体" w:hAnsi="Verdana" w:cs="宋体"/>
            <w:color w:val="550055"/>
            <w:sz w:val="18"/>
            <w:szCs w:val="18"/>
          </w:rPr>
          <w:instrText xml:space="preserve"> HYPERLINK "http://game.ceeger.com/Components/Log_Files.html" </w:instrText>
        </w:r>
        <w:r w:rsidRPr="00066FA4">
          <w:rPr>
            <w:rFonts w:ascii="Verdana" w:eastAsia="宋体" w:hAnsi="Verdana" w:cs="宋体"/>
            <w:color w:val="550055"/>
            <w:sz w:val="18"/>
            <w:szCs w:val="18"/>
          </w:rPr>
          <w:fldChar w:fldCharType="separate"/>
        </w:r>
        <w:r w:rsidRPr="00066FA4">
          <w:rPr>
            <w:rFonts w:ascii="Verdana" w:eastAsia="宋体" w:hAnsi="Verdana" w:cs="宋体"/>
            <w:color w:val="145D7B"/>
            <w:sz w:val="18"/>
          </w:rPr>
          <w:t>日志文件</w:t>
        </w:r>
        <w:r w:rsidRPr="00066FA4">
          <w:rPr>
            <w:rFonts w:ascii="Verdana" w:eastAsia="宋体" w:hAnsi="Verdana" w:cs="宋体"/>
            <w:color w:val="550055"/>
            <w:sz w:val="18"/>
            <w:szCs w:val="18"/>
          </w:rPr>
          <w:fldChar w:fldCharType="end"/>
        </w:r>
        <w:r w:rsidRPr="00066FA4">
          <w:rPr>
            <w:rFonts w:ascii="Verdana" w:eastAsia="宋体" w:hAnsi="Verdana" w:cs="宋体"/>
            <w:color w:val="550055"/>
            <w:sz w:val="18"/>
            <w:szCs w:val="18"/>
          </w:rPr>
          <w:t>页面来进一步了解日志文件。</w:t>
        </w:r>
      </w:ins>
    </w:p>
    <w:p w:rsidR="00066FA4" w:rsidRPr="00066FA4" w:rsidRDefault="00066FA4" w:rsidP="00066FA4">
      <w:pPr>
        <w:shd w:val="clear" w:color="auto" w:fill="FFFFFF"/>
        <w:adjustRightInd/>
        <w:snapToGrid/>
        <w:spacing w:before="100" w:beforeAutospacing="1" w:after="100" w:afterAutospacing="1" w:line="300" w:lineRule="atLeast"/>
        <w:rPr>
          <w:ins w:id="951" w:author="Unknown"/>
          <w:rFonts w:ascii="Verdana" w:eastAsia="宋体" w:hAnsi="Verdana" w:cs="宋体"/>
          <w:color w:val="352F28"/>
          <w:sz w:val="18"/>
          <w:szCs w:val="18"/>
        </w:rPr>
      </w:pPr>
      <w:ins w:id="952" w:author="Unknown">
        <w:r w:rsidRPr="00066FA4">
          <w:rPr>
            <w:rFonts w:ascii="Verdana" w:eastAsia="宋体" w:hAnsi="Verdana" w:cs="宋体"/>
            <w:b/>
            <w:bCs/>
            <w:color w:val="352F28"/>
            <w:sz w:val="18"/>
          </w:rPr>
          <w:t>Use Mac App Store Validation</w:t>
        </w:r>
        <w:r w:rsidRPr="00066FA4">
          <w:rPr>
            <w:rFonts w:ascii="Verdana" w:eastAsia="宋体" w:hAnsi="Verdana" w:cs="宋体"/>
            <w:color w:val="352F28"/>
            <w:sz w:val="18"/>
            <w:szCs w:val="18"/>
          </w:rPr>
          <w:t xml:space="preserve"> enables receipt validation for the Mac App Store. If this is enabled, your game will only run when it contains a valid receipt from the Mac App Store. Use this when submitting games to Apple for publishing on the App Store. This prevents people from running the game on any computer then the one it was purchased on. Note that this feature does not implement any strong copy protection. In particular, any potential crack against one Unity game would work against any other Unity content. For this reason, it is recommended that you implement your own receipt validation code on top of this using Unity's plugin feature. However, since Apple requires plugin validation to initially happen before showing the screen setup dialog, you should still enable this check, or Apple might reject your submission. </w:t>
        </w:r>
      </w:ins>
    </w:p>
    <w:p w:rsidR="00066FA4" w:rsidRPr="00066FA4" w:rsidRDefault="00066FA4" w:rsidP="00066FA4">
      <w:pPr>
        <w:shd w:val="clear" w:color="auto" w:fill="FFFFFF"/>
        <w:adjustRightInd/>
        <w:snapToGrid/>
        <w:spacing w:before="100" w:beforeAutospacing="1" w:after="100" w:afterAutospacing="1" w:line="300" w:lineRule="atLeast"/>
        <w:rPr>
          <w:ins w:id="953" w:author="Unknown"/>
          <w:rFonts w:ascii="Verdana" w:eastAsia="宋体" w:hAnsi="Verdana" w:cs="宋体"/>
          <w:color w:val="550055"/>
          <w:sz w:val="18"/>
          <w:szCs w:val="18"/>
        </w:rPr>
      </w:pPr>
      <w:ins w:id="954" w:author="Unknown">
        <w:r w:rsidRPr="00066FA4">
          <w:rPr>
            <w:rFonts w:ascii="Verdana" w:eastAsia="宋体" w:hAnsi="Verdana" w:cs="宋体"/>
            <w:color w:val="550055"/>
            <w:sz w:val="18"/>
            <w:szCs w:val="18"/>
          </w:rPr>
          <w:t>开启</w:t>
        </w:r>
        <w:r w:rsidRPr="00066FA4">
          <w:rPr>
            <w:rFonts w:ascii="Verdana" w:eastAsia="宋体" w:hAnsi="Verdana" w:cs="宋体"/>
            <w:b/>
            <w:bCs/>
            <w:color w:val="550055"/>
            <w:sz w:val="18"/>
          </w:rPr>
          <w:t>Use Mac App Store Validation</w:t>
        </w:r>
        <w:r w:rsidRPr="00066FA4">
          <w:rPr>
            <w:rFonts w:ascii="Verdana" w:eastAsia="宋体" w:hAnsi="Verdana" w:cs="宋体"/>
            <w:color w:val="550055"/>
            <w:sz w:val="18"/>
            <w:szCs w:val="18"/>
          </w:rPr>
          <w:t>接收苹果应用商店验证。如果启用，游戏仅在包含苹果应用商店的有效认证时运行。当提交游戏到苹果应用商店时使用此项。这可以防止从任何一台计算机上运行游戏然后购买人。请注意，此功能不执行任何强大的拷贝保护。尤其是，针对一个</w:t>
        </w:r>
        <w:r w:rsidRPr="00066FA4">
          <w:rPr>
            <w:rFonts w:ascii="Verdana" w:eastAsia="宋体" w:hAnsi="Verdana" w:cs="宋体"/>
            <w:color w:val="550055"/>
            <w:sz w:val="18"/>
            <w:szCs w:val="18"/>
          </w:rPr>
          <w:t>Unity</w:t>
        </w:r>
        <w:r w:rsidRPr="00066FA4">
          <w:rPr>
            <w:rFonts w:ascii="Verdana" w:eastAsia="宋体" w:hAnsi="Verdana" w:cs="宋体"/>
            <w:color w:val="550055"/>
            <w:sz w:val="18"/>
            <w:szCs w:val="18"/>
          </w:rPr>
          <w:t>游戏的任何可能的破解，可以运行针对任何</w:t>
        </w:r>
        <w:r w:rsidRPr="00066FA4">
          <w:rPr>
            <w:rFonts w:ascii="Verdana" w:eastAsia="宋体" w:hAnsi="Verdana" w:cs="宋体"/>
            <w:color w:val="550055"/>
            <w:sz w:val="18"/>
            <w:szCs w:val="18"/>
          </w:rPr>
          <w:t>Unity</w:t>
        </w:r>
        <w:r w:rsidRPr="00066FA4">
          <w:rPr>
            <w:rFonts w:ascii="Verdana" w:eastAsia="宋体" w:hAnsi="Verdana" w:cs="宋体"/>
            <w:color w:val="550055"/>
            <w:sz w:val="18"/>
            <w:szCs w:val="18"/>
          </w:rPr>
          <w:t>内容。出于这个原因，建议您使用</w:t>
        </w:r>
        <w:r w:rsidRPr="00066FA4">
          <w:rPr>
            <w:rFonts w:ascii="Verdana" w:eastAsia="宋体" w:hAnsi="Verdana" w:cs="宋体"/>
            <w:color w:val="550055"/>
            <w:sz w:val="18"/>
            <w:szCs w:val="18"/>
          </w:rPr>
          <w:t>Unity</w:t>
        </w:r>
        <w:r w:rsidRPr="00066FA4">
          <w:rPr>
            <w:rFonts w:ascii="Verdana" w:eastAsia="宋体" w:hAnsi="Verdana" w:cs="宋体"/>
            <w:color w:val="550055"/>
            <w:sz w:val="18"/>
            <w:szCs w:val="18"/>
          </w:rPr>
          <w:t>的插件功能来实现自己接收验证码。然而在显示屏幕设置对话框之前，由于苹果公司需要插件验证来初始发生。你还是应该启用此项检查，否则苹果可能会拒绝你的提交。</w:t>
        </w:r>
      </w:ins>
    </w:p>
    <w:p w:rsidR="00066FA4" w:rsidRPr="00066FA4" w:rsidRDefault="00066FA4" w:rsidP="00066FA4">
      <w:pPr>
        <w:shd w:val="clear" w:color="auto" w:fill="FFFFFF"/>
        <w:adjustRightInd/>
        <w:snapToGrid/>
        <w:spacing w:after="0" w:line="300" w:lineRule="atLeast"/>
        <w:rPr>
          <w:ins w:id="955" w:author="Unknown"/>
          <w:rFonts w:ascii="Verdana" w:eastAsia="宋体" w:hAnsi="Verdana" w:cs="宋体"/>
          <w:b/>
          <w:bCs/>
          <w:color w:val="352F28"/>
          <w:sz w:val="27"/>
          <w:szCs w:val="27"/>
        </w:rPr>
      </w:pPr>
      <w:ins w:id="956" w:author="Unknown">
        <w:r w:rsidRPr="00066FA4">
          <w:rPr>
            <w:rFonts w:ascii="Verdana" w:eastAsia="宋体" w:hAnsi="Verdana" w:cs="宋体"/>
            <w:b/>
            <w:bCs/>
            <w:color w:val="352F28"/>
            <w:sz w:val="27"/>
            <w:szCs w:val="27"/>
          </w:rPr>
          <w:t>iOS</w:t>
        </w:r>
      </w:ins>
    </w:p>
    <w:p w:rsidR="00066FA4" w:rsidRPr="00066FA4" w:rsidRDefault="00066FA4" w:rsidP="00066FA4">
      <w:pPr>
        <w:shd w:val="clear" w:color="auto" w:fill="FFFFFF"/>
        <w:adjustRightInd/>
        <w:snapToGrid/>
        <w:spacing w:before="100" w:beforeAutospacing="1" w:after="100" w:afterAutospacing="1" w:line="300" w:lineRule="atLeast"/>
        <w:outlineLvl w:val="2"/>
        <w:rPr>
          <w:ins w:id="957" w:author="Unknown"/>
          <w:rFonts w:ascii="Verdana" w:eastAsia="宋体" w:hAnsi="Verdana" w:cs="宋体"/>
          <w:b/>
          <w:bCs/>
          <w:color w:val="352F28"/>
          <w:sz w:val="21"/>
          <w:szCs w:val="21"/>
        </w:rPr>
      </w:pPr>
      <w:ins w:id="958" w:author="Unknown">
        <w:r w:rsidRPr="00066FA4">
          <w:rPr>
            <w:rFonts w:ascii="Verdana" w:eastAsia="宋体" w:hAnsi="Verdana" w:cs="宋体"/>
            <w:b/>
            <w:bCs/>
            <w:color w:val="352F28"/>
            <w:sz w:val="21"/>
            <w:szCs w:val="21"/>
          </w:rPr>
          <w:t xml:space="preserve">Bundle Identifier </w:t>
        </w:r>
        <w:r w:rsidRPr="00066FA4">
          <w:rPr>
            <w:rFonts w:ascii="Verdana" w:eastAsia="宋体" w:hAnsi="Verdana" w:cs="宋体"/>
            <w:b/>
            <w:bCs/>
            <w:color w:val="352F28"/>
            <w:sz w:val="21"/>
            <w:szCs w:val="21"/>
          </w:rPr>
          <w:t>包标识符</w:t>
        </w:r>
      </w:ins>
    </w:p>
    <w:p w:rsidR="00066FA4" w:rsidRPr="00066FA4" w:rsidRDefault="00066FA4" w:rsidP="00066FA4">
      <w:pPr>
        <w:shd w:val="clear" w:color="auto" w:fill="FFFFFF"/>
        <w:adjustRightInd/>
        <w:snapToGrid/>
        <w:spacing w:before="100" w:beforeAutospacing="1" w:after="100" w:afterAutospacing="1" w:line="300" w:lineRule="atLeast"/>
        <w:rPr>
          <w:ins w:id="959" w:author="Unknown"/>
          <w:rFonts w:ascii="Verdana" w:eastAsia="宋体" w:hAnsi="Verdana" w:cs="宋体"/>
          <w:color w:val="352F28"/>
          <w:sz w:val="18"/>
          <w:szCs w:val="18"/>
        </w:rPr>
      </w:pPr>
      <w:ins w:id="960" w:author="Unknown">
        <w:r w:rsidRPr="00066FA4">
          <w:rPr>
            <w:rFonts w:ascii="Verdana" w:eastAsia="宋体" w:hAnsi="Verdana" w:cs="宋体"/>
            <w:color w:val="352F28"/>
            <w:sz w:val="18"/>
            <w:szCs w:val="18"/>
          </w:rPr>
          <w:t xml:space="preserve">The </w:t>
        </w:r>
        <w:r w:rsidRPr="00066FA4">
          <w:rPr>
            <w:rFonts w:ascii="Verdana" w:eastAsia="宋体" w:hAnsi="Verdana" w:cs="宋体"/>
            <w:b/>
            <w:bCs/>
            <w:color w:val="352F28"/>
            <w:sz w:val="18"/>
          </w:rPr>
          <w:t>Bundle Identifier</w:t>
        </w:r>
        <w:r w:rsidRPr="00066FA4">
          <w:rPr>
            <w:rFonts w:ascii="Verdana" w:eastAsia="宋体" w:hAnsi="Verdana" w:cs="宋体"/>
            <w:color w:val="352F28"/>
            <w:sz w:val="18"/>
            <w:szCs w:val="18"/>
          </w:rPr>
          <w:t xml:space="preserve"> string must match the provisioning profile of the game you are building. The basic structure of the identifier is </w:t>
        </w:r>
        <w:r w:rsidRPr="00066FA4">
          <w:rPr>
            <w:rFonts w:ascii="Verdana" w:eastAsia="宋体" w:hAnsi="Verdana" w:cs="宋体"/>
            <w:b/>
            <w:bCs/>
            <w:color w:val="352F28"/>
            <w:sz w:val="18"/>
          </w:rPr>
          <w:t>com.CompanyName.GameName</w:t>
        </w:r>
        <w:r w:rsidRPr="00066FA4">
          <w:rPr>
            <w:rFonts w:ascii="Verdana" w:eastAsia="宋体" w:hAnsi="Verdana" w:cs="宋体"/>
            <w:color w:val="352F28"/>
            <w:sz w:val="18"/>
            <w:szCs w:val="18"/>
          </w:rPr>
          <w:t xml:space="preserve">. This structure may vary internationally based on where you live, so always default to the string provided to you by Apple for your Developer Account. Your GameName is set up in your provisioning certificates, that are manageable from the Apple iPhone Developer Center website. Please refer to the </w:t>
        </w:r>
        <w:r w:rsidRPr="00066FA4">
          <w:rPr>
            <w:rFonts w:ascii="Verdana" w:eastAsia="宋体" w:hAnsi="Verdana" w:cs="宋体"/>
            <w:color w:val="352F28"/>
            <w:sz w:val="18"/>
            <w:szCs w:val="18"/>
          </w:rPr>
          <w:fldChar w:fldCharType="begin"/>
        </w:r>
        <w:r w:rsidRPr="00066FA4">
          <w:rPr>
            <w:rFonts w:ascii="Verdana" w:eastAsia="宋体" w:hAnsi="Verdana" w:cs="宋体"/>
            <w:color w:val="352F28"/>
            <w:sz w:val="18"/>
            <w:szCs w:val="18"/>
          </w:rPr>
          <w:instrText xml:space="preserve"> HYPERLINK "http://developer.apple.com/iphone/" </w:instrText>
        </w:r>
        <w:r w:rsidRPr="00066FA4">
          <w:rPr>
            <w:rFonts w:ascii="Verdana" w:eastAsia="宋体" w:hAnsi="Verdana" w:cs="宋体"/>
            <w:color w:val="352F28"/>
            <w:sz w:val="18"/>
            <w:szCs w:val="18"/>
          </w:rPr>
          <w:fldChar w:fldCharType="separate"/>
        </w:r>
        <w:r w:rsidRPr="00066FA4">
          <w:rPr>
            <w:rFonts w:ascii="Verdana" w:eastAsia="宋体" w:hAnsi="Verdana" w:cs="宋体"/>
            <w:color w:val="145D7B"/>
            <w:sz w:val="18"/>
          </w:rPr>
          <w:t>Apple iPhone Developer Center website</w:t>
        </w:r>
        <w:r w:rsidRPr="00066FA4">
          <w:rPr>
            <w:rFonts w:ascii="Verdana" w:eastAsia="宋体" w:hAnsi="Verdana" w:cs="宋体"/>
            <w:color w:val="352F28"/>
            <w:sz w:val="18"/>
            <w:szCs w:val="18"/>
          </w:rPr>
          <w:fldChar w:fldCharType="end"/>
        </w:r>
        <w:r w:rsidRPr="00066FA4">
          <w:rPr>
            <w:rFonts w:ascii="Verdana" w:eastAsia="宋体" w:hAnsi="Verdana" w:cs="宋体"/>
            <w:color w:val="352F28"/>
            <w:sz w:val="18"/>
            <w:szCs w:val="18"/>
          </w:rPr>
          <w:t xml:space="preserve"> for more information on how this is performed.</w:t>
        </w:r>
      </w:ins>
    </w:p>
    <w:p w:rsidR="00066FA4" w:rsidRPr="00066FA4" w:rsidRDefault="00066FA4" w:rsidP="00066FA4">
      <w:pPr>
        <w:shd w:val="clear" w:color="auto" w:fill="FFFFFF"/>
        <w:adjustRightInd/>
        <w:snapToGrid/>
        <w:spacing w:before="100" w:beforeAutospacing="1" w:after="100" w:afterAutospacing="1" w:line="300" w:lineRule="atLeast"/>
        <w:rPr>
          <w:ins w:id="961" w:author="Unknown"/>
          <w:rFonts w:ascii="Verdana" w:eastAsia="宋体" w:hAnsi="Verdana" w:cs="宋体"/>
          <w:color w:val="550055"/>
          <w:sz w:val="18"/>
          <w:szCs w:val="18"/>
        </w:rPr>
      </w:pPr>
      <w:ins w:id="962" w:author="Unknown">
        <w:r w:rsidRPr="00066FA4">
          <w:rPr>
            <w:rFonts w:ascii="Verdana" w:eastAsia="宋体" w:hAnsi="Verdana" w:cs="宋体"/>
            <w:b/>
            <w:bCs/>
            <w:color w:val="550055"/>
            <w:sz w:val="18"/>
          </w:rPr>
          <w:t>Bundle Identifier</w:t>
        </w:r>
        <w:r w:rsidRPr="00066FA4">
          <w:rPr>
            <w:rFonts w:ascii="Verdana" w:eastAsia="宋体" w:hAnsi="Verdana" w:cs="宋体"/>
            <w:color w:val="550055"/>
            <w:sz w:val="18"/>
            <w:szCs w:val="18"/>
          </w:rPr>
          <w:t>必须匹配构建游戏时的配置文件。标识符的基本结构是</w:t>
        </w:r>
        <w:r w:rsidRPr="00066FA4">
          <w:rPr>
            <w:rFonts w:ascii="Verdana" w:eastAsia="宋体" w:hAnsi="Verdana" w:cs="宋体"/>
            <w:b/>
            <w:bCs/>
            <w:color w:val="550055"/>
            <w:sz w:val="18"/>
          </w:rPr>
          <w:t>com.CompanyName.GameName</w:t>
        </w:r>
        <w:r w:rsidRPr="00066FA4">
          <w:rPr>
            <w:rFonts w:ascii="Verdana" w:eastAsia="宋体" w:hAnsi="Verdana" w:cs="宋体"/>
            <w:color w:val="550055"/>
            <w:sz w:val="18"/>
            <w:szCs w:val="18"/>
          </w:rPr>
          <w:t>。该结构不同的地方可能有所不同，所以总是默认字符串由苹果提供给您的开发者帐户。游戏名称在你的配置证书中设置，从苹果的</w:t>
        </w:r>
        <w:r w:rsidRPr="00066FA4">
          <w:rPr>
            <w:rFonts w:ascii="Verdana" w:eastAsia="宋体" w:hAnsi="Verdana" w:cs="宋体"/>
            <w:color w:val="550055"/>
            <w:sz w:val="18"/>
            <w:szCs w:val="18"/>
          </w:rPr>
          <w:t>iPhone</w:t>
        </w:r>
        <w:r w:rsidRPr="00066FA4">
          <w:rPr>
            <w:rFonts w:ascii="Verdana" w:eastAsia="宋体" w:hAnsi="Verdana" w:cs="宋体"/>
            <w:color w:val="550055"/>
            <w:sz w:val="18"/>
            <w:szCs w:val="18"/>
          </w:rPr>
          <w:t>开发人员中心网站的管理。请参考</w:t>
        </w:r>
        <w:r w:rsidRPr="00066FA4">
          <w:rPr>
            <w:rFonts w:ascii="Verdana" w:eastAsia="宋体" w:hAnsi="Verdana" w:cs="宋体"/>
            <w:color w:val="550055"/>
            <w:sz w:val="18"/>
            <w:szCs w:val="18"/>
          </w:rPr>
          <w:fldChar w:fldCharType="begin"/>
        </w:r>
        <w:r w:rsidRPr="00066FA4">
          <w:rPr>
            <w:rFonts w:ascii="Verdana" w:eastAsia="宋体" w:hAnsi="Verdana" w:cs="宋体"/>
            <w:color w:val="550055"/>
            <w:sz w:val="18"/>
            <w:szCs w:val="18"/>
          </w:rPr>
          <w:instrText xml:space="preserve"> HYPERLINK "http://developer.apple.com/iphone/" </w:instrText>
        </w:r>
        <w:r w:rsidRPr="00066FA4">
          <w:rPr>
            <w:rFonts w:ascii="Verdana" w:eastAsia="宋体" w:hAnsi="Verdana" w:cs="宋体"/>
            <w:color w:val="550055"/>
            <w:sz w:val="18"/>
            <w:szCs w:val="18"/>
          </w:rPr>
          <w:fldChar w:fldCharType="separate"/>
        </w:r>
        <w:r w:rsidRPr="00066FA4">
          <w:rPr>
            <w:rFonts w:ascii="Verdana" w:eastAsia="宋体" w:hAnsi="Verdana" w:cs="宋体"/>
            <w:color w:val="145D7B"/>
            <w:sz w:val="18"/>
          </w:rPr>
          <w:t>苹果的</w:t>
        </w:r>
        <w:r w:rsidRPr="00066FA4">
          <w:rPr>
            <w:rFonts w:ascii="Verdana" w:eastAsia="宋体" w:hAnsi="Verdana" w:cs="宋体"/>
            <w:color w:val="145D7B"/>
            <w:sz w:val="18"/>
          </w:rPr>
          <w:t>iPhone</w:t>
        </w:r>
        <w:r w:rsidRPr="00066FA4">
          <w:rPr>
            <w:rFonts w:ascii="Verdana" w:eastAsia="宋体" w:hAnsi="Verdana" w:cs="宋体"/>
            <w:color w:val="145D7B"/>
            <w:sz w:val="18"/>
          </w:rPr>
          <w:t>开发人员中心网站</w:t>
        </w:r>
        <w:r w:rsidRPr="00066FA4">
          <w:rPr>
            <w:rFonts w:ascii="Verdana" w:eastAsia="宋体" w:hAnsi="Verdana" w:cs="宋体"/>
            <w:color w:val="550055"/>
            <w:sz w:val="18"/>
            <w:szCs w:val="18"/>
          </w:rPr>
          <w:fldChar w:fldCharType="end"/>
        </w:r>
        <w:r w:rsidRPr="00066FA4">
          <w:rPr>
            <w:rFonts w:ascii="Verdana" w:eastAsia="宋体" w:hAnsi="Verdana" w:cs="宋体"/>
            <w:color w:val="550055"/>
            <w:sz w:val="18"/>
            <w:szCs w:val="18"/>
          </w:rPr>
          <w:t>了解更新信息。</w:t>
        </w:r>
      </w:ins>
    </w:p>
    <w:p w:rsidR="00066FA4" w:rsidRPr="00066FA4" w:rsidRDefault="00066FA4" w:rsidP="00066FA4">
      <w:pPr>
        <w:shd w:val="clear" w:color="auto" w:fill="FFFFFF"/>
        <w:adjustRightInd/>
        <w:snapToGrid/>
        <w:spacing w:before="100" w:beforeAutospacing="1" w:after="100" w:afterAutospacing="1" w:line="300" w:lineRule="atLeast"/>
        <w:outlineLvl w:val="2"/>
        <w:rPr>
          <w:ins w:id="963" w:author="Unknown"/>
          <w:rFonts w:ascii="Verdana" w:eastAsia="宋体" w:hAnsi="Verdana" w:cs="宋体"/>
          <w:b/>
          <w:bCs/>
          <w:color w:val="352F28"/>
          <w:sz w:val="21"/>
          <w:szCs w:val="21"/>
        </w:rPr>
      </w:pPr>
      <w:ins w:id="964" w:author="Unknown">
        <w:r w:rsidRPr="00066FA4">
          <w:rPr>
            <w:rFonts w:ascii="Verdana" w:eastAsia="宋体" w:hAnsi="Verdana" w:cs="宋体"/>
            <w:b/>
            <w:bCs/>
            <w:color w:val="352F28"/>
            <w:sz w:val="21"/>
            <w:szCs w:val="21"/>
          </w:rPr>
          <w:t xml:space="preserve">Stripping Level (Pro-only) </w:t>
        </w:r>
        <w:r w:rsidRPr="00066FA4">
          <w:rPr>
            <w:rFonts w:ascii="Verdana" w:eastAsia="宋体" w:hAnsi="Verdana" w:cs="宋体"/>
            <w:b/>
            <w:bCs/>
            <w:color w:val="352F28"/>
            <w:sz w:val="21"/>
            <w:szCs w:val="21"/>
          </w:rPr>
          <w:t>剥离级别（仅专业版）</w:t>
        </w:r>
      </w:ins>
    </w:p>
    <w:p w:rsidR="00066FA4" w:rsidRPr="00066FA4" w:rsidRDefault="00066FA4" w:rsidP="00066FA4">
      <w:pPr>
        <w:shd w:val="clear" w:color="auto" w:fill="FFFFFF"/>
        <w:adjustRightInd/>
        <w:snapToGrid/>
        <w:spacing w:before="100" w:beforeAutospacing="1" w:after="100" w:afterAutospacing="1" w:line="300" w:lineRule="atLeast"/>
        <w:rPr>
          <w:ins w:id="965" w:author="Unknown"/>
          <w:rFonts w:ascii="Verdana" w:eastAsia="宋体" w:hAnsi="Verdana" w:cs="宋体"/>
          <w:color w:val="352F28"/>
          <w:sz w:val="18"/>
          <w:szCs w:val="18"/>
        </w:rPr>
      </w:pPr>
      <w:ins w:id="966" w:author="Unknown">
        <w:r w:rsidRPr="00066FA4">
          <w:rPr>
            <w:rFonts w:ascii="Verdana" w:eastAsia="宋体" w:hAnsi="Verdana" w:cs="宋体"/>
            <w:color w:val="352F28"/>
            <w:sz w:val="18"/>
            <w:szCs w:val="18"/>
          </w:rPr>
          <w:t>Most games don't use all necessary dlls. With this option, you can strip out unused parts to reduce the size of the built player on iOS devices. If your game is using classes that would normally be stripped out by the option you currently have selected, you'll be presented with a Debug message when you make a build.</w:t>
        </w:r>
      </w:ins>
    </w:p>
    <w:p w:rsidR="00066FA4" w:rsidRPr="00066FA4" w:rsidRDefault="00066FA4" w:rsidP="00066FA4">
      <w:pPr>
        <w:shd w:val="clear" w:color="auto" w:fill="FFFFFF"/>
        <w:adjustRightInd/>
        <w:snapToGrid/>
        <w:spacing w:before="100" w:beforeAutospacing="1" w:after="100" w:afterAutospacing="1" w:line="300" w:lineRule="atLeast"/>
        <w:rPr>
          <w:ins w:id="967" w:author="Unknown"/>
          <w:rFonts w:ascii="Verdana" w:eastAsia="宋体" w:hAnsi="Verdana" w:cs="宋体"/>
          <w:color w:val="550055"/>
          <w:sz w:val="18"/>
          <w:szCs w:val="18"/>
        </w:rPr>
      </w:pPr>
      <w:ins w:id="968" w:author="Unknown">
        <w:r w:rsidRPr="00066FA4">
          <w:rPr>
            <w:rFonts w:ascii="Verdana" w:eastAsia="宋体" w:hAnsi="Verdana" w:cs="宋体"/>
            <w:color w:val="550055"/>
            <w:sz w:val="18"/>
            <w:szCs w:val="18"/>
          </w:rPr>
          <w:t>大多数游戏并不使用</w:t>
        </w:r>
        <w:r w:rsidRPr="00066FA4">
          <w:rPr>
            <w:rFonts w:ascii="Verdana" w:eastAsia="宋体" w:hAnsi="Verdana" w:cs="宋体"/>
            <w:color w:val="550055"/>
            <w:sz w:val="18"/>
            <w:szCs w:val="18"/>
          </w:rPr>
          <w:t>dll</w:t>
        </w:r>
        <w:r w:rsidRPr="00066FA4">
          <w:rPr>
            <w:rFonts w:ascii="Verdana" w:eastAsia="宋体" w:hAnsi="Verdana" w:cs="宋体"/>
            <w:color w:val="550055"/>
            <w:sz w:val="18"/>
            <w:szCs w:val="18"/>
          </w:rPr>
          <w:t>的全部功能，有了这个选项，你可以去掉未使用的部分，以减少</w:t>
        </w:r>
        <w:r w:rsidRPr="00066FA4">
          <w:rPr>
            <w:rFonts w:ascii="Verdana" w:eastAsia="宋体" w:hAnsi="Verdana" w:cs="宋体"/>
            <w:color w:val="550055"/>
            <w:sz w:val="18"/>
            <w:szCs w:val="18"/>
          </w:rPr>
          <w:t>iOS</w:t>
        </w:r>
        <w:r w:rsidRPr="00066FA4">
          <w:rPr>
            <w:rFonts w:ascii="Verdana" w:eastAsia="宋体" w:hAnsi="Verdana" w:cs="宋体"/>
            <w:color w:val="550055"/>
            <w:sz w:val="18"/>
            <w:szCs w:val="18"/>
          </w:rPr>
          <w:t>设备上的内置播放器的大小。如果你的游戏使用通过当前选择的选项被剥离的类，当编译游戏时会看到一个调试信息。</w:t>
        </w:r>
      </w:ins>
    </w:p>
    <w:p w:rsidR="00066FA4" w:rsidRPr="00066FA4" w:rsidRDefault="00066FA4" w:rsidP="00066FA4">
      <w:pPr>
        <w:shd w:val="clear" w:color="auto" w:fill="FFFFFF"/>
        <w:adjustRightInd/>
        <w:snapToGrid/>
        <w:spacing w:before="100" w:beforeAutospacing="1" w:after="100" w:afterAutospacing="1" w:line="300" w:lineRule="atLeast"/>
        <w:outlineLvl w:val="2"/>
        <w:rPr>
          <w:ins w:id="969" w:author="Unknown"/>
          <w:rFonts w:ascii="Verdana" w:eastAsia="宋体" w:hAnsi="Verdana" w:cs="宋体"/>
          <w:b/>
          <w:bCs/>
          <w:color w:val="352F28"/>
          <w:sz w:val="21"/>
          <w:szCs w:val="21"/>
        </w:rPr>
      </w:pPr>
      <w:ins w:id="970" w:author="Unknown">
        <w:r w:rsidRPr="00066FA4">
          <w:rPr>
            <w:rFonts w:ascii="Verdana" w:eastAsia="宋体" w:hAnsi="Verdana" w:cs="宋体"/>
            <w:b/>
            <w:bCs/>
            <w:color w:val="352F28"/>
            <w:sz w:val="21"/>
            <w:szCs w:val="21"/>
          </w:rPr>
          <w:t xml:space="preserve">Script Call Optimization </w:t>
        </w:r>
        <w:r w:rsidRPr="00066FA4">
          <w:rPr>
            <w:rFonts w:ascii="Verdana" w:eastAsia="宋体" w:hAnsi="Verdana" w:cs="宋体"/>
            <w:b/>
            <w:bCs/>
            <w:color w:val="352F28"/>
            <w:sz w:val="21"/>
            <w:szCs w:val="21"/>
          </w:rPr>
          <w:t>脚本调用优化</w:t>
        </w:r>
      </w:ins>
    </w:p>
    <w:p w:rsidR="00066FA4" w:rsidRPr="00066FA4" w:rsidRDefault="00066FA4" w:rsidP="00066FA4">
      <w:pPr>
        <w:shd w:val="clear" w:color="auto" w:fill="FFFFFF"/>
        <w:adjustRightInd/>
        <w:snapToGrid/>
        <w:spacing w:before="100" w:beforeAutospacing="1" w:after="100" w:afterAutospacing="1" w:line="300" w:lineRule="atLeast"/>
        <w:rPr>
          <w:ins w:id="971" w:author="Unknown"/>
          <w:rFonts w:ascii="Verdana" w:eastAsia="宋体" w:hAnsi="Verdana" w:cs="宋体"/>
          <w:color w:val="352F28"/>
          <w:sz w:val="18"/>
          <w:szCs w:val="18"/>
        </w:rPr>
      </w:pPr>
      <w:ins w:id="972" w:author="Unknown">
        <w:r w:rsidRPr="00066FA4">
          <w:rPr>
            <w:rFonts w:ascii="Verdana" w:eastAsia="宋体" w:hAnsi="Verdana" w:cs="宋体"/>
            <w:color w:val="352F28"/>
            <w:sz w:val="18"/>
            <w:szCs w:val="18"/>
          </w:rPr>
          <w:t xml:space="preserve">A good development practice on iOS is to never rely on exception handling (either internally or through the use of try/catch blocks). When using the default </w:t>
        </w:r>
        <w:r w:rsidRPr="00066FA4">
          <w:rPr>
            <w:rFonts w:ascii="Verdana" w:eastAsia="宋体" w:hAnsi="Verdana" w:cs="宋体"/>
            <w:b/>
            <w:bCs/>
            <w:color w:val="352F28"/>
            <w:sz w:val="18"/>
          </w:rPr>
          <w:t>Slow and Safe</w:t>
        </w:r>
        <w:r w:rsidRPr="00066FA4">
          <w:rPr>
            <w:rFonts w:ascii="Verdana" w:eastAsia="宋体" w:hAnsi="Verdana" w:cs="宋体"/>
            <w:color w:val="352F28"/>
            <w:sz w:val="18"/>
            <w:szCs w:val="18"/>
          </w:rPr>
          <w:t xml:space="preserve"> option, any exceptions that occur on the device will be caught and a stack trace will be provided. When using the </w:t>
        </w:r>
        <w:r w:rsidRPr="00066FA4">
          <w:rPr>
            <w:rFonts w:ascii="Verdana" w:eastAsia="宋体" w:hAnsi="Verdana" w:cs="宋体"/>
            <w:b/>
            <w:bCs/>
            <w:color w:val="352F28"/>
            <w:sz w:val="18"/>
          </w:rPr>
          <w:t>Fast but no Exceptions</w:t>
        </w:r>
        <w:r w:rsidRPr="00066FA4">
          <w:rPr>
            <w:rFonts w:ascii="Verdana" w:eastAsia="宋体" w:hAnsi="Verdana" w:cs="宋体"/>
            <w:color w:val="352F28"/>
            <w:sz w:val="18"/>
            <w:szCs w:val="18"/>
          </w:rPr>
          <w:t xml:space="preserve"> option, any exceptions that occur will crash the game, and no stack trace will be provided. However, the game will run faster since the processor is not diverting power to handle exceptions. When releasing your game to the world, it's best to publish with the </w:t>
        </w:r>
        <w:r w:rsidRPr="00066FA4">
          <w:rPr>
            <w:rFonts w:ascii="Verdana" w:eastAsia="宋体" w:hAnsi="Verdana" w:cs="宋体"/>
            <w:b/>
            <w:bCs/>
            <w:color w:val="352F28"/>
            <w:sz w:val="18"/>
          </w:rPr>
          <w:t>Fast but no Exceptions</w:t>
        </w:r>
        <w:r w:rsidRPr="00066FA4">
          <w:rPr>
            <w:rFonts w:ascii="Verdana" w:eastAsia="宋体" w:hAnsi="Verdana" w:cs="宋体"/>
            <w:color w:val="352F28"/>
            <w:sz w:val="18"/>
            <w:szCs w:val="18"/>
          </w:rPr>
          <w:t xml:space="preserve"> option.</w:t>
        </w:r>
      </w:ins>
    </w:p>
    <w:p w:rsidR="00066FA4" w:rsidRPr="00066FA4" w:rsidRDefault="00066FA4" w:rsidP="00066FA4">
      <w:pPr>
        <w:shd w:val="clear" w:color="auto" w:fill="FFFFFF"/>
        <w:adjustRightInd/>
        <w:snapToGrid/>
        <w:spacing w:before="100" w:beforeAutospacing="1" w:after="100" w:afterAutospacing="1" w:line="300" w:lineRule="atLeast"/>
        <w:rPr>
          <w:ins w:id="973" w:author="Unknown"/>
          <w:rFonts w:ascii="Verdana" w:eastAsia="宋体" w:hAnsi="Verdana" w:cs="宋体"/>
          <w:color w:val="550055"/>
          <w:sz w:val="18"/>
          <w:szCs w:val="18"/>
        </w:rPr>
      </w:pPr>
      <w:ins w:id="974" w:author="Unknown">
        <w:r w:rsidRPr="00066FA4">
          <w:rPr>
            <w:rFonts w:ascii="Verdana" w:eastAsia="宋体" w:hAnsi="Verdana" w:cs="宋体"/>
            <w:color w:val="550055"/>
            <w:sz w:val="18"/>
            <w:szCs w:val="18"/>
          </w:rPr>
          <w:t>在</w:t>
        </w:r>
        <w:r w:rsidRPr="00066FA4">
          <w:rPr>
            <w:rFonts w:ascii="Verdana" w:eastAsia="宋体" w:hAnsi="Verdana" w:cs="宋体"/>
            <w:color w:val="550055"/>
            <w:sz w:val="18"/>
            <w:szCs w:val="18"/>
          </w:rPr>
          <w:t>iOS</w:t>
        </w:r>
        <w:r w:rsidRPr="00066FA4">
          <w:rPr>
            <w:rFonts w:ascii="Verdana" w:eastAsia="宋体" w:hAnsi="Verdana" w:cs="宋体"/>
            <w:color w:val="550055"/>
            <w:sz w:val="18"/>
            <w:szCs w:val="18"/>
          </w:rPr>
          <w:t>一个良好的开发习惯是从不依赖异常处理（无论是内部或通过使用</w:t>
        </w:r>
        <w:r w:rsidRPr="00066FA4">
          <w:rPr>
            <w:rFonts w:ascii="Verdana" w:eastAsia="宋体" w:hAnsi="Verdana" w:cs="宋体"/>
            <w:color w:val="550055"/>
            <w:sz w:val="18"/>
            <w:szCs w:val="18"/>
          </w:rPr>
          <w:t>try/catch</w:t>
        </w:r>
        <w:r w:rsidRPr="00066FA4">
          <w:rPr>
            <w:rFonts w:ascii="Verdana" w:eastAsia="宋体" w:hAnsi="Verdana" w:cs="宋体"/>
            <w:color w:val="550055"/>
            <w:sz w:val="18"/>
            <w:szCs w:val="18"/>
          </w:rPr>
          <w:t>块）。当使用默认的</w:t>
        </w:r>
        <w:r w:rsidRPr="00066FA4">
          <w:rPr>
            <w:rFonts w:ascii="Verdana" w:eastAsia="宋体" w:hAnsi="Verdana" w:cs="宋体"/>
            <w:b/>
            <w:bCs/>
            <w:color w:val="550055"/>
            <w:sz w:val="18"/>
          </w:rPr>
          <w:t>Slow and Safe</w:t>
        </w:r>
        <w:r w:rsidRPr="00066FA4">
          <w:rPr>
            <w:rFonts w:ascii="Verdana" w:eastAsia="宋体" w:hAnsi="Verdana" w:cs="宋体"/>
            <w:color w:val="550055"/>
            <w:sz w:val="18"/>
            <w:szCs w:val="18"/>
          </w:rPr>
          <w:t>选项，设备上发生的任何异常将被捕获，将提供一个堆栈跟踪。当使用</w:t>
        </w:r>
        <w:r w:rsidRPr="00066FA4">
          <w:rPr>
            <w:rFonts w:ascii="Verdana" w:eastAsia="宋体" w:hAnsi="Verdana" w:cs="宋体"/>
            <w:b/>
            <w:bCs/>
            <w:color w:val="550055"/>
            <w:sz w:val="18"/>
          </w:rPr>
          <w:t>Fast but no Exceptions</w:t>
        </w:r>
        <w:r w:rsidRPr="00066FA4">
          <w:rPr>
            <w:rFonts w:ascii="Verdana" w:eastAsia="宋体" w:hAnsi="Verdana" w:cs="宋体"/>
            <w:color w:val="550055"/>
            <w:sz w:val="18"/>
            <w:szCs w:val="18"/>
          </w:rPr>
          <w:t>选项，发生的任何异常将导致游戏崩溃，不提供堆栈跟踪信息；然而游戏将运行的更快，因为处理器不分配运算来处理异常。当正式发布游戏时，最好带有</w:t>
        </w:r>
        <w:r w:rsidRPr="00066FA4">
          <w:rPr>
            <w:rFonts w:ascii="Verdana" w:eastAsia="宋体" w:hAnsi="Verdana" w:cs="宋体"/>
            <w:b/>
            <w:bCs/>
            <w:color w:val="550055"/>
            <w:sz w:val="18"/>
          </w:rPr>
          <w:t>Fast but no Exceptions</w:t>
        </w:r>
        <w:r w:rsidRPr="00066FA4">
          <w:rPr>
            <w:rFonts w:ascii="Verdana" w:eastAsia="宋体" w:hAnsi="Verdana" w:cs="宋体"/>
            <w:color w:val="550055"/>
            <w:sz w:val="18"/>
            <w:szCs w:val="18"/>
          </w:rPr>
          <w:t>选项。</w:t>
        </w:r>
      </w:ins>
    </w:p>
    <w:p w:rsidR="00066FA4" w:rsidRPr="00066FA4" w:rsidRDefault="00066FA4" w:rsidP="00066FA4">
      <w:pPr>
        <w:shd w:val="clear" w:color="auto" w:fill="FFFFFF"/>
        <w:adjustRightInd/>
        <w:snapToGrid/>
        <w:spacing w:after="0" w:line="300" w:lineRule="atLeast"/>
        <w:rPr>
          <w:ins w:id="975" w:author="Unknown"/>
          <w:rFonts w:ascii="Verdana" w:eastAsia="宋体" w:hAnsi="Verdana" w:cs="宋体"/>
          <w:b/>
          <w:bCs/>
          <w:color w:val="352F28"/>
          <w:sz w:val="27"/>
          <w:szCs w:val="27"/>
        </w:rPr>
      </w:pPr>
      <w:ins w:id="976" w:author="Unknown">
        <w:r w:rsidRPr="00066FA4">
          <w:rPr>
            <w:rFonts w:ascii="Verdana" w:eastAsia="宋体" w:hAnsi="Verdana" w:cs="宋体"/>
            <w:b/>
            <w:bCs/>
            <w:color w:val="352F28"/>
            <w:sz w:val="27"/>
            <w:szCs w:val="27"/>
          </w:rPr>
          <w:t>Android</w:t>
        </w:r>
      </w:ins>
    </w:p>
    <w:p w:rsidR="00066FA4" w:rsidRPr="00066FA4" w:rsidRDefault="00066FA4" w:rsidP="00066FA4">
      <w:pPr>
        <w:shd w:val="clear" w:color="auto" w:fill="FFFFFF"/>
        <w:adjustRightInd/>
        <w:snapToGrid/>
        <w:spacing w:before="100" w:beforeAutospacing="1" w:after="100" w:afterAutospacing="1" w:line="300" w:lineRule="atLeast"/>
        <w:outlineLvl w:val="2"/>
        <w:rPr>
          <w:ins w:id="977" w:author="Unknown"/>
          <w:rFonts w:ascii="Verdana" w:eastAsia="宋体" w:hAnsi="Verdana" w:cs="宋体"/>
          <w:b/>
          <w:bCs/>
          <w:color w:val="352F28"/>
          <w:sz w:val="21"/>
          <w:szCs w:val="21"/>
        </w:rPr>
      </w:pPr>
      <w:ins w:id="978" w:author="Unknown">
        <w:r w:rsidRPr="00066FA4">
          <w:rPr>
            <w:rFonts w:ascii="Verdana" w:eastAsia="宋体" w:hAnsi="Verdana" w:cs="宋体"/>
            <w:b/>
            <w:bCs/>
            <w:color w:val="352F28"/>
            <w:sz w:val="21"/>
            <w:szCs w:val="21"/>
          </w:rPr>
          <w:t xml:space="preserve">Bundle Identifier </w:t>
        </w:r>
        <w:r w:rsidRPr="00066FA4">
          <w:rPr>
            <w:rFonts w:ascii="Verdana" w:eastAsia="宋体" w:hAnsi="Verdana" w:cs="宋体"/>
            <w:b/>
            <w:bCs/>
            <w:color w:val="352F28"/>
            <w:sz w:val="21"/>
            <w:szCs w:val="21"/>
          </w:rPr>
          <w:t>包标识符</w:t>
        </w:r>
      </w:ins>
    </w:p>
    <w:p w:rsidR="00066FA4" w:rsidRPr="00066FA4" w:rsidRDefault="00066FA4" w:rsidP="00066FA4">
      <w:pPr>
        <w:shd w:val="clear" w:color="auto" w:fill="FFFFFF"/>
        <w:adjustRightInd/>
        <w:snapToGrid/>
        <w:spacing w:before="100" w:beforeAutospacing="1" w:after="100" w:afterAutospacing="1" w:line="300" w:lineRule="atLeast"/>
        <w:rPr>
          <w:ins w:id="979" w:author="Unknown"/>
          <w:rFonts w:ascii="Verdana" w:eastAsia="宋体" w:hAnsi="Verdana" w:cs="宋体"/>
          <w:color w:val="352F28"/>
          <w:sz w:val="18"/>
          <w:szCs w:val="18"/>
        </w:rPr>
      </w:pPr>
      <w:ins w:id="980" w:author="Unknown">
        <w:r w:rsidRPr="00066FA4">
          <w:rPr>
            <w:rFonts w:ascii="Verdana" w:eastAsia="宋体" w:hAnsi="Verdana" w:cs="宋体"/>
            <w:color w:val="352F28"/>
            <w:sz w:val="18"/>
            <w:szCs w:val="18"/>
          </w:rPr>
          <w:t xml:space="preserve">The </w:t>
        </w:r>
        <w:r w:rsidRPr="00066FA4">
          <w:rPr>
            <w:rFonts w:ascii="Verdana" w:eastAsia="宋体" w:hAnsi="Verdana" w:cs="宋体"/>
            <w:b/>
            <w:bCs/>
            <w:color w:val="352F28"/>
            <w:sz w:val="18"/>
          </w:rPr>
          <w:t>Bundle Identifier</w:t>
        </w:r>
        <w:r w:rsidRPr="00066FA4">
          <w:rPr>
            <w:rFonts w:ascii="Verdana" w:eastAsia="宋体" w:hAnsi="Verdana" w:cs="宋体"/>
            <w:color w:val="352F28"/>
            <w:sz w:val="18"/>
            <w:szCs w:val="18"/>
          </w:rPr>
          <w:t xml:space="preserve"> string is the unique name of your application when published to the Android Market and installed on the device. The basic structure of the identifier is </w:t>
        </w:r>
        <w:r w:rsidRPr="00066FA4">
          <w:rPr>
            <w:rFonts w:ascii="Verdana" w:eastAsia="宋体" w:hAnsi="Verdana" w:cs="宋体"/>
            <w:b/>
            <w:bCs/>
            <w:color w:val="352F28"/>
            <w:sz w:val="18"/>
          </w:rPr>
          <w:t>com.CompanyName.GameName</w:t>
        </w:r>
        <w:r w:rsidRPr="00066FA4">
          <w:rPr>
            <w:rFonts w:ascii="Verdana" w:eastAsia="宋体" w:hAnsi="Verdana" w:cs="宋体"/>
            <w:color w:val="352F28"/>
            <w:sz w:val="18"/>
            <w:szCs w:val="18"/>
          </w:rPr>
          <w:t>, and can be chosen arbitrarily. In Unity this field is shared with the iOS Player Settings for convenience.</w:t>
        </w:r>
      </w:ins>
    </w:p>
    <w:p w:rsidR="00066FA4" w:rsidRPr="00066FA4" w:rsidRDefault="00066FA4" w:rsidP="00066FA4">
      <w:pPr>
        <w:shd w:val="clear" w:color="auto" w:fill="FFFFFF"/>
        <w:adjustRightInd/>
        <w:snapToGrid/>
        <w:spacing w:before="100" w:beforeAutospacing="1" w:after="100" w:afterAutospacing="1" w:line="300" w:lineRule="atLeast"/>
        <w:rPr>
          <w:ins w:id="981" w:author="Unknown"/>
          <w:rFonts w:ascii="Verdana" w:eastAsia="宋体" w:hAnsi="Verdana" w:cs="宋体"/>
          <w:color w:val="550055"/>
          <w:sz w:val="18"/>
          <w:szCs w:val="18"/>
        </w:rPr>
      </w:pPr>
      <w:ins w:id="982" w:author="Unknown">
        <w:r w:rsidRPr="00066FA4">
          <w:rPr>
            <w:rFonts w:ascii="Verdana" w:eastAsia="宋体" w:hAnsi="Verdana" w:cs="宋体"/>
            <w:color w:val="550055"/>
            <w:sz w:val="18"/>
            <w:szCs w:val="18"/>
          </w:rPr>
          <w:t>当发布到</w:t>
        </w:r>
        <w:r w:rsidRPr="00066FA4">
          <w:rPr>
            <w:rFonts w:ascii="Verdana" w:eastAsia="宋体" w:hAnsi="Verdana" w:cs="宋体"/>
            <w:color w:val="550055"/>
            <w:sz w:val="18"/>
            <w:szCs w:val="18"/>
          </w:rPr>
          <w:t>Android Market</w:t>
        </w:r>
        <w:r w:rsidRPr="00066FA4">
          <w:rPr>
            <w:rFonts w:ascii="Verdana" w:eastAsia="宋体" w:hAnsi="Verdana" w:cs="宋体"/>
            <w:color w:val="550055"/>
            <w:sz w:val="18"/>
            <w:szCs w:val="18"/>
          </w:rPr>
          <w:t>和在设备上安装，包标识符字符串是应用程序唯一的名称。标识符的基本结构是</w:t>
        </w:r>
        <w:r w:rsidRPr="00066FA4">
          <w:rPr>
            <w:rFonts w:ascii="Verdana" w:eastAsia="宋体" w:hAnsi="Verdana" w:cs="宋体"/>
            <w:b/>
            <w:bCs/>
            <w:color w:val="550055"/>
            <w:sz w:val="18"/>
          </w:rPr>
          <w:t>com.CompanyName.GameName</w:t>
        </w:r>
        <w:r w:rsidRPr="00066FA4">
          <w:rPr>
            <w:rFonts w:ascii="Verdana" w:eastAsia="宋体" w:hAnsi="Verdana" w:cs="宋体"/>
            <w:color w:val="550055"/>
            <w:sz w:val="18"/>
            <w:szCs w:val="18"/>
          </w:rPr>
          <w:t>。在</w:t>
        </w:r>
        <w:r w:rsidRPr="00066FA4">
          <w:rPr>
            <w:rFonts w:ascii="Verdana" w:eastAsia="宋体" w:hAnsi="Verdana" w:cs="宋体"/>
            <w:color w:val="550055"/>
            <w:sz w:val="18"/>
            <w:szCs w:val="18"/>
          </w:rPr>
          <w:t>Unity</w:t>
        </w:r>
        <w:r w:rsidRPr="00066FA4">
          <w:rPr>
            <w:rFonts w:ascii="Verdana" w:eastAsia="宋体" w:hAnsi="Verdana" w:cs="宋体"/>
            <w:color w:val="550055"/>
            <w:sz w:val="18"/>
            <w:szCs w:val="18"/>
          </w:rPr>
          <w:t>为方便起见，该字段与</w:t>
        </w:r>
        <w:r w:rsidRPr="00066FA4">
          <w:rPr>
            <w:rFonts w:ascii="Verdana" w:eastAsia="宋体" w:hAnsi="Verdana" w:cs="宋体"/>
            <w:color w:val="550055"/>
            <w:sz w:val="18"/>
            <w:szCs w:val="18"/>
          </w:rPr>
          <w:t>iOS Player Settings</w:t>
        </w:r>
        <w:r w:rsidRPr="00066FA4">
          <w:rPr>
            <w:rFonts w:ascii="Verdana" w:eastAsia="宋体" w:hAnsi="Verdana" w:cs="宋体"/>
            <w:color w:val="550055"/>
            <w:sz w:val="18"/>
            <w:szCs w:val="18"/>
          </w:rPr>
          <w:t>共享。</w:t>
        </w:r>
      </w:ins>
    </w:p>
    <w:p w:rsidR="00066FA4" w:rsidRPr="00066FA4" w:rsidRDefault="00066FA4" w:rsidP="00066FA4">
      <w:pPr>
        <w:shd w:val="clear" w:color="auto" w:fill="FFFFFF"/>
        <w:adjustRightInd/>
        <w:snapToGrid/>
        <w:spacing w:before="100" w:beforeAutospacing="1" w:after="100" w:afterAutospacing="1" w:line="300" w:lineRule="atLeast"/>
        <w:outlineLvl w:val="2"/>
        <w:rPr>
          <w:ins w:id="983" w:author="Unknown"/>
          <w:rFonts w:ascii="Verdana" w:eastAsia="宋体" w:hAnsi="Verdana" w:cs="宋体"/>
          <w:b/>
          <w:bCs/>
          <w:color w:val="352F28"/>
          <w:sz w:val="21"/>
          <w:szCs w:val="21"/>
        </w:rPr>
      </w:pPr>
      <w:ins w:id="984" w:author="Unknown">
        <w:r w:rsidRPr="00066FA4">
          <w:rPr>
            <w:rFonts w:ascii="Verdana" w:eastAsia="宋体" w:hAnsi="Verdana" w:cs="宋体"/>
            <w:b/>
            <w:bCs/>
            <w:color w:val="352F28"/>
            <w:sz w:val="21"/>
            <w:szCs w:val="21"/>
          </w:rPr>
          <w:t xml:space="preserve">Stripping Level (Pro-only) </w:t>
        </w:r>
        <w:r w:rsidRPr="00066FA4">
          <w:rPr>
            <w:rFonts w:ascii="Verdana" w:eastAsia="宋体" w:hAnsi="Verdana" w:cs="宋体"/>
            <w:b/>
            <w:bCs/>
            <w:color w:val="352F28"/>
            <w:sz w:val="21"/>
            <w:szCs w:val="21"/>
          </w:rPr>
          <w:t>剥离级别（仅专业版）</w:t>
        </w:r>
      </w:ins>
    </w:p>
    <w:p w:rsidR="00066FA4" w:rsidRPr="00066FA4" w:rsidRDefault="00066FA4" w:rsidP="00066FA4">
      <w:pPr>
        <w:shd w:val="clear" w:color="auto" w:fill="FFFFFF"/>
        <w:adjustRightInd/>
        <w:snapToGrid/>
        <w:spacing w:before="100" w:beforeAutospacing="1" w:after="100" w:afterAutospacing="1" w:line="300" w:lineRule="atLeast"/>
        <w:rPr>
          <w:ins w:id="985" w:author="Unknown"/>
          <w:rFonts w:ascii="Verdana" w:eastAsia="宋体" w:hAnsi="Verdana" w:cs="宋体"/>
          <w:color w:val="352F28"/>
          <w:sz w:val="18"/>
          <w:szCs w:val="18"/>
        </w:rPr>
      </w:pPr>
      <w:ins w:id="986" w:author="Unknown">
        <w:r w:rsidRPr="00066FA4">
          <w:rPr>
            <w:rFonts w:ascii="Verdana" w:eastAsia="宋体" w:hAnsi="Verdana" w:cs="宋体"/>
            <w:color w:val="352F28"/>
            <w:sz w:val="18"/>
            <w:szCs w:val="18"/>
          </w:rPr>
          <w:t>Most games don't use all the functionality of the provided dlls. With this option, you can strip out unused parts to reduce the size of the built player on Android devices.</w:t>
        </w:r>
      </w:ins>
    </w:p>
    <w:p w:rsidR="00066FA4" w:rsidRPr="00066FA4" w:rsidRDefault="00066FA4" w:rsidP="00066FA4">
      <w:pPr>
        <w:shd w:val="clear" w:color="auto" w:fill="FFFFFF"/>
        <w:adjustRightInd/>
        <w:snapToGrid/>
        <w:spacing w:before="100" w:beforeAutospacing="1" w:after="100" w:afterAutospacing="1" w:line="300" w:lineRule="atLeast"/>
        <w:rPr>
          <w:ins w:id="987" w:author="Unknown"/>
          <w:rFonts w:ascii="Verdana" w:eastAsia="宋体" w:hAnsi="Verdana" w:cs="宋体"/>
          <w:color w:val="550055"/>
          <w:sz w:val="18"/>
          <w:szCs w:val="18"/>
        </w:rPr>
      </w:pPr>
      <w:ins w:id="988" w:author="Unknown">
        <w:r w:rsidRPr="00066FA4">
          <w:rPr>
            <w:rFonts w:ascii="Verdana" w:eastAsia="宋体" w:hAnsi="Verdana" w:cs="宋体"/>
            <w:color w:val="550055"/>
            <w:sz w:val="18"/>
            <w:szCs w:val="18"/>
          </w:rPr>
          <w:t>大多数游戏不使用所提供</w:t>
        </w:r>
        <w:r w:rsidRPr="00066FA4">
          <w:rPr>
            <w:rFonts w:ascii="Verdana" w:eastAsia="宋体" w:hAnsi="Verdana" w:cs="宋体"/>
            <w:color w:val="550055"/>
            <w:sz w:val="18"/>
            <w:szCs w:val="18"/>
          </w:rPr>
          <w:t>dll</w:t>
        </w:r>
        <w:r w:rsidRPr="00066FA4">
          <w:rPr>
            <w:rFonts w:ascii="Verdana" w:eastAsia="宋体" w:hAnsi="Verdana" w:cs="宋体"/>
            <w:color w:val="550055"/>
            <w:sz w:val="18"/>
            <w:szCs w:val="18"/>
          </w:rPr>
          <w:t>的所有功能。使用此选项，你可以去掉未使用的部分，以减少在</w:t>
        </w:r>
        <w:r w:rsidRPr="00066FA4">
          <w:rPr>
            <w:rFonts w:ascii="Verdana" w:eastAsia="宋体" w:hAnsi="Verdana" w:cs="宋体"/>
            <w:color w:val="550055"/>
            <w:sz w:val="18"/>
            <w:szCs w:val="18"/>
          </w:rPr>
          <w:t>Android</w:t>
        </w:r>
        <w:r w:rsidRPr="00066FA4">
          <w:rPr>
            <w:rFonts w:ascii="Verdana" w:eastAsia="宋体" w:hAnsi="Verdana" w:cs="宋体"/>
            <w:color w:val="550055"/>
            <w:sz w:val="18"/>
            <w:szCs w:val="18"/>
          </w:rPr>
          <w:t>设备上播放器的大小。</w:t>
        </w:r>
      </w:ins>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638EA"/>
    <w:multiLevelType w:val="multilevel"/>
    <w:tmpl w:val="76A8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7488F"/>
    <w:multiLevelType w:val="multilevel"/>
    <w:tmpl w:val="B80C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2E62D7"/>
    <w:multiLevelType w:val="multilevel"/>
    <w:tmpl w:val="28DC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FE6F9D"/>
    <w:multiLevelType w:val="multilevel"/>
    <w:tmpl w:val="4DCE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B42870"/>
    <w:multiLevelType w:val="multilevel"/>
    <w:tmpl w:val="21E2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B72B69"/>
    <w:multiLevelType w:val="multilevel"/>
    <w:tmpl w:val="478A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127464"/>
    <w:multiLevelType w:val="multilevel"/>
    <w:tmpl w:val="C1AE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B365BA"/>
    <w:multiLevelType w:val="multilevel"/>
    <w:tmpl w:val="CD4C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255CEE"/>
    <w:multiLevelType w:val="multilevel"/>
    <w:tmpl w:val="A870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9C697A"/>
    <w:multiLevelType w:val="multilevel"/>
    <w:tmpl w:val="6786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D15AAE"/>
    <w:multiLevelType w:val="multilevel"/>
    <w:tmpl w:val="3C64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0638FD"/>
    <w:multiLevelType w:val="multilevel"/>
    <w:tmpl w:val="522E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525372"/>
    <w:multiLevelType w:val="multilevel"/>
    <w:tmpl w:val="EDBE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BC23BF"/>
    <w:multiLevelType w:val="multilevel"/>
    <w:tmpl w:val="2C5E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674587"/>
    <w:multiLevelType w:val="multilevel"/>
    <w:tmpl w:val="FEAC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2E14DF"/>
    <w:multiLevelType w:val="multilevel"/>
    <w:tmpl w:val="CB82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1C4B0F"/>
    <w:multiLevelType w:val="multilevel"/>
    <w:tmpl w:val="714C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2932CA"/>
    <w:multiLevelType w:val="multilevel"/>
    <w:tmpl w:val="4704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13"/>
  </w:num>
  <w:num w:numId="4">
    <w:abstractNumId w:val="0"/>
  </w:num>
  <w:num w:numId="5">
    <w:abstractNumId w:val="15"/>
  </w:num>
  <w:num w:numId="6">
    <w:abstractNumId w:val="16"/>
  </w:num>
  <w:num w:numId="7">
    <w:abstractNumId w:val="4"/>
  </w:num>
  <w:num w:numId="8">
    <w:abstractNumId w:val="12"/>
  </w:num>
  <w:num w:numId="9">
    <w:abstractNumId w:val="9"/>
  </w:num>
  <w:num w:numId="10">
    <w:abstractNumId w:val="10"/>
  </w:num>
  <w:num w:numId="11">
    <w:abstractNumId w:val="14"/>
  </w:num>
  <w:num w:numId="12">
    <w:abstractNumId w:val="6"/>
  </w:num>
  <w:num w:numId="13">
    <w:abstractNumId w:val="5"/>
  </w:num>
  <w:num w:numId="14">
    <w:abstractNumId w:val="17"/>
  </w:num>
  <w:num w:numId="15">
    <w:abstractNumId w:val="8"/>
  </w:num>
  <w:num w:numId="16">
    <w:abstractNumId w:val="1"/>
  </w:num>
  <w:num w:numId="17">
    <w:abstractNumId w:val="7"/>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savePreviewPicture/>
  <w:compat>
    <w:useFELayout/>
  </w:compat>
  <w:rsids>
    <w:rsidRoot w:val="00D31D50"/>
    <w:rsid w:val="00066FA4"/>
    <w:rsid w:val="00323B43"/>
    <w:rsid w:val="003D37D8"/>
    <w:rsid w:val="00426133"/>
    <w:rsid w:val="004358AB"/>
    <w:rsid w:val="008B7726"/>
    <w:rsid w:val="00907EEE"/>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066FA4"/>
    <w:pPr>
      <w:adjustRightInd/>
      <w:snapToGrid/>
      <w:spacing w:after="0" w:line="420" w:lineRule="atLeast"/>
      <w:outlineLvl w:val="0"/>
    </w:pPr>
    <w:rPr>
      <w:rFonts w:ascii="宋体" w:eastAsia="宋体" w:hAnsi="宋体" w:cs="宋体"/>
      <w:b/>
      <w:bCs/>
      <w:kern w:val="36"/>
      <w:sz w:val="36"/>
      <w:szCs w:val="36"/>
    </w:rPr>
  </w:style>
  <w:style w:type="paragraph" w:styleId="2">
    <w:name w:val="heading 2"/>
    <w:basedOn w:val="a"/>
    <w:link w:val="2Char"/>
    <w:uiPriority w:val="9"/>
    <w:qFormat/>
    <w:rsid w:val="00066FA4"/>
    <w:pPr>
      <w:adjustRightInd/>
      <w:snapToGrid/>
      <w:spacing w:before="100" w:beforeAutospacing="1" w:after="100" w:afterAutospacing="1"/>
      <w:outlineLvl w:val="1"/>
    </w:pPr>
    <w:rPr>
      <w:rFonts w:ascii="宋体" w:eastAsia="宋体" w:hAnsi="宋体" w:cs="宋体"/>
      <w:b/>
      <w:bCs/>
      <w:sz w:val="27"/>
      <w:szCs w:val="27"/>
    </w:rPr>
  </w:style>
  <w:style w:type="paragraph" w:styleId="3">
    <w:name w:val="heading 3"/>
    <w:basedOn w:val="a"/>
    <w:link w:val="3Char"/>
    <w:uiPriority w:val="9"/>
    <w:qFormat/>
    <w:rsid w:val="00066FA4"/>
    <w:pPr>
      <w:adjustRightInd/>
      <w:snapToGrid/>
      <w:spacing w:before="100" w:beforeAutospacing="1" w:after="100" w:afterAutospacing="1"/>
      <w:outlineLvl w:val="2"/>
    </w:pPr>
    <w:rPr>
      <w:rFonts w:ascii="宋体" w:eastAsia="宋体" w:hAnsi="宋体" w:cs="宋体"/>
      <w:b/>
      <w:bCs/>
      <w:sz w:val="21"/>
      <w:szCs w:val="21"/>
    </w:rPr>
  </w:style>
  <w:style w:type="paragraph" w:styleId="4">
    <w:name w:val="heading 4"/>
    <w:basedOn w:val="a"/>
    <w:link w:val="4Char"/>
    <w:uiPriority w:val="9"/>
    <w:qFormat/>
    <w:rsid w:val="00066FA4"/>
    <w:pPr>
      <w:adjustRightInd/>
      <w:snapToGrid/>
      <w:spacing w:before="100" w:beforeAutospacing="1" w:after="100" w:afterAutospacing="1"/>
      <w:outlineLvl w:val="3"/>
    </w:pPr>
    <w:rPr>
      <w:rFonts w:ascii="宋体" w:eastAsia="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66FA4"/>
    <w:rPr>
      <w:rFonts w:ascii="宋体" w:eastAsia="宋体" w:hAnsi="宋体" w:cs="宋体"/>
      <w:b/>
      <w:bCs/>
      <w:kern w:val="36"/>
      <w:sz w:val="36"/>
      <w:szCs w:val="36"/>
    </w:rPr>
  </w:style>
  <w:style w:type="character" w:customStyle="1" w:styleId="2Char">
    <w:name w:val="标题 2 Char"/>
    <w:basedOn w:val="a0"/>
    <w:link w:val="2"/>
    <w:uiPriority w:val="9"/>
    <w:rsid w:val="00066FA4"/>
    <w:rPr>
      <w:rFonts w:ascii="宋体" w:eastAsia="宋体" w:hAnsi="宋体" w:cs="宋体"/>
      <w:b/>
      <w:bCs/>
      <w:sz w:val="27"/>
      <w:szCs w:val="27"/>
    </w:rPr>
  </w:style>
  <w:style w:type="character" w:customStyle="1" w:styleId="3Char">
    <w:name w:val="标题 3 Char"/>
    <w:basedOn w:val="a0"/>
    <w:link w:val="3"/>
    <w:uiPriority w:val="9"/>
    <w:rsid w:val="00066FA4"/>
    <w:rPr>
      <w:rFonts w:ascii="宋体" w:eastAsia="宋体" w:hAnsi="宋体" w:cs="宋体"/>
      <w:b/>
      <w:bCs/>
      <w:sz w:val="21"/>
      <w:szCs w:val="21"/>
    </w:rPr>
  </w:style>
  <w:style w:type="character" w:customStyle="1" w:styleId="4Char">
    <w:name w:val="标题 4 Char"/>
    <w:basedOn w:val="a0"/>
    <w:link w:val="4"/>
    <w:uiPriority w:val="9"/>
    <w:rsid w:val="00066FA4"/>
    <w:rPr>
      <w:rFonts w:ascii="宋体" w:eastAsia="宋体" w:hAnsi="宋体" w:cs="宋体"/>
      <w:b/>
      <w:bCs/>
      <w:sz w:val="24"/>
      <w:szCs w:val="24"/>
    </w:rPr>
  </w:style>
  <w:style w:type="character" w:styleId="a3">
    <w:name w:val="Hyperlink"/>
    <w:basedOn w:val="a0"/>
    <w:uiPriority w:val="99"/>
    <w:semiHidden/>
    <w:unhideWhenUsed/>
    <w:rsid w:val="00066FA4"/>
    <w:rPr>
      <w:strike w:val="0"/>
      <w:dstrike w:val="0"/>
      <w:color w:val="145D7B"/>
      <w:u w:val="none"/>
      <w:effect w:val="none"/>
    </w:rPr>
  </w:style>
  <w:style w:type="character" w:styleId="a4">
    <w:name w:val="FollowedHyperlink"/>
    <w:basedOn w:val="a0"/>
    <w:uiPriority w:val="99"/>
    <w:semiHidden/>
    <w:unhideWhenUsed/>
    <w:rsid w:val="00066FA4"/>
    <w:rPr>
      <w:strike w:val="0"/>
      <w:dstrike w:val="0"/>
      <w:color w:val="145D7B"/>
      <w:u w:val="none"/>
      <w:effect w:val="none"/>
    </w:rPr>
  </w:style>
  <w:style w:type="character" w:styleId="HTML">
    <w:name w:val="HTML Code"/>
    <w:basedOn w:val="a0"/>
    <w:uiPriority w:val="99"/>
    <w:semiHidden/>
    <w:unhideWhenUsed/>
    <w:rsid w:val="00066FA4"/>
    <w:rPr>
      <w:rFonts w:ascii="宋体" w:eastAsia="宋体" w:hAnsi="宋体" w:cs="宋体"/>
      <w:color w:val="000000"/>
      <w:sz w:val="24"/>
      <w:szCs w:val="24"/>
    </w:rPr>
  </w:style>
  <w:style w:type="character" w:styleId="a5">
    <w:name w:val="Emphasis"/>
    <w:basedOn w:val="a0"/>
    <w:uiPriority w:val="20"/>
    <w:qFormat/>
    <w:rsid w:val="00066FA4"/>
    <w:rPr>
      <w:i/>
      <w:iCs/>
    </w:rPr>
  </w:style>
  <w:style w:type="paragraph" w:styleId="HTML0">
    <w:name w:val="HTML Preformatted"/>
    <w:basedOn w:val="a"/>
    <w:link w:val="HTMLChar"/>
    <w:uiPriority w:val="99"/>
    <w:semiHidden/>
    <w:unhideWhenUsed/>
    <w:rsid w:val="0006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semiHidden/>
    <w:rsid w:val="00066FA4"/>
    <w:rPr>
      <w:rFonts w:ascii="宋体" w:eastAsia="宋体" w:hAnsi="宋体" w:cs="宋体"/>
      <w:sz w:val="24"/>
      <w:szCs w:val="24"/>
    </w:rPr>
  </w:style>
  <w:style w:type="paragraph" w:styleId="a6">
    <w:name w:val="Normal (Web)"/>
    <w:basedOn w:val="a"/>
    <w:uiPriority w:val="99"/>
    <w:semiHidden/>
    <w:unhideWhenUsed/>
    <w:rsid w:val="00066FA4"/>
    <w:pPr>
      <w:adjustRightInd/>
      <w:snapToGrid/>
      <w:spacing w:before="100" w:beforeAutospacing="1" w:after="100" w:afterAutospacing="1"/>
    </w:pPr>
    <w:rPr>
      <w:rFonts w:ascii="宋体" w:eastAsia="宋体" w:hAnsi="宋体" w:cs="宋体"/>
      <w:sz w:val="24"/>
      <w:szCs w:val="24"/>
    </w:rPr>
  </w:style>
  <w:style w:type="paragraph" w:customStyle="1" w:styleId="subtitle">
    <w:name w:val="subtitle"/>
    <w:basedOn w:val="a"/>
    <w:rsid w:val="00066FA4"/>
    <w:pPr>
      <w:adjustRightInd/>
      <w:snapToGrid/>
      <w:spacing w:before="100" w:beforeAutospacing="1" w:after="100" w:afterAutospacing="1"/>
    </w:pPr>
    <w:rPr>
      <w:rFonts w:ascii="宋体" w:eastAsia="宋体" w:hAnsi="宋体" w:cs="宋体"/>
      <w:color w:val="0066CC"/>
      <w:sz w:val="24"/>
      <w:szCs w:val="24"/>
    </w:rPr>
  </w:style>
  <w:style w:type="paragraph" w:customStyle="1" w:styleId="clear">
    <w:name w:val="clear"/>
    <w:basedOn w:val="a"/>
    <w:rsid w:val="00066FA4"/>
    <w:pPr>
      <w:adjustRightInd/>
      <w:snapToGrid/>
      <w:spacing w:before="100" w:beforeAutospacing="1" w:after="100" w:afterAutospacing="1" w:line="0" w:lineRule="atLeast"/>
    </w:pPr>
    <w:rPr>
      <w:rFonts w:ascii="宋体" w:eastAsia="宋体" w:hAnsi="宋体" w:cs="宋体"/>
      <w:sz w:val="2"/>
      <w:szCs w:val="2"/>
    </w:rPr>
  </w:style>
  <w:style w:type="paragraph" w:customStyle="1" w:styleId="head">
    <w:name w:val="head"/>
    <w:basedOn w:val="a"/>
    <w:rsid w:val="00066FA4"/>
    <w:pPr>
      <w:pBdr>
        <w:bottom w:val="single" w:sz="6" w:space="0" w:color="000000"/>
      </w:pBdr>
      <w:shd w:val="clear" w:color="auto" w:fill="324458"/>
      <w:adjustRightInd/>
      <w:snapToGrid/>
      <w:spacing w:after="300"/>
    </w:pPr>
    <w:rPr>
      <w:rFonts w:ascii="宋体" w:eastAsia="宋体" w:hAnsi="宋体" w:cs="宋体"/>
      <w:sz w:val="24"/>
      <w:szCs w:val="24"/>
    </w:rPr>
  </w:style>
  <w:style w:type="paragraph" w:customStyle="1" w:styleId="trans">
    <w:name w:val="trans"/>
    <w:basedOn w:val="a"/>
    <w:rsid w:val="00066FA4"/>
    <w:pPr>
      <w:adjustRightInd/>
      <w:snapToGrid/>
      <w:spacing w:before="100" w:beforeAutospacing="1" w:after="100" w:afterAutospacing="1"/>
    </w:pPr>
    <w:rPr>
      <w:rFonts w:ascii="宋体" w:eastAsia="宋体" w:hAnsi="宋体" w:cs="宋体"/>
      <w:color w:val="550055"/>
      <w:sz w:val="24"/>
      <w:szCs w:val="24"/>
    </w:rPr>
  </w:style>
  <w:style w:type="paragraph" w:customStyle="1" w:styleId="footer">
    <w:name w:val="footer"/>
    <w:basedOn w:val="a"/>
    <w:rsid w:val="00066FA4"/>
    <w:pPr>
      <w:adjustRightInd/>
      <w:snapToGrid/>
      <w:spacing w:before="100" w:beforeAutospacing="1" w:after="100" w:afterAutospacing="1"/>
      <w:jc w:val="center"/>
    </w:pPr>
    <w:rPr>
      <w:rFonts w:ascii="宋体" w:eastAsia="宋体" w:hAnsi="宋体" w:cs="宋体"/>
      <w:sz w:val="24"/>
      <w:szCs w:val="24"/>
    </w:rPr>
  </w:style>
  <w:style w:type="paragraph" w:customStyle="1" w:styleId="mainbody">
    <w:name w:val="mainbody"/>
    <w:basedOn w:val="a"/>
    <w:rsid w:val="00066FA4"/>
    <w:pPr>
      <w:adjustRightInd/>
      <w:snapToGrid/>
      <w:spacing w:after="0"/>
    </w:pPr>
    <w:rPr>
      <w:rFonts w:ascii="宋体" w:eastAsia="宋体" w:hAnsi="宋体" w:cs="宋体"/>
      <w:sz w:val="24"/>
      <w:szCs w:val="24"/>
    </w:rPr>
  </w:style>
  <w:style w:type="paragraph" w:customStyle="1" w:styleId="mainone">
    <w:name w:val="mainone"/>
    <w:basedOn w:val="a"/>
    <w:rsid w:val="00066FA4"/>
    <w:pPr>
      <w:shd w:val="clear" w:color="auto" w:fill="FFFFFF"/>
      <w:adjustRightInd/>
      <w:snapToGrid/>
      <w:spacing w:before="100" w:beforeAutospacing="1" w:after="100" w:afterAutospacing="1"/>
    </w:pPr>
    <w:rPr>
      <w:rFonts w:ascii="宋体" w:eastAsia="宋体" w:hAnsi="宋体" w:cs="宋体"/>
      <w:sz w:val="24"/>
      <w:szCs w:val="24"/>
    </w:rPr>
  </w:style>
  <w:style w:type="paragraph" w:customStyle="1" w:styleId="view">
    <w:name w:val="view"/>
    <w:basedOn w:val="a"/>
    <w:rsid w:val="00066FA4"/>
    <w:pPr>
      <w:adjustRightInd/>
      <w:snapToGrid/>
      <w:spacing w:after="0"/>
    </w:pPr>
    <w:rPr>
      <w:rFonts w:ascii="宋体" w:eastAsia="宋体" w:hAnsi="宋体" w:cs="宋体"/>
      <w:sz w:val="24"/>
      <w:szCs w:val="24"/>
    </w:rPr>
  </w:style>
  <w:style w:type="paragraph" w:customStyle="1" w:styleId="date">
    <w:name w:val="date"/>
    <w:basedOn w:val="a"/>
    <w:rsid w:val="00066FA4"/>
    <w:pPr>
      <w:adjustRightInd/>
      <w:snapToGrid/>
      <w:spacing w:before="100" w:beforeAutospacing="1" w:after="100" w:afterAutospacing="1"/>
    </w:pPr>
    <w:rPr>
      <w:rFonts w:ascii="宋体" w:eastAsia="宋体" w:hAnsi="宋体" w:cs="宋体"/>
      <w:color w:val="666666"/>
      <w:sz w:val="24"/>
      <w:szCs w:val="24"/>
    </w:rPr>
  </w:style>
  <w:style w:type="paragraph" w:customStyle="1" w:styleId="tableli">
    <w:name w:val="tableli"/>
    <w:basedOn w:val="a"/>
    <w:rsid w:val="00066FA4"/>
    <w:pPr>
      <w:pBdr>
        <w:top w:val="single" w:sz="6" w:space="0" w:color="000000"/>
        <w:bottom w:val="single" w:sz="6" w:space="0" w:color="000000"/>
      </w:pBdr>
      <w:adjustRightInd/>
      <w:snapToGrid/>
      <w:spacing w:after="45"/>
    </w:pPr>
    <w:rPr>
      <w:rFonts w:ascii="宋体" w:eastAsia="宋体" w:hAnsi="宋体" w:cs="宋体"/>
      <w:sz w:val="24"/>
      <w:szCs w:val="24"/>
    </w:rPr>
  </w:style>
  <w:style w:type="paragraph" w:customStyle="1" w:styleId="look">
    <w:name w:val="look"/>
    <w:basedOn w:val="a"/>
    <w:rsid w:val="00066FA4"/>
    <w:pPr>
      <w:adjustRightInd/>
      <w:snapToGrid/>
      <w:spacing w:before="100" w:beforeAutospacing="1" w:after="100" w:afterAutospacing="1"/>
    </w:pPr>
    <w:rPr>
      <w:rFonts w:ascii="宋体" w:eastAsia="宋体" w:hAnsi="宋体" w:cs="宋体"/>
      <w:b/>
      <w:bCs/>
      <w:sz w:val="27"/>
      <w:szCs w:val="27"/>
    </w:rPr>
  </w:style>
  <w:style w:type="paragraph" w:customStyle="1" w:styleId="platforms">
    <w:name w:val="platforms"/>
    <w:basedOn w:val="a"/>
    <w:rsid w:val="00066FA4"/>
    <w:pPr>
      <w:pBdr>
        <w:top w:val="dotted" w:sz="6" w:space="8" w:color="999999"/>
        <w:left w:val="dotted" w:sz="6" w:space="8" w:color="999999"/>
        <w:bottom w:val="dotted" w:sz="6" w:space="8" w:color="999999"/>
        <w:right w:val="dotted" w:sz="6" w:space="8" w:color="999999"/>
      </w:pBdr>
      <w:adjustRightInd/>
      <w:snapToGrid/>
      <w:spacing w:after="0"/>
      <w:ind w:left="225" w:right="225"/>
    </w:pPr>
    <w:rPr>
      <w:rFonts w:ascii="宋体" w:eastAsia="宋体" w:hAnsi="宋体" w:cs="宋体"/>
      <w:sz w:val="24"/>
      <w:szCs w:val="24"/>
    </w:rPr>
  </w:style>
  <w:style w:type="paragraph" w:customStyle="1" w:styleId="normal">
    <w:name w:val="normal"/>
    <w:basedOn w:val="a"/>
    <w:rsid w:val="00066FA4"/>
    <w:pPr>
      <w:adjustRightInd/>
      <w:snapToGrid/>
      <w:spacing w:before="100" w:beforeAutospacing="1" w:after="100" w:afterAutospacing="1"/>
    </w:pPr>
    <w:rPr>
      <w:rFonts w:ascii="宋体" w:eastAsia="宋体" w:hAnsi="宋体" w:cs="宋体"/>
      <w:sz w:val="24"/>
      <w:szCs w:val="24"/>
    </w:rPr>
  </w:style>
  <w:style w:type="paragraph" w:customStyle="1" w:styleId="pln">
    <w:name w:val="pln"/>
    <w:basedOn w:val="a"/>
    <w:rsid w:val="00066FA4"/>
    <w:pPr>
      <w:adjustRightInd/>
      <w:snapToGrid/>
      <w:spacing w:before="100" w:beforeAutospacing="1" w:after="100" w:afterAutospacing="1"/>
    </w:pPr>
    <w:rPr>
      <w:rFonts w:ascii="宋体" w:eastAsia="宋体" w:hAnsi="宋体" w:cs="宋体"/>
      <w:color w:val="000000"/>
      <w:sz w:val="24"/>
      <w:szCs w:val="24"/>
    </w:rPr>
  </w:style>
  <w:style w:type="paragraph" w:customStyle="1" w:styleId="ctrl">
    <w:name w:val="ctrl"/>
    <w:basedOn w:val="a"/>
    <w:rsid w:val="00066FA4"/>
    <w:pPr>
      <w:adjustRightInd/>
      <w:snapToGrid/>
      <w:spacing w:before="100" w:beforeAutospacing="1" w:after="100" w:afterAutospacing="1"/>
    </w:pPr>
    <w:rPr>
      <w:rFonts w:ascii="宋体" w:eastAsia="宋体" w:hAnsi="宋体" w:cs="宋体"/>
      <w:sz w:val="24"/>
      <w:szCs w:val="24"/>
    </w:rPr>
  </w:style>
  <w:style w:type="paragraph" w:customStyle="1" w:styleId="keys">
    <w:name w:val="keys"/>
    <w:basedOn w:val="a"/>
    <w:rsid w:val="00066FA4"/>
    <w:pPr>
      <w:adjustRightInd/>
      <w:snapToGrid/>
      <w:spacing w:before="100" w:beforeAutospacing="1" w:after="100" w:afterAutospacing="1"/>
    </w:pPr>
    <w:rPr>
      <w:rFonts w:ascii="宋体" w:eastAsia="宋体" w:hAnsi="宋体" w:cs="宋体"/>
      <w:sz w:val="24"/>
      <w:szCs w:val="24"/>
    </w:rPr>
  </w:style>
  <w:style w:type="paragraph" w:customStyle="1" w:styleId="function">
    <w:name w:val="function"/>
    <w:basedOn w:val="a"/>
    <w:rsid w:val="00066FA4"/>
    <w:pPr>
      <w:adjustRightInd/>
      <w:snapToGrid/>
      <w:spacing w:before="100" w:beforeAutospacing="1" w:after="100" w:afterAutospacing="1"/>
    </w:pPr>
    <w:rPr>
      <w:rFonts w:ascii="宋体" w:eastAsia="宋体" w:hAnsi="宋体" w:cs="宋体"/>
      <w:sz w:val="24"/>
      <w:szCs w:val="24"/>
    </w:rPr>
  </w:style>
  <w:style w:type="paragraph" w:customStyle="1" w:styleId="content">
    <w:name w:val="content"/>
    <w:basedOn w:val="a"/>
    <w:rsid w:val="00066FA4"/>
    <w:pPr>
      <w:adjustRightInd/>
      <w:snapToGrid/>
      <w:spacing w:before="100" w:beforeAutospacing="1" w:after="100" w:afterAutospacing="1"/>
    </w:pPr>
    <w:rPr>
      <w:rFonts w:ascii="宋体" w:eastAsia="宋体" w:hAnsi="宋体" w:cs="宋体"/>
      <w:sz w:val="24"/>
      <w:szCs w:val="24"/>
    </w:rPr>
  </w:style>
  <w:style w:type="paragraph" w:customStyle="1" w:styleId="ptit">
    <w:name w:val="ptit"/>
    <w:basedOn w:val="a"/>
    <w:rsid w:val="00066FA4"/>
    <w:pPr>
      <w:adjustRightInd/>
      <w:snapToGrid/>
      <w:spacing w:before="100" w:beforeAutospacing="1" w:after="100" w:afterAutospacing="1"/>
    </w:pPr>
    <w:rPr>
      <w:rFonts w:ascii="宋体" w:eastAsia="宋体" w:hAnsi="宋体" w:cs="宋体"/>
      <w:sz w:val="24"/>
      <w:szCs w:val="24"/>
    </w:rPr>
  </w:style>
  <w:style w:type="paragraph" w:customStyle="1" w:styleId="col">
    <w:name w:val="col"/>
    <w:basedOn w:val="a"/>
    <w:rsid w:val="00066FA4"/>
    <w:pPr>
      <w:adjustRightInd/>
      <w:snapToGrid/>
      <w:spacing w:before="100" w:beforeAutospacing="1" w:after="100" w:afterAutospacing="1"/>
    </w:pPr>
    <w:rPr>
      <w:rFonts w:ascii="宋体" w:eastAsia="宋体" w:hAnsi="宋体" w:cs="宋体"/>
      <w:sz w:val="24"/>
      <w:szCs w:val="24"/>
    </w:rPr>
  </w:style>
  <w:style w:type="paragraph" w:customStyle="1" w:styleId="lititle">
    <w:name w:val="lititle"/>
    <w:basedOn w:val="a"/>
    <w:rsid w:val="00066FA4"/>
    <w:pPr>
      <w:adjustRightInd/>
      <w:snapToGrid/>
      <w:spacing w:before="100" w:beforeAutospacing="1" w:after="100" w:afterAutospacing="1"/>
    </w:pPr>
    <w:rPr>
      <w:rFonts w:ascii="宋体" w:eastAsia="宋体" w:hAnsi="宋体" w:cs="宋体"/>
      <w:sz w:val="24"/>
      <w:szCs w:val="24"/>
    </w:rPr>
  </w:style>
  <w:style w:type="paragraph" w:customStyle="1" w:styleId="licontent">
    <w:name w:val="licontent"/>
    <w:basedOn w:val="a"/>
    <w:rsid w:val="00066FA4"/>
    <w:pPr>
      <w:adjustRightInd/>
      <w:snapToGrid/>
      <w:spacing w:before="100" w:beforeAutospacing="1" w:after="100" w:afterAutospacing="1"/>
    </w:pPr>
    <w:rPr>
      <w:rFonts w:ascii="宋体" w:eastAsia="宋体" w:hAnsi="宋体" w:cs="宋体"/>
      <w:sz w:val="24"/>
      <w:szCs w:val="24"/>
    </w:rPr>
  </w:style>
  <w:style w:type="paragraph" w:customStyle="1" w:styleId="ctrl1">
    <w:name w:val="ctrl1"/>
    <w:basedOn w:val="a"/>
    <w:rsid w:val="00066FA4"/>
    <w:pPr>
      <w:adjustRightInd/>
      <w:snapToGrid/>
      <w:spacing w:before="100" w:beforeAutospacing="1" w:after="100" w:afterAutospacing="1"/>
    </w:pPr>
    <w:rPr>
      <w:rFonts w:ascii="宋体" w:eastAsia="宋体" w:hAnsi="宋体" w:cs="宋体"/>
      <w:sz w:val="24"/>
      <w:szCs w:val="24"/>
    </w:rPr>
  </w:style>
  <w:style w:type="paragraph" w:customStyle="1" w:styleId="keys1">
    <w:name w:val="keys1"/>
    <w:basedOn w:val="a"/>
    <w:rsid w:val="00066FA4"/>
    <w:pPr>
      <w:adjustRightInd/>
      <w:snapToGrid/>
      <w:spacing w:before="100" w:beforeAutospacing="1" w:after="100" w:afterAutospacing="1"/>
      <w:jc w:val="center"/>
    </w:pPr>
    <w:rPr>
      <w:rFonts w:ascii="宋体" w:eastAsia="宋体" w:hAnsi="宋体" w:cs="宋体"/>
      <w:b/>
      <w:bCs/>
      <w:sz w:val="24"/>
      <w:szCs w:val="24"/>
    </w:rPr>
  </w:style>
  <w:style w:type="paragraph" w:customStyle="1" w:styleId="function1">
    <w:name w:val="function1"/>
    <w:basedOn w:val="a"/>
    <w:rsid w:val="00066FA4"/>
    <w:pPr>
      <w:adjustRightInd/>
      <w:snapToGrid/>
      <w:spacing w:before="100" w:beforeAutospacing="1" w:after="100" w:afterAutospacing="1"/>
    </w:pPr>
    <w:rPr>
      <w:rFonts w:ascii="宋体" w:eastAsia="宋体" w:hAnsi="宋体" w:cs="宋体"/>
      <w:sz w:val="24"/>
      <w:szCs w:val="24"/>
    </w:rPr>
  </w:style>
  <w:style w:type="paragraph" w:customStyle="1" w:styleId="content1">
    <w:name w:val="content1"/>
    <w:basedOn w:val="a"/>
    <w:rsid w:val="00066FA4"/>
    <w:pPr>
      <w:adjustRightInd/>
      <w:snapToGrid/>
      <w:spacing w:before="100" w:beforeAutospacing="1" w:after="100" w:afterAutospacing="1"/>
    </w:pPr>
    <w:rPr>
      <w:rFonts w:ascii="宋体" w:eastAsia="宋体" w:hAnsi="宋体" w:cs="宋体"/>
      <w:sz w:val="24"/>
      <w:szCs w:val="24"/>
    </w:rPr>
  </w:style>
  <w:style w:type="paragraph" w:customStyle="1" w:styleId="lititle1">
    <w:name w:val="lititle1"/>
    <w:basedOn w:val="a"/>
    <w:rsid w:val="00066FA4"/>
    <w:pPr>
      <w:wordWrap w:val="0"/>
      <w:adjustRightInd/>
      <w:snapToGrid/>
      <w:spacing w:before="100" w:beforeAutospacing="1" w:after="100" w:afterAutospacing="1"/>
    </w:pPr>
    <w:rPr>
      <w:rFonts w:ascii="宋体" w:eastAsia="宋体" w:hAnsi="宋体" w:cs="宋体"/>
      <w:b/>
      <w:bCs/>
      <w:sz w:val="24"/>
      <w:szCs w:val="24"/>
    </w:rPr>
  </w:style>
  <w:style w:type="paragraph" w:customStyle="1" w:styleId="licontent1">
    <w:name w:val="licontent1"/>
    <w:basedOn w:val="a"/>
    <w:rsid w:val="00066FA4"/>
    <w:pPr>
      <w:adjustRightInd/>
      <w:snapToGrid/>
      <w:spacing w:before="100" w:beforeAutospacing="1" w:after="100" w:afterAutospacing="1"/>
      <w:ind w:left="3870"/>
    </w:pPr>
    <w:rPr>
      <w:rFonts w:ascii="宋体" w:eastAsia="宋体" w:hAnsi="宋体" w:cs="宋体"/>
      <w:sz w:val="24"/>
      <w:szCs w:val="24"/>
    </w:rPr>
  </w:style>
  <w:style w:type="paragraph" w:customStyle="1" w:styleId="ptit1">
    <w:name w:val="ptit1"/>
    <w:basedOn w:val="a"/>
    <w:rsid w:val="00066FA4"/>
    <w:pPr>
      <w:adjustRightInd/>
      <w:snapToGrid/>
      <w:spacing w:before="100" w:beforeAutospacing="1" w:after="100" w:afterAutospacing="1"/>
    </w:pPr>
    <w:rPr>
      <w:rFonts w:ascii="宋体" w:eastAsia="宋体" w:hAnsi="宋体" w:cs="宋体"/>
      <w:b/>
      <w:bCs/>
      <w:sz w:val="27"/>
      <w:szCs w:val="27"/>
    </w:rPr>
  </w:style>
  <w:style w:type="paragraph" w:customStyle="1" w:styleId="col1">
    <w:name w:val="col1"/>
    <w:basedOn w:val="a"/>
    <w:rsid w:val="00066FA4"/>
    <w:pPr>
      <w:adjustRightInd/>
      <w:snapToGrid/>
      <w:spacing w:before="100" w:beforeAutospacing="1" w:after="100" w:afterAutospacing="1"/>
    </w:pPr>
    <w:rPr>
      <w:rFonts w:ascii="宋体" w:eastAsia="宋体" w:hAnsi="宋体" w:cs="宋体"/>
      <w:sz w:val="24"/>
      <w:szCs w:val="24"/>
    </w:rPr>
  </w:style>
  <w:style w:type="character" w:styleId="a7">
    <w:name w:val="Strong"/>
    <w:basedOn w:val="a0"/>
    <w:uiPriority w:val="22"/>
    <w:qFormat/>
    <w:rsid w:val="00066FA4"/>
    <w:rPr>
      <w:b/>
      <w:bCs/>
    </w:rPr>
  </w:style>
  <w:style w:type="character" w:customStyle="1" w:styleId="trans1">
    <w:name w:val="trans1"/>
    <w:basedOn w:val="a0"/>
    <w:rsid w:val="00066FA4"/>
    <w:rPr>
      <w:color w:val="550055"/>
    </w:rPr>
  </w:style>
  <w:style w:type="paragraph" w:styleId="a8">
    <w:name w:val="Balloon Text"/>
    <w:basedOn w:val="a"/>
    <w:link w:val="Char"/>
    <w:uiPriority w:val="99"/>
    <w:semiHidden/>
    <w:unhideWhenUsed/>
    <w:rsid w:val="00066FA4"/>
    <w:pPr>
      <w:spacing w:after="0"/>
    </w:pPr>
    <w:rPr>
      <w:sz w:val="18"/>
      <w:szCs w:val="18"/>
    </w:rPr>
  </w:style>
  <w:style w:type="character" w:customStyle="1" w:styleId="Char">
    <w:name w:val="批注框文本 Char"/>
    <w:basedOn w:val="a0"/>
    <w:link w:val="a8"/>
    <w:uiPriority w:val="99"/>
    <w:semiHidden/>
    <w:rsid w:val="00066FA4"/>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637417035">
      <w:bodyDiv w:val="1"/>
      <w:marLeft w:val="0"/>
      <w:marRight w:val="0"/>
      <w:marTop w:val="0"/>
      <w:marBottom w:val="0"/>
      <w:divBdr>
        <w:top w:val="none" w:sz="0" w:space="0" w:color="auto"/>
        <w:left w:val="none" w:sz="0" w:space="0" w:color="auto"/>
        <w:bottom w:val="none" w:sz="0" w:space="0" w:color="auto"/>
        <w:right w:val="none" w:sz="0" w:space="0" w:color="auto"/>
      </w:divBdr>
      <w:divsChild>
        <w:div w:id="978000216">
          <w:marLeft w:val="0"/>
          <w:marRight w:val="0"/>
          <w:marTop w:val="0"/>
          <w:marBottom w:val="0"/>
          <w:divBdr>
            <w:top w:val="none" w:sz="0" w:space="0" w:color="auto"/>
            <w:left w:val="none" w:sz="0" w:space="0" w:color="auto"/>
            <w:bottom w:val="none" w:sz="0" w:space="0" w:color="auto"/>
            <w:right w:val="none" w:sz="0" w:space="0" w:color="auto"/>
          </w:divBdr>
          <w:divsChild>
            <w:div w:id="535700547">
              <w:marLeft w:val="0"/>
              <w:marRight w:val="0"/>
              <w:marTop w:val="0"/>
              <w:marBottom w:val="0"/>
              <w:divBdr>
                <w:top w:val="none" w:sz="0" w:space="0" w:color="auto"/>
                <w:left w:val="none" w:sz="0" w:space="0" w:color="auto"/>
                <w:bottom w:val="none" w:sz="0" w:space="0" w:color="auto"/>
                <w:right w:val="none" w:sz="0" w:space="0" w:color="auto"/>
              </w:divBdr>
              <w:divsChild>
                <w:div w:id="360059075">
                  <w:marLeft w:val="0"/>
                  <w:marRight w:val="0"/>
                  <w:marTop w:val="0"/>
                  <w:marBottom w:val="0"/>
                  <w:divBdr>
                    <w:top w:val="none" w:sz="0" w:space="0" w:color="auto"/>
                    <w:left w:val="none" w:sz="0" w:space="0" w:color="auto"/>
                    <w:bottom w:val="none" w:sz="0" w:space="0" w:color="auto"/>
                    <w:right w:val="none" w:sz="0" w:space="0" w:color="auto"/>
                  </w:divBdr>
                  <w:divsChild>
                    <w:div w:id="1096949337">
                      <w:marLeft w:val="0"/>
                      <w:marRight w:val="0"/>
                      <w:marTop w:val="0"/>
                      <w:marBottom w:val="0"/>
                      <w:divBdr>
                        <w:top w:val="none" w:sz="0" w:space="0" w:color="auto"/>
                        <w:left w:val="none" w:sz="0" w:space="0" w:color="auto"/>
                        <w:bottom w:val="none" w:sz="0" w:space="0" w:color="auto"/>
                        <w:right w:val="none" w:sz="0" w:space="0" w:color="auto"/>
                      </w:divBdr>
                    </w:div>
                    <w:div w:id="2019574349">
                      <w:marLeft w:val="0"/>
                      <w:marRight w:val="0"/>
                      <w:marTop w:val="0"/>
                      <w:marBottom w:val="0"/>
                      <w:divBdr>
                        <w:top w:val="none" w:sz="0" w:space="0" w:color="auto"/>
                        <w:left w:val="none" w:sz="0" w:space="0" w:color="auto"/>
                        <w:bottom w:val="none" w:sz="0" w:space="0" w:color="auto"/>
                        <w:right w:val="none" w:sz="0" w:space="0" w:color="auto"/>
                      </w:divBdr>
                      <w:divsChild>
                        <w:div w:id="142966752">
                          <w:marLeft w:val="0"/>
                          <w:marRight w:val="0"/>
                          <w:marTop w:val="0"/>
                          <w:marBottom w:val="0"/>
                          <w:divBdr>
                            <w:top w:val="none" w:sz="0" w:space="0" w:color="auto"/>
                            <w:left w:val="none" w:sz="0" w:space="0" w:color="auto"/>
                            <w:bottom w:val="none" w:sz="0" w:space="0" w:color="auto"/>
                            <w:right w:val="none" w:sz="0" w:space="0" w:color="auto"/>
                          </w:divBdr>
                        </w:div>
                        <w:div w:id="1558930967">
                          <w:marLeft w:val="3870"/>
                          <w:marRight w:val="0"/>
                          <w:marTop w:val="0"/>
                          <w:marBottom w:val="0"/>
                          <w:divBdr>
                            <w:top w:val="none" w:sz="0" w:space="0" w:color="auto"/>
                            <w:left w:val="none" w:sz="0" w:space="0" w:color="auto"/>
                            <w:bottom w:val="none" w:sz="0" w:space="0" w:color="auto"/>
                            <w:right w:val="none" w:sz="0" w:space="0" w:color="auto"/>
                          </w:divBdr>
                        </w:div>
                        <w:div w:id="936403535">
                          <w:marLeft w:val="0"/>
                          <w:marRight w:val="0"/>
                          <w:marTop w:val="0"/>
                          <w:marBottom w:val="0"/>
                          <w:divBdr>
                            <w:top w:val="none" w:sz="0" w:space="0" w:color="auto"/>
                            <w:left w:val="none" w:sz="0" w:space="0" w:color="auto"/>
                            <w:bottom w:val="none" w:sz="0" w:space="0" w:color="auto"/>
                            <w:right w:val="none" w:sz="0" w:space="0" w:color="auto"/>
                          </w:divBdr>
                        </w:div>
                        <w:div w:id="408842604">
                          <w:marLeft w:val="3870"/>
                          <w:marRight w:val="0"/>
                          <w:marTop w:val="0"/>
                          <w:marBottom w:val="0"/>
                          <w:divBdr>
                            <w:top w:val="none" w:sz="0" w:space="0" w:color="auto"/>
                            <w:left w:val="none" w:sz="0" w:space="0" w:color="auto"/>
                            <w:bottom w:val="none" w:sz="0" w:space="0" w:color="auto"/>
                            <w:right w:val="none" w:sz="0" w:space="0" w:color="auto"/>
                          </w:divBdr>
                        </w:div>
                        <w:div w:id="1884562767">
                          <w:marLeft w:val="0"/>
                          <w:marRight w:val="0"/>
                          <w:marTop w:val="0"/>
                          <w:marBottom w:val="0"/>
                          <w:divBdr>
                            <w:top w:val="none" w:sz="0" w:space="0" w:color="auto"/>
                            <w:left w:val="none" w:sz="0" w:space="0" w:color="auto"/>
                            <w:bottom w:val="none" w:sz="0" w:space="0" w:color="auto"/>
                            <w:right w:val="none" w:sz="0" w:space="0" w:color="auto"/>
                          </w:divBdr>
                        </w:div>
                        <w:div w:id="1228541082">
                          <w:marLeft w:val="3870"/>
                          <w:marRight w:val="0"/>
                          <w:marTop w:val="0"/>
                          <w:marBottom w:val="0"/>
                          <w:divBdr>
                            <w:top w:val="none" w:sz="0" w:space="0" w:color="auto"/>
                            <w:left w:val="none" w:sz="0" w:space="0" w:color="auto"/>
                            <w:bottom w:val="none" w:sz="0" w:space="0" w:color="auto"/>
                            <w:right w:val="none" w:sz="0" w:space="0" w:color="auto"/>
                          </w:divBdr>
                        </w:div>
                        <w:div w:id="242496476">
                          <w:marLeft w:val="0"/>
                          <w:marRight w:val="0"/>
                          <w:marTop w:val="0"/>
                          <w:marBottom w:val="0"/>
                          <w:divBdr>
                            <w:top w:val="none" w:sz="0" w:space="0" w:color="auto"/>
                            <w:left w:val="none" w:sz="0" w:space="0" w:color="auto"/>
                            <w:bottom w:val="none" w:sz="0" w:space="0" w:color="auto"/>
                            <w:right w:val="none" w:sz="0" w:space="0" w:color="auto"/>
                          </w:divBdr>
                        </w:div>
                        <w:div w:id="363209574">
                          <w:marLeft w:val="3870"/>
                          <w:marRight w:val="0"/>
                          <w:marTop w:val="0"/>
                          <w:marBottom w:val="0"/>
                          <w:divBdr>
                            <w:top w:val="none" w:sz="0" w:space="0" w:color="auto"/>
                            <w:left w:val="none" w:sz="0" w:space="0" w:color="auto"/>
                            <w:bottom w:val="none" w:sz="0" w:space="0" w:color="auto"/>
                            <w:right w:val="none" w:sz="0" w:space="0" w:color="auto"/>
                          </w:divBdr>
                        </w:div>
                        <w:div w:id="566569274">
                          <w:marLeft w:val="225"/>
                          <w:marRight w:val="225"/>
                          <w:marTop w:val="0"/>
                          <w:marBottom w:val="0"/>
                          <w:divBdr>
                            <w:top w:val="dotted" w:sz="6" w:space="8" w:color="999999"/>
                            <w:left w:val="dotted" w:sz="6" w:space="8" w:color="999999"/>
                            <w:bottom w:val="dotted" w:sz="6" w:space="8" w:color="999999"/>
                            <w:right w:val="dotted" w:sz="6" w:space="8" w:color="999999"/>
                          </w:divBdr>
                          <w:divsChild>
                            <w:div w:id="437288692">
                              <w:marLeft w:val="0"/>
                              <w:marRight w:val="0"/>
                              <w:marTop w:val="0"/>
                              <w:marBottom w:val="0"/>
                              <w:divBdr>
                                <w:top w:val="none" w:sz="0" w:space="0" w:color="auto"/>
                                <w:left w:val="none" w:sz="0" w:space="0" w:color="auto"/>
                                <w:bottom w:val="none" w:sz="0" w:space="0" w:color="auto"/>
                                <w:right w:val="none" w:sz="0" w:space="0" w:color="auto"/>
                              </w:divBdr>
                            </w:div>
                            <w:div w:id="1580168973">
                              <w:marLeft w:val="0"/>
                              <w:marRight w:val="0"/>
                              <w:marTop w:val="0"/>
                              <w:marBottom w:val="0"/>
                              <w:divBdr>
                                <w:top w:val="none" w:sz="0" w:space="0" w:color="auto"/>
                                <w:left w:val="none" w:sz="0" w:space="0" w:color="auto"/>
                                <w:bottom w:val="none" w:sz="0" w:space="0" w:color="auto"/>
                                <w:right w:val="none" w:sz="0" w:space="0" w:color="auto"/>
                              </w:divBdr>
                            </w:div>
                            <w:div w:id="1290891249">
                              <w:marLeft w:val="3870"/>
                              <w:marRight w:val="0"/>
                              <w:marTop w:val="0"/>
                              <w:marBottom w:val="0"/>
                              <w:divBdr>
                                <w:top w:val="none" w:sz="0" w:space="0" w:color="auto"/>
                                <w:left w:val="none" w:sz="0" w:space="0" w:color="auto"/>
                                <w:bottom w:val="none" w:sz="0" w:space="0" w:color="auto"/>
                                <w:right w:val="none" w:sz="0" w:space="0" w:color="auto"/>
                              </w:divBdr>
                            </w:div>
                            <w:div w:id="594165780">
                              <w:marLeft w:val="0"/>
                              <w:marRight w:val="0"/>
                              <w:marTop w:val="0"/>
                              <w:marBottom w:val="0"/>
                              <w:divBdr>
                                <w:top w:val="none" w:sz="0" w:space="0" w:color="auto"/>
                                <w:left w:val="none" w:sz="0" w:space="0" w:color="auto"/>
                                <w:bottom w:val="none" w:sz="0" w:space="0" w:color="auto"/>
                                <w:right w:val="none" w:sz="0" w:space="0" w:color="auto"/>
                              </w:divBdr>
                            </w:div>
                            <w:div w:id="1549144838">
                              <w:marLeft w:val="3870"/>
                              <w:marRight w:val="0"/>
                              <w:marTop w:val="0"/>
                              <w:marBottom w:val="0"/>
                              <w:divBdr>
                                <w:top w:val="none" w:sz="0" w:space="0" w:color="auto"/>
                                <w:left w:val="none" w:sz="0" w:space="0" w:color="auto"/>
                                <w:bottom w:val="none" w:sz="0" w:space="0" w:color="auto"/>
                                <w:right w:val="none" w:sz="0" w:space="0" w:color="auto"/>
                              </w:divBdr>
                            </w:div>
                            <w:div w:id="1469208252">
                              <w:marLeft w:val="0"/>
                              <w:marRight w:val="0"/>
                              <w:marTop w:val="0"/>
                              <w:marBottom w:val="0"/>
                              <w:divBdr>
                                <w:top w:val="none" w:sz="0" w:space="0" w:color="auto"/>
                                <w:left w:val="none" w:sz="0" w:space="0" w:color="auto"/>
                                <w:bottom w:val="none" w:sz="0" w:space="0" w:color="auto"/>
                                <w:right w:val="none" w:sz="0" w:space="0" w:color="auto"/>
                              </w:divBdr>
                            </w:div>
                            <w:div w:id="86125063">
                              <w:marLeft w:val="3870"/>
                              <w:marRight w:val="0"/>
                              <w:marTop w:val="0"/>
                              <w:marBottom w:val="0"/>
                              <w:divBdr>
                                <w:top w:val="none" w:sz="0" w:space="0" w:color="auto"/>
                                <w:left w:val="none" w:sz="0" w:space="0" w:color="auto"/>
                                <w:bottom w:val="none" w:sz="0" w:space="0" w:color="auto"/>
                                <w:right w:val="none" w:sz="0" w:space="0" w:color="auto"/>
                              </w:divBdr>
                            </w:div>
                            <w:div w:id="1433553492">
                              <w:marLeft w:val="0"/>
                              <w:marRight w:val="0"/>
                              <w:marTop w:val="0"/>
                              <w:marBottom w:val="0"/>
                              <w:divBdr>
                                <w:top w:val="none" w:sz="0" w:space="0" w:color="auto"/>
                                <w:left w:val="none" w:sz="0" w:space="0" w:color="auto"/>
                                <w:bottom w:val="none" w:sz="0" w:space="0" w:color="auto"/>
                                <w:right w:val="none" w:sz="0" w:space="0" w:color="auto"/>
                              </w:divBdr>
                            </w:div>
                            <w:div w:id="401219125">
                              <w:marLeft w:val="3870"/>
                              <w:marRight w:val="0"/>
                              <w:marTop w:val="0"/>
                              <w:marBottom w:val="0"/>
                              <w:divBdr>
                                <w:top w:val="none" w:sz="0" w:space="0" w:color="auto"/>
                                <w:left w:val="none" w:sz="0" w:space="0" w:color="auto"/>
                                <w:bottom w:val="none" w:sz="0" w:space="0" w:color="auto"/>
                                <w:right w:val="none" w:sz="0" w:space="0" w:color="auto"/>
                              </w:divBdr>
                            </w:div>
                            <w:div w:id="1701200628">
                              <w:marLeft w:val="0"/>
                              <w:marRight w:val="0"/>
                              <w:marTop w:val="0"/>
                              <w:marBottom w:val="0"/>
                              <w:divBdr>
                                <w:top w:val="none" w:sz="0" w:space="0" w:color="auto"/>
                                <w:left w:val="none" w:sz="0" w:space="0" w:color="auto"/>
                                <w:bottom w:val="none" w:sz="0" w:space="0" w:color="auto"/>
                                <w:right w:val="none" w:sz="0" w:space="0" w:color="auto"/>
                              </w:divBdr>
                            </w:div>
                            <w:div w:id="705519485">
                              <w:marLeft w:val="3870"/>
                              <w:marRight w:val="0"/>
                              <w:marTop w:val="0"/>
                              <w:marBottom w:val="0"/>
                              <w:divBdr>
                                <w:top w:val="none" w:sz="0" w:space="0" w:color="auto"/>
                                <w:left w:val="none" w:sz="0" w:space="0" w:color="auto"/>
                                <w:bottom w:val="none" w:sz="0" w:space="0" w:color="auto"/>
                                <w:right w:val="none" w:sz="0" w:space="0" w:color="auto"/>
                              </w:divBdr>
                            </w:div>
                            <w:div w:id="1879656312">
                              <w:marLeft w:val="0"/>
                              <w:marRight w:val="0"/>
                              <w:marTop w:val="0"/>
                              <w:marBottom w:val="0"/>
                              <w:divBdr>
                                <w:top w:val="none" w:sz="0" w:space="0" w:color="auto"/>
                                <w:left w:val="none" w:sz="0" w:space="0" w:color="auto"/>
                                <w:bottom w:val="none" w:sz="0" w:space="0" w:color="auto"/>
                                <w:right w:val="none" w:sz="0" w:space="0" w:color="auto"/>
                              </w:divBdr>
                            </w:div>
                            <w:div w:id="1939675881">
                              <w:marLeft w:val="3870"/>
                              <w:marRight w:val="0"/>
                              <w:marTop w:val="0"/>
                              <w:marBottom w:val="0"/>
                              <w:divBdr>
                                <w:top w:val="none" w:sz="0" w:space="0" w:color="auto"/>
                                <w:left w:val="none" w:sz="0" w:space="0" w:color="auto"/>
                                <w:bottom w:val="none" w:sz="0" w:space="0" w:color="auto"/>
                                <w:right w:val="none" w:sz="0" w:space="0" w:color="auto"/>
                              </w:divBdr>
                            </w:div>
                            <w:div w:id="1553032145">
                              <w:marLeft w:val="0"/>
                              <w:marRight w:val="0"/>
                              <w:marTop w:val="0"/>
                              <w:marBottom w:val="0"/>
                              <w:divBdr>
                                <w:top w:val="none" w:sz="0" w:space="0" w:color="auto"/>
                                <w:left w:val="none" w:sz="0" w:space="0" w:color="auto"/>
                                <w:bottom w:val="none" w:sz="0" w:space="0" w:color="auto"/>
                                <w:right w:val="none" w:sz="0" w:space="0" w:color="auto"/>
                              </w:divBdr>
                            </w:div>
                            <w:div w:id="1752312166">
                              <w:marLeft w:val="3870"/>
                              <w:marRight w:val="0"/>
                              <w:marTop w:val="0"/>
                              <w:marBottom w:val="0"/>
                              <w:divBdr>
                                <w:top w:val="none" w:sz="0" w:space="0" w:color="auto"/>
                                <w:left w:val="none" w:sz="0" w:space="0" w:color="auto"/>
                                <w:bottom w:val="none" w:sz="0" w:space="0" w:color="auto"/>
                                <w:right w:val="none" w:sz="0" w:space="0" w:color="auto"/>
                              </w:divBdr>
                            </w:div>
                            <w:div w:id="983660434">
                              <w:marLeft w:val="0"/>
                              <w:marRight w:val="0"/>
                              <w:marTop w:val="0"/>
                              <w:marBottom w:val="0"/>
                              <w:divBdr>
                                <w:top w:val="none" w:sz="0" w:space="0" w:color="auto"/>
                                <w:left w:val="none" w:sz="0" w:space="0" w:color="auto"/>
                                <w:bottom w:val="none" w:sz="0" w:space="0" w:color="auto"/>
                                <w:right w:val="none" w:sz="0" w:space="0" w:color="auto"/>
                              </w:divBdr>
                            </w:div>
                            <w:div w:id="1413619326">
                              <w:marLeft w:val="3870"/>
                              <w:marRight w:val="0"/>
                              <w:marTop w:val="0"/>
                              <w:marBottom w:val="0"/>
                              <w:divBdr>
                                <w:top w:val="none" w:sz="0" w:space="0" w:color="auto"/>
                                <w:left w:val="none" w:sz="0" w:space="0" w:color="auto"/>
                                <w:bottom w:val="none" w:sz="0" w:space="0" w:color="auto"/>
                                <w:right w:val="none" w:sz="0" w:space="0" w:color="auto"/>
                              </w:divBdr>
                            </w:div>
                            <w:div w:id="1413702823">
                              <w:marLeft w:val="0"/>
                              <w:marRight w:val="0"/>
                              <w:marTop w:val="0"/>
                              <w:marBottom w:val="0"/>
                              <w:divBdr>
                                <w:top w:val="none" w:sz="0" w:space="0" w:color="auto"/>
                                <w:left w:val="none" w:sz="0" w:space="0" w:color="auto"/>
                                <w:bottom w:val="none" w:sz="0" w:space="0" w:color="auto"/>
                                <w:right w:val="none" w:sz="0" w:space="0" w:color="auto"/>
                              </w:divBdr>
                            </w:div>
                            <w:div w:id="1866941638">
                              <w:marLeft w:val="3870"/>
                              <w:marRight w:val="0"/>
                              <w:marTop w:val="0"/>
                              <w:marBottom w:val="0"/>
                              <w:divBdr>
                                <w:top w:val="none" w:sz="0" w:space="0" w:color="auto"/>
                                <w:left w:val="none" w:sz="0" w:space="0" w:color="auto"/>
                                <w:bottom w:val="none" w:sz="0" w:space="0" w:color="auto"/>
                                <w:right w:val="none" w:sz="0" w:space="0" w:color="auto"/>
                              </w:divBdr>
                            </w:div>
                            <w:div w:id="1814055222">
                              <w:marLeft w:val="0"/>
                              <w:marRight w:val="0"/>
                              <w:marTop w:val="0"/>
                              <w:marBottom w:val="0"/>
                              <w:divBdr>
                                <w:top w:val="none" w:sz="0" w:space="0" w:color="auto"/>
                                <w:left w:val="none" w:sz="0" w:space="0" w:color="auto"/>
                                <w:bottom w:val="none" w:sz="0" w:space="0" w:color="auto"/>
                                <w:right w:val="none" w:sz="0" w:space="0" w:color="auto"/>
                              </w:divBdr>
                            </w:div>
                            <w:div w:id="669676527">
                              <w:marLeft w:val="3870"/>
                              <w:marRight w:val="0"/>
                              <w:marTop w:val="0"/>
                              <w:marBottom w:val="0"/>
                              <w:divBdr>
                                <w:top w:val="none" w:sz="0" w:space="0" w:color="auto"/>
                                <w:left w:val="none" w:sz="0" w:space="0" w:color="auto"/>
                                <w:bottom w:val="none" w:sz="0" w:space="0" w:color="auto"/>
                                <w:right w:val="none" w:sz="0" w:space="0" w:color="auto"/>
                              </w:divBdr>
                            </w:div>
                            <w:div w:id="1337996700">
                              <w:marLeft w:val="0"/>
                              <w:marRight w:val="0"/>
                              <w:marTop w:val="0"/>
                              <w:marBottom w:val="0"/>
                              <w:divBdr>
                                <w:top w:val="none" w:sz="0" w:space="0" w:color="auto"/>
                                <w:left w:val="none" w:sz="0" w:space="0" w:color="auto"/>
                                <w:bottom w:val="none" w:sz="0" w:space="0" w:color="auto"/>
                                <w:right w:val="none" w:sz="0" w:space="0" w:color="auto"/>
                              </w:divBdr>
                            </w:div>
                            <w:div w:id="880172461">
                              <w:marLeft w:val="3870"/>
                              <w:marRight w:val="0"/>
                              <w:marTop w:val="0"/>
                              <w:marBottom w:val="0"/>
                              <w:divBdr>
                                <w:top w:val="none" w:sz="0" w:space="0" w:color="auto"/>
                                <w:left w:val="none" w:sz="0" w:space="0" w:color="auto"/>
                                <w:bottom w:val="none" w:sz="0" w:space="0" w:color="auto"/>
                                <w:right w:val="none" w:sz="0" w:space="0" w:color="auto"/>
                              </w:divBdr>
                            </w:div>
                            <w:div w:id="1562641492">
                              <w:marLeft w:val="0"/>
                              <w:marRight w:val="0"/>
                              <w:marTop w:val="0"/>
                              <w:marBottom w:val="0"/>
                              <w:divBdr>
                                <w:top w:val="none" w:sz="0" w:space="0" w:color="auto"/>
                                <w:left w:val="none" w:sz="0" w:space="0" w:color="auto"/>
                                <w:bottom w:val="none" w:sz="0" w:space="0" w:color="auto"/>
                                <w:right w:val="none" w:sz="0" w:space="0" w:color="auto"/>
                              </w:divBdr>
                            </w:div>
                            <w:div w:id="504827853">
                              <w:marLeft w:val="3870"/>
                              <w:marRight w:val="0"/>
                              <w:marTop w:val="0"/>
                              <w:marBottom w:val="0"/>
                              <w:divBdr>
                                <w:top w:val="none" w:sz="0" w:space="0" w:color="auto"/>
                                <w:left w:val="none" w:sz="0" w:space="0" w:color="auto"/>
                                <w:bottom w:val="none" w:sz="0" w:space="0" w:color="auto"/>
                                <w:right w:val="none" w:sz="0" w:space="0" w:color="auto"/>
                              </w:divBdr>
                            </w:div>
                            <w:div w:id="1032222156">
                              <w:marLeft w:val="0"/>
                              <w:marRight w:val="0"/>
                              <w:marTop w:val="0"/>
                              <w:marBottom w:val="0"/>
                              <w:divBdr>
                                <w:top w:val="none" w:sz="0" w:space="0" w:color="auto"/>
                                <w:left w:val="none" w:sz="0" w:space="0" w:color="auto"/>
                                <w:bottom w:val="none" w:sz="0" w:space="0" w:color="auto"/>
                                <w:right w:val="none" w:sz="0" w:space="0" w:color="auto"/>
                              </w:divBdr>
                            </w:div>
                            <w:div w:id="1175536019">
                              <w:marLeft w:val="3870"/>
                              <w:marRight w:val="0"/>
                              <w:marTop w:val="0"/>
                              <w:marBottom w:val="0"/>
                              <w:divBdr>
                                <w:top w:val="none" w:sz="0" w:space="0" w:color="auto"/>
                                <w:left w:val="none" w:sz="0" w:space="0" w:color="auto"/>
                                <w:bottom w:val="none" w:sz="0" w:space="0" w:color="auto"/>
                                <w:right w:val="none" w:sz="0" w:space="0" w:color="auto"/>
                              </w:divBdr>
                            </w:div>
                            <w:div w:id="1001008233">
                              <w:marLeft w:val="0"/>
                              <w:marRight w:val="0"/>
                              <w:marTop w:val="0"/>
                              <w:marBottom w:val="0"/>
                              <w:divBdr>
                                <w:top w:val="none" w:sz="0" w:space="0" w:color="auto"/>
                                <w:left w:val="none" w:sz="0" w:space="0" w:color="auto"/>
                                <w:bottom w:val="none" w:sz="0" w:space="0" w:color="auto"/>
                                <w:right w:val="none" w:sz="0" w:space="0" w:color="auto"/>
                              </w:divBdr>
                            </w:div>
                            <w:div w:id="1477189292">
                              <w:marLeft w:val="3870"/>
                              <w:marRight w:val="0"/>
                              <w:marTop w:val="0"/>
                              <w:marBottom w:val="0"/>
                              <w:divBdr>
                                <w:top w:val="none" w:sz="0" w:space="0" w:color="auto"/>
                                <w:left w:val="none" w:sz="0" w:space="0" w:color="auto"/>
                                <w:bottom w:val="none" w:sz="0" w:space="0" w:color="auto"/>
                                <w:right w:val="none" w:sz="0" w:space="0" w:color="auto"/>
                              </w:divBdr>
                            </w:div>
                            <w:div w:id="1171486865">
                              <w:marLeft w:val="0"/>
                              <w:marRight w:val="0"/>
                              <w:marTop w:val="0"/>
                              <w:marBottom w:val="0"/>
                              <w:divBdr>
                                <w:top w:val="none" w:sz="0" w:space="0" w:color="auto"/>
                                <w:left w:val="none" w:sz="0" w:space="0" w:color="auto"/>
                                <w:bottom w:val="none" w:sz="0" w:space="0" w:color="auto"/>
                                <w:right w:val="none" w:sz="0" w:space="0" w:color="auto"/>
                              </w:divBdr>
                            </w:div>
                            <w:div w:id="1944068225">
                              <w:marLeft w:val="3870"/>
                              <w:marRight w:val="0"/>
                              <w:marTop w:val="0"/>
                              <w:marBottom w:val="0"/>
                              <w:divBdr>
                                <w:top w:val="none" w:sz="0" w:space="0" w:color="auto"/>
                                <w:left w:val="none" w:sz="0" w:space="0" w:color="auto"/>
                                <w:bottom w:val="none" w:sz="0" w:space="0" w:color="auto"/>
                                <w:right w:val="none" w:sz="0" w:space="0" w:color="auto"/>
                              </w:divBdr>
                            </w:div>
                            <w:div w:id="423456603">
                              <w:marLeft w:val="0"/>
                              <w:marRight w:val="0"/>
                              <w:marTop w:val="0"/>
                              <w:marBottom w:val="0"/>
                              <w:divBdr>
                                <w:top w:val="none" w:sz="0" w:space="0" w:color="auto"/>
                                <w:left w:val="none" w:sz="0" w:space="0" w:color="auto"/>
                                <w:bottom w:val="none" w:sz="0" w:space="0" w:color="auto"/>
                                <w:right w:val="none" w:sz="0" w:space="0" w:color="auto"/>
                              </w:divBdr>
                            </w:div>
                            <w:div w:id="570696463">
                              <w:marLeft w:val="3870"/>
                              <w:marRight w:val="0"/>
                              <w:marTop w:val="0"/>
                              <w:marBottom w:val="0"/>
                              <w:divBdr>
                                <w:top w:val="none" w:sz="0" w:space="0" w:color="auto"/>
                                <w:left w:val="none" w:sz="0" w:space="0" w:color="auto"/>
                                <w:bottom w:val="none" w:sz="0" w:space="0" w:color="auto"/>
                                <w:right w:val="none" w:sz="0" w:space="0" w:color="auto"/>
                              </w:divBdr>
                            </w:div>
                            <w:div w:id="2010256529">
                              <w:marLeft w:val="0"/>
                              <w:marRight w:val="0"/>
                              <w:marTop w:val="0"/>
                              <w:marBottom w:val="0"/>
                              <w:divBdr>
                                <w:top w:val="none" w:sz="0" w:space="0" w:color="auto"/>
                                <w:left w:val="none" w:sz="0" w:space="0" w:color="auto"/>
                                <w:bottom w:val="none" w:sz="0" w:space="0" w:color="auto"/>
                                <w:right w:val="none" w:sz="0" w:space="0" w:color="auto"/>
                              </w:divBdr>
                            </w:div>
                            <w:div w:id="445466247">
                              <w:marLeft w:val="3870"/>
                              <w:marRight w:val="0"/>
                              <w:marTop w:val="0"/>
                              <w:marBottom w:val="0"/>
                              <w:divBdr>
                                <w:top w:val="none" w:sz="0" w:space="0" w:color="auto"/>
                                <w:left w:val="none" w:sz="0" w:space="0" w:color="auto"/>
                                <w:bottom w:val="none" w:sz="0" w:space="0" w:color="auto"/>
                                <w:right w:val="none" w:sz="0" w:space="0" w:color="auto"/>
                              </w:divBdr>
                            </w:div>
                            <w:div w:id="1037243685">
                              <w:marLeft w:val="0"/>
                              <w:marRight w:val="0"/>
                              <w:marTop w:val="0"/>
                              <w:marBottom w:val="0"/>
                              <w:divBdr>
                                <w:top w:val="none" w:sz="0" w:space="0" w:color="auto"/>
                                <w:left w:val="none" w:sz="0" w:space="0" w:color="auto"/>
                                <w:bottom w:val="none" w:sz="0" w:space="0" w:color="auto"/>
                                <w:right w:val="none" w:sz="0" w:space="0" w:color="auto"/>
                              </w:divBdr>
                            </w:div>
                            <w:div w:id="1080983154">
                              <w:marLeft w:val="3870"/>
                              <w:marRight w:val="0"/>
                              <w:marTop w:val="0"/>
                              <w:marBottom w:val="0"/>
                              <w:divBdr>
                                <w:top w:val="none" w:sz="0" w:space="0" w:color="auto"/>
                                <w:left w:val="none" w:sz="0" w:space="0" w:color="auto"/>
                                <w:bottom w:val="none" w:sz="0" w:space="0" w:color="auto"/>
                                <w:right w:val="none" w:sz="0" w:space="0" w:color="auto"/>
                              </w:divBdr>
                            </w:div>
                            <w:div w:id="2003240853">
                              <w:marLeft w:val="0"/>
                              <w:marRight w:val="0"/>
                              <w:marTop w:val="0"/>
                              <w:marBottom w:val="0"/>
                              <w:divBdr>
                                <w:top w:val="none" w:sz="0" w:space="0" w:color="auto"/>
                                <w:left w:val="none" w:sz="0" w:space="0" w:color="auto"/>
                                <w:bottom w:val="none" w:sz="0" w:space="0" w:color="auto"/>
                                <w:right w:val="none" w:sz="0" w:space="0" w:color="auto"/>
                              </w:divBdr>
                            </w:div>
                            <w:div w:id="1482311167">
                              <w:marLeft w:val="3870"/>
                              <w:marRight w:val="0"/>
                              <w:marTop w:val="0"/>
                              <w:marBottom w:val="0"/>
                              <w:divBdr>
                                <w:top w:val="none" w:sz="0" w:space="0" w:color="auto"/>
                                <w:left w:val="none" w:sz="0" w:space="0" w:color="auto"/>
                                <w:bottom w:val="none" w:sz="0" w:space="0" w:color="auto"/>
                                <w:right w:val="none" w:sz="0" w:space="0" w:color="auto"/>
                              </w:divBdr>
                            </w:div>
                            <w:div w:id="2004091455">
                              <w:marLeft w:val="0"/>
                              <w:marRight w:val="0"/>
                              <w:marTop w:val="0"/>
                              <w:marBottom w:val="0"/>
                              <w:divBdr>
                                <w:top w:val="none" w:sz="0" w:space="0" w:color="auto"/>
                                <w:left w:val="none" w:sz="0" w:space="0" w:color="auto"/>
                                <w:bottom w:val="none" w:sz="0" w:space="0" w:color="auto"/>
                                <w:right w:val="none" w:sz="0" w:space="0" w:color="auto"/>
                              </w:divBdr>
                            </w:div>
                            <w:div w:id="1102531390">
                              <w:marLeft w:val="3870"/>
                              <w:marRight w:val="0"/>
                              <w:marTop w:val="0"/>
                              <w:marBottom w:val="0"/>
                              <w:divBdr>
                                <w:top w:val="none" w:sz="0" w:space="0" w:color="auto"/>
                                <w:left w:val="none" w:sz="0" w:space="0" w:color="auto"/>
                                <w:bottom w:val="none" w:sz="0" w:space="0" w:color="auto"/>
                                <w:right w:val="none" w:sz="0" w:space="0" w:color="auto"/>
                              </w:divBdr>
                            </w:div>
                            <w:div w:id="724376468">
                              <w:marLeft w:val="0"/>
                              <w:marRight w:val="0"/>
                              <w:marTop w:val="0"/>
                              <w:marBottom w:val="0"/>
                              <w:divBdr>
                                <w:top w:val="none" w:sz="0" w:space="0" w:color="auto"/>
                                <w:left w:val="none" w:sz="0" w:space="0" w:color="auto"/>
                                <w:bottom w:val="none" w:sz="0" w:space="0" w:color="auto"/>
                                <w:right w:val="none" w:sz="0" w:space="0" w:color="auto"/>
                              </w:divBdr>
                            </w:div>
                            <w:div w:id="382213879">
                              <w:marLeft w:val="3870"/>
                              <w:marRight w:val="0"/>
                              <w:marTop w:val="0"/>
                              <w:marBottom w:val="0"/>
                              <w:divBdr>
                                <w:top w:val="none" w:sz="0" w:space="0" w:color="auto"/>
                                <w:left w:val="none" w:sz="0" w:space="0" w:color="auto"/>
                                <w:bottom w:val="none" w:sz="0" w:space="0" w:color="auto"/>
                                <w:right w:val="none" w:sz="0" w:space="0" w:color="auto"/>
                              </w:divBdr>
                            </w:div>
                            <w:div w:id="99642901">
                              <w:marLeft w:val="0"/>
                              <w:marRight w:val="0"/>
                              <w:marTop w:val="0"/>
                              <w:marBottom w:val="0"/>
                              <w:divBdr>
                                <w:top w:val="none" w:sz="0" w:space="0" w:color="auto"/>
                                <w:left w:val="none" w:sz="0" w:space="0" w:color="auto"/>
                                <w:bottom w:val="none" w:sz="0" w:space="0" w:color="auto"/>
                                <w:right w:val="none" w:sz="0" w:space="0" w:color="auto"/>
                              </w:divBdr>
                            </w:div>
                            <w:div w:id="1306928808">
                              <w:marLeft w:val="3870"/>
                              <w:marRight w:val="0"/>
                              <w:marTop w:val="0"/>
                              <w:marBottom w:val="0"/>
                              <w:divBdr>
                                <w:top w:val="none" w:sz="0" w:space="0" w:color="auto"/>
                                <w:left w:val="none" w:sz="0" w:space="0" w:color="auto"/>
                                <w:bottom w:val="none" w:sz="0" w:space="0" w:color="auto"/>
                                <w:right w:val="none" w:sz="0" w:space="0" w:color="auto"/>
                              </w:divBdr>
                            </w:div>
                            <w:div w:id="502550815">
                              <w:marLeft w:val="0"/>
                              <w:marRight w:val="0"/>
                              <w:marTop w:val="0"/>
                              <w:marBottom w:val="0"/>
                              <w:divBdr>
                                <w:top w:val="none" w:sz="0" w:space="0" w:color="auto"/>
                                <w:left w:val="none" w:sz="0" w:space="0" w:color="auto"/>
                                <w:bottom w:val="none" w:sz="0" w:space="0" w:color="auto"/>
                                <w:right w:val="none" w:sz="0" w:space="0" w:color="auto"/>
                              </w:divBdr>
                            </w:div>
                            <w:div w:id="810555587">
                              <w:marLeft w:val="3870"/>
                              <w:marRight w:val="0"/>
                              <w:marTop w:val="0"/>
                              <w:marBottom w:val="0"/>
                              <w:divBdr>
                                <w:top w:val="none" w:sz="0" w:space="0" w:color="auto"/>
                                <w:left w:val="none" w:sz="0" w:space="0" w:color="auto"/>
                                <w:bottom w:val="none" w:sz="0" w:space="0" w:color="auto"/>
                                <w:right w:val="none" w:sz="0" w:space="0" w:color="auto"/>
                              </w:divBdr>
                            </w:div>
                            <w:div w:id="2137407484">
                              <w:marLeft w:val="0"/>
                              <w:marRight w:val="0"/>
                              <w:marTop w:val="0"/>
                              <w:marBottom w:val="0"/>
                              <w:divBdr>
                                <w:top w:val="none" w:sz="0" w:space="0" w:color="auto"/>
                                <w:left w:val="none" w:sz="0" w:space="0" w:color="auto"/>
                                <w:bottom w:val="none" w:sz="0" w:space="0" w:color="auto"/>
                                <w:right w:val="none" w:sz="0" w:space="0" w:color="auto"/>
                              </w:divBdr>
                            </w:div>
                            <w:div w:id="1043824031">
                              <w:marLeft w:val="3870"/>
                              <w:marRight w:val="0"/>
                              <w:marTop w:val="0"/>
                              <w:marBottom w:val="0"/>
                              <w:divBdr>
                                <w:top w:val="none" w:sz="0" w:space="0" w:color="auto"/>
                                <w:left w:val="none" w:sz="0" w:space="0" w:color="auto"/>
                                <w:bottom w:val="none" w:sz="0" w:space="0" w:color="auto"/>
                                <w:right w:val="none" w:sz="0" w:space="0" w:color="auto"/>
                              </w:divBdr>
                            </w:div>
                            <w:div w:id="1922716426">
                              <w:marLeft w:val="0"/>
                              <w:marRight w:val="0"/>
                              <w:marTop w:val="0"/>
                              <w:marBottom w:val="0"/>
                              <w:divBdr>
                                <w:top w:val="none" w:sz="0" w:space="0" w:color="auto"/>
                                <w:left w:val="none" w:sz="0" w:space="0" w:color="auto"/>
                                <w:bottom w:val="none" w:sz="0" w:space="0" w:color="auto"/>
                                <w:right w:val="none" w:sz="0" w:space="0" w:color="auto"/>
                              </w:divBdr>
                            </w:div>
                            <w:div w:id="1504736550">
                              <w:marLeft w:val="3870"/>
                              <w:marRight w:val="0"/>
                              <w:marTop w:val="0"/>
                              <w:marBottom w:val="0"/>
                              <w:divBdr>
                                <w:top w:val="none" w:sz="0" w:space="0" w:color="auto"/>
                                <w:left w:val="none" w:sz="0" w:space="0" w:color="auto"/>
                                <w:bottom w:val="none" w:sz="0" w:space="0" w:color="auto"/>
                                <w:right w:val="none" w:sz="0" w:space="0" w:color="auto"/>
                              </w:divBdr>
                            </w:div>
                            <w:div w:id="1434741338">
                              <w:marLeft w:val="0"/>
                              <w:marRight w:val="0"/>
                              <w:marTop w:val="0"/>
                              <w:marBottom w:val="0"/>
                              <w:divBdr>
                                <w:top w:val="none" w:sz="0" w:space="0" w:color="auto"/>
                                <w:left w:val="none" w:sz="0" w:space="0" w:color="auto"/>
                                <w:bottom w:val="none" w:sz="0" w:space="0" w:color="auto"/>
                                <w:right w:val="none" w:sz="0" w:space="0" w:color="auto"/>
                              </w:divBdr>
                            </w:div>
                            <w:div w:id="728647703">
                              <w:marLeft w:val="3870"/>
                              <w:marRight w:val="0"/>
                              <w:marTop w:val="0"/>
                              <w:marBottom w:val="0"/>
                              <w:divBdr>
                                <w:top w:val="none" w:sz="0" w:space="0" w:color="auto"/>
                                <w:left w:val="none" w:sz="0" w:space="0" w:color="auto"/>
                                <w:bottom w:val="none" w:sz="0" w:space="0" w:color="auto"/>
                                <w:right w:val="none" w:sz="0" w:space="0" w:color="auto"/>
                              </w:divBdr>
                            </w:div>
                            <w:div w:id="634529577">
                              <w:marLeft w:val="0"/>
                              <w:marRight w:val="0"/>
                              <w:marTop w:val="0"/>
                              <w:marBottom w:val="0"/>
                              <w:divBdr>
                                <w:top w:val="none" w:sz="0" w:space="0" w:color="auto"/>
                                <w:left w:val="none" w:sz="0" w:space="0" w:color="auto"/>
                                <w:bottom w:val="none" w:sz="0" w:space="0" w:color="auto"/>
                                <w:right w:val="none" w:sz="0" w:space="0" w:color="auto"/>
                              </w:divBdr>
                            </w:div>
                            <w:div w:id="1725062113">
                              <w:marLeft w:val="3870"/>
                              <w:marRight w:val="0"/>
                              <w:marTop w:val="0"/>
                              <w:marBottom w:val="0"/>
                              <w:divBdr>
                                <w:top w:val="none" w:sz="0" w:space="0" w:color="auto"/>
                                <w:left w:val="none" w:sz="0" w:space="0" w:color="auto"/>
                                <w:bottom w:val="none" w:sz="0" w:space="0" w:color="auto"/>
                                <w:right w:val="none" w:sz="0" w:space="0" w:color="auto"/>
                              </w:divBdr>
                            </w:div>
                            <w:div w:id="1965690041">
                              <w:marLeft w:val="0"/>
                              <w:marRight w:val="0"/>
                              <w:marTop w:val="0"/>
                              <w:marBottom w:val="0"/>
                              <w:divBdr>
                                <w:top w:val="none" w:sz="0" w:space="0" w:color="auto"/>
                                <w:left w:val="none" w:sz="0" w:space="0" w:color="auto"/>
                                <w:bottom w:val="none" w:sz="0" w:space="0" w:color="auto"/>
                                <w:right w:val="none" w:sz="0" w:space="0" w:color="auto"/>
                              </w:divBdr>
                            </w:div>
                            <w:div w:id="563680895">
                              <w:marLeft w:val="3870"/>
                              <w:marRight w:val="0"/>
                              <w:marTop w:val="0"/>
                              <w:marBottom w:val="0"/>
                              <w:divBdr>
                                <w:top w:val="none" w:sz="0" w:space="0" w:color="auto"/>
                                <w:left w:val="none" w:sz="0" w:space="0" w:color="auto"/>
                                <w:bottom w:val="none" w:sz="0" w:space="0" w:color="auto"/>
                                <w:right w:val="none" w:sz="0" w:space="0" w:color="auto"/>
                              </w:divBdr>
                            </w:div>
                            <w:div w:id="405303093">
                              <w:marLeft w:val="0"/>
                              <w:marRight w:val="0"/>
                              <w:marTop w:val="0"/>
                              <w:marBottom w:val="0"/>
                              <w:divBdr>
                                <w:top w:val="none" w:sz="0" w:space="0" w:color="auto"/>
                                <w:left w:val="none" w:sz="0" w:space="0" w:color="auto"/>
                                <w:bottom w:val="none" w:sz="0" w:space="0" w:color="auto"/>
                                <w:right w:val="none" w:sz="0" w:space="0" w:color="auto"/>
                              </w:divBdr>
                            </w:div>
                            <w:div w:id="2101565661">
                              <w:marLeft w:val="3870"/>
                              <w:marRight w:val="0"/>
                              <w:marTop w:val="0"/>
                              <w:marBottom w:val="0"/>
                              <w:divBdr>
                                <w:top w:val="none" w:sz="0" w:space="0" w:color="auto"/>
                                <w:left w:val="none" w:sz="0" w:space="0" w:color="auto"/>
                                <w:bottom w:val="none" w:sz="0" w:space="0" w:color="auto"/>
                                <w:right w:val="none" w:sz="0" w:space="0" w:color="auto"/>
                              </w:divBdr>
                            </w:div>
                            <w:div w:id="1055815591">
                              <w:marLeft w:val="0"/>
                              <w:marRight w:val="0"/>
                              <w:marTop w:val="0"/>
                              <w:marBottom w:val="0"/>
                              <w:divBdr>
                                <w:top w:val="none" w:sz="0" w:space="0" w:color="auto"/>
                                <w:left w:val="none" w:sz="0" w:space="0" w:color="auto"/>
                                <w:bottom w:val="none" w:sz="0" w:space="0" w:color="auto"/>
                                <w:right w:val="none" w:sz="0" w:space="0" w:color="auto"/>
                              </w:divBdr>
                            </w:div>
                            <w:div w:id="2143188721">
                              <w:marLeft w:val="3870"/>
                              <w:marRight w:val="0"/>
                              <w:marTop w:val="0"/>
                              <w:marBottom w:val="0"/>
                              <w:divBdr>
                                <w:top w:val="none" w:sz="0" w:space="0" w:color="auto"/>
                                <w:left w:val="none" w:sz="0" w:space="0" w:color="auto"/>
                                <w:bottom w:val="none" w:sz="0" w:space="0" w:color="auto"/>
                                <w:right w:val="none" w:sz="0" w:space="0" w:color="auto"/>
                              </w:divBdr>
                            </w:div>
                            <w:div w:id="357123447">
                              <w:marLeft w:val="0"/>
                              <w:marRight w:val="0"/>
                              <w:marTop w:val="0"/>
                              <w:marBottom w:val="0"/>
                              <w:divBdr>
                                <w:top w:val="none" w:sz="0" w:space="0" w:color="auto"/>
                                <w:left w:val="none" w:sz="0" w:space="0" w:color="auto"/>
                                <w:bottom w:val="none" w:sz="0" w:space="0" w:color="auto"/>
                                <w:right w:val="none" w:sz="0" w:space="0" w:color="auto"/>
                              </w:divBdr>
                            </w:div>
                            <w:div w:id="1945961294">
                              <w:marLeft w:val="3870"/>
                              <w:marRight w:val="0"/>
                              <w:marTop w:val="0"/>
                              <w:marBottom w:val="0"/>
                              <w:divBdr>
                                <w:top w:val="none" w:sz="0" w:space="0" w:color="auto"/>
                                <w:left w:val="none" w:sz="0" w:space="0" w:color="auto"/>
                                <w:bottom w:val="none" w:sz="0" w:space="0" w:color="auto"/>
                                <w:right w:val="none" w:sz="0" w:space="0" w:color="auto"/>
                              </w:divBdr>
                            </w:div>
                            <w:div w:id="1206597234">
                              <w:marLeft w:val="0"/>
                              <w:marRight w:val="0"/>
                              <w:marTop w:val="0"/>
                              <w:marBottom w:val="0"/>
                              <w:divBdr>
                                <w:top w:val="none" w:sz="0" w:space="0" w:color="auto"/>
                                <w:left w:val="none" w:sz="0" w:space="0" w:color="auto"/>
                                <w:bottom w:val="none" w:sz="0" w:space="0" w:color="auto"/>
                                <w:right w:val="none" w:sz="0" w:space="0" w:color="auto"/>
                              </w:divBdr>
                            </w:div>
                            <w:div w:id="1368749944">
                              <w:marLeft w:val="3870"/>
                              <w:marRight w:val="0"/>
                              <w:marTop w:val="0"/>
                              <w:marBottom w:val="0"/>
                              <w:divBdr>
                                <w:top w:val="none" w:sz="0" w:space="0" w:color="auto"/>
                                <w:left w:val="none" w:sz="0" w:space="0" w:color="auto"/>
                                <w:bottom w:val="none" w:sz="0" w:space="0" w:color="auto"/>
                                <w:right w:val="none" w:sz="0" w:space="0" w:color="auto"/>
                              </w:divBdr>
                            </w:div>
                            <w:div w:id="846283899">
                              <w:marLeft w:val="0"/>
                              <w:marRight w:val="0"/>
                              <w:marTop w:val="0"/>
                              <w:marBottom w:val="0"/>
                              <w:divBdr>
                                <w:top w:val="none" w:sz="0" w:space="0" w:color="auto"/>
                                <w:left w:val="none" w:sz="0" w:space="0" w:color="auto"/>
                                <w:bottom w:val="none" w:sz="0" w:space="0" w:color="auto"/>
                                <w:right w:val="none" w:sz="0" w:space="0" w:color="auto"/>
                              </w:divBdr>
                            </w:div>
                            <w:div w:id="1306083522">
                              <w:marLeft w:val="3870"/>
                              <w:marRight w:val="0"/>
                              <w:marTop w:val="0"/>
                              <w:marBottom w:val="0"/>
                              <w:divBdr>
                                <w:top w:val="none" w:sz="0" w:space="0" w:color="auto"/>
                                <w:left w:val="none" w:sz="0" w:space="0" w:color="auto"/>
                                <w:bottom w:val="none" w:sz="0" w:space="0" w:color="auto"/>
                                <w:right w:val="none" w:sz="0" w:space="0" w:color="auto"/>
                              </w:divBdr>
                            </w:div>
                            <w:div w:id="1859191975">
                              <w:marLeft w:val="0"/>
                              <w:marRight w:val="0"/>
                              <w:marTop w:val="0"/>
                              <w:marBottom w:val="0"/>
                              <w:divBdr>
                                <w:top w:val="none" w:sz="0" w:space="0" w:color="auto"/>
                                <w:left w:val="none" w:sz="0" w:space="0" w:color="auto"/>
                                <w:bottom w:val="none" w:sz="0" w:space="0" w:color="auto"/>
                                <w:right w:val="none" w:sz="0" w:space="0" w:color="auto"/>
                              </w:divBdr>
                            </w:div>
                            <w:div w:id="2060977586">
                              <w:marLeft w:val="3870"/>
                              <w:marRight w:val="0"/>
                              <w:marTop w:val="0"/>
                              <w:marBottom w:val="0"/>
                              <w:divBdr>
                                <w:top w:val="none" w:sz="0" w:space="0" w:color="auto"/>
                                <w:left w:val="none" w:sz="0" w:space="0" w:color="auto"/>
                                <w:bottom w:val="none" w:sz="0" w:space="0" w:color="auto"/>
                                <w:right w:val="none" w:sz="0" w:space="0" w:color="auto"/>
                              </w:divBdr>
                            </w:div>
                            <w:div w:id="1326006667">
                              <w:marLeft w:val="0"/>
                              <w:marRight w:val="0"/>
                              <w:marTop w:val="0"/>
                              <w:marBottom w:val="0"/>
                              <w:divBdr>
                                <w:top w:val="none" w:sz="0" w:space="0" w:color="auto"/>
                                <w:left w:val="none" w:sz="0" w:space="0" w:color="auto"/>
                                <w:bottom w:val="none" w:sz="0" w:space="0" w:color="auto"/>
                                <w:right w:val="none" w:sz="0" w:space="0" w:color="auto"/>
                              </w:divBdr>
                            </w:div>
                            <w:div w:id="317417892">
                              <w:marLeft w:val="3870"/>
                              <w:marRight w:val="0"/>
                              <w:marTop w:val="0"/>
                              <w:marBottom w:val="0"/>
                              <w:divBdr>
                                <w:top w:val="none" w:sz="0" w:space="0" w:color="auto"/>
                                <w:left w:val="none" w:sz="0" w:space="0" w:color="auto"/>
                                <w:bottom w:val="none" w:sz="0" w:space="0" w:color="auto"/>
                                <w:right w:val="none" w:sz="0" w:space="0" w:color="auto"/>
                              </w:divBdr>
                            </w:div>
                            <w:div w:id="1834025035">
                              <w:marLeft w:val="0"/>
                              <w:marRight w:val="0"/>
                              <w:marTop w:val="0"/>
                              <w:marBottom w:val="0"/>
                              <w:divBdr>
                                <w:top w:val="none" w:sz="0" w:space="0" w:color="auto"/>
                                <w:left w:val="none" w:sz="0" w:space="0" w:color="auto"/>
                                <w:bottom w:val="none" w:sz="0" w:space="0" w:color="auto"/>
                                <w:right w:val="none" w:sz="0" w:space="0" w:color="auto"/>
                              </w:divBdr>
                            </w:div>
                            <w:div w:id="922303452">
                              <w:marLeft w:val="3870"/>
                              <w:marRight w:val="0"/>
                              <w:marTop w:val="0"/>
                              <w:marBottom w:val="0"/>
                              <w:divBdr>
                                <w:top w:val="none" w:sz="0" w:space="0" w:color="auto"/>
                                <w:left w:val="none" w:sz="0" w:space="0" w:color="auto"/>
                                <w:bottom w:val="none" w:sz="0" w:space="0" w:color="auto"/>
                                <w:right w:val="none" w:sz="0" w:space="0" w:color="auto"/>
                              </w:divBdr>
                            </w:div>
                            <w:div w:id="2060548584">
                              <w:marLeft w:val="0"/>
                              <w:marRight w:val="0"/>
                              <w:marTop w:val="0"/>
                              <w:marBottom w:val="0"/>
                              <w:divBdr>
                                <w:top w:val="none" w:sz="0" w:space="0" w:color="auto"/>
                                <w:left w:val="none" w:sz="0" w:space="0" w:color="auto"/>
                                <w:bottom w:val="none" w:sz="0" w:space="0" w:color="auto"/>
                                <w:right w:val="none" w:sz="0" w:space="0" w:color="auto"/>
                              </w:divBdr>
                            </w:div>
                            <w:div w:id="1887792465">
                              <w:marLeft w:val="3870"/>
                              <w:marRight w:val="0"/>
                              <w:marTop w:val="0"/>
                              <w:marBottom w:val="0"/>
                              <w:divBdr>
                                <w:top w:val="none" w:sz="0" w:space="0" w:color="auto"/>
                                <w:left w:val="none" w:sz="0" w:space="0" w:color="auto"/>
                                <w:bottom w:val="none" w:sz="0" w:space="0" w:color="auto"/>
                                <w:right w:val="none" w:sz="0" w:space="0" w:color="auto"/>
                              </w:divBdr>
                            </w:div>
                            <w:div w:id="1463503702">
                              <w:marLeft w:val="0"/>
                              <w:marRight w:val="0"/>
                              <w:marTop w:val="0"/>
                              <w:marBottom w:val="0"/>
                              <w:divBdr>
                                <w:top w:val="none" w:sz="0" w:space="0" w:color="auto"/>
                                <w:left w:val="none" w:sz="0" w:space="0" w:color="auto"/>
                                <w:bottom w:val="none" w:sz="0" w:space="0" w:color="auto"/>
                                <w:right w:val="none" w:sz="0" w:space="0" w:color="auto"/>
                              </w:divBdr>
                            </w:div>
                            <w:div w:id="1072121244">
                              <w:marLeft w:val="3870"/>
                              <w:marRight w:val="0"/>
                              <w:marTop w:val="0"/>
                              <w:marBottom w:val="0"/>
                              <w:divBdr>
                                <w:top w:val="none" w:sz="0" w:space="0" w:color="auto"/>
                                <w:left w:val="none" w:sz="0" w:space="0" w:color="auto"/>
                                <w:bottom w:val="none" w:sz="0" w:space="0" w:color="auto"/>
                                <w:right w:val="none" w:sz="0" w:space="0" w:color="auto"/>
                              </w:divBdr>
                            </w:div>
                            <w:div w:id="470558981">
                              <w:marLeft w:val="0"/>
                              <w:marRight w:val="0"/>
                              <w:marTop w:val="0"/>
                              <w:marBottom w:val="0"/>
                              <w:divBdr>
                                <w:top w:val="none" w:sz="0" w:space="0" w:color="auto"/>
                                <w:left w:val="none" w:sz="0" w:space="0" w:color="auto"/>
                                <w:bottom w:val="none" w:sz="0" w:space="0" w:color="auto"/>
                                <w:right w:val="none" w:sz="0" w:space="0" w:color="auto"/>
                              </w:divBdr>
                            </w:div>
                            <w:div w:id="1030301496">
                              <w:marLeft w:val="3870"/>
                              <w:marRight w:val="0"/>
                              <w:marTop w:val="0"/>
                              <w:marBottom w:val="0"/>
                              <w:divBdr>
                                <w:top w:val="none" w:sz="0" w:space="0" w:color="auto"/>
                                <w:left w:val="none" w:sz="0" w:space="0" w:color="auto"/>
                                <w:bottom w:val="none" w:sz="0" w:space="0" w:color="auto"/>
                                <w:right w:val="none" w:sz="0" w:space="0" w:color="auto"/>
                              </w:divBdr>
                            </w:div>
                            <w:div w:id="475223550">
                              <w:marLeft w:val="0"/>
                              <w:marRight w:val="0"/>
                              <w:marTop w:val="0"/>
                              <w:marBottom w:val="0"/>
                              <w:divBdr>
                                <w:top w:val="none" w:sz="0" w:space="0" w:color="auto"/>
                                <w:left w:val="none" w:sz="0" w:space="0" w:color="auto"/>
                                <w:bottom w:val="none" w:sz="0" w:space="0" w:color="auto"/>
                                <w:right w:val="none" w:sz="0" w:space="0" w:color="auto"/>
                              </w:divBdr>
                            </w:div>
                            <w:div w:id="295381963">
                              <w:marLeft w:val="3870"/>
                              <w:marRight w:val="0"/>
                              <w:marTop w:val="0"/>
                              <w:marBottom w:val="0"/>
                              <w:divBdr>
                                <w:top w:val="none" w:sz="0" w:space="0" w:color="auto"/>
                                <w:left w:val="none" w:sz="0" w:space="0" w:color="auto"/>
                                <w:bottom w:val="none" w:sz="0" w:space="0" w:color="auto"/>
                                <w:right w:val="none" w:sz="0" w:space="0" w:color="auto"/>
                              </w:divBdr>
                            </w:div>
                            <w:div w:id="523446781">
                              <w:marLeft w:val="0"/>
                              <w:marRight w:val="0"/>
                              <w:marTop w:val="0"/>
                              <w:marBottom w:val="0"/>
                              <w:divBdr>
                                <w:top w:val="none" w:sz="0" w:space="0" w:color="auto"/>
                                <w:left w:val="none" w:sz="0" w:space="0" w:color="auto"/>
                                <w:bottom w:val="none" w:sz="0" w:space="0" w:color="auto"/>
                                <w:right w:val="none" w:sz="0" w:space="0" w:color="auto"/>
                              </w:divBdr>
                            </w:div>
                            <w:div w:id="1404991069">
                              <w:marLeft w:val="3870"/>
                              <w:marRight w:val="0"/>
                              <w:marTop w:val="0"/>
                              <w:marBottom w:val="0"/>
                              <w:divBdr>
                                <w:top w:val="none" w:sz="0" w:space="0" w:color="auto"/>
                                <w:left w:val="none" w:sz="0" w:space="0" w:color="auto"/>
                                <w:bottom w:val="none" w:sz="0" w:space="0" w:color="auto"/>
                                <w:right w:val="none" w:sz="0" w:space="0" w:color="auto"/>
                              </w:divBdr>
                            </w:div>
                            <w:div w:id="2100984249">
                              <w:marLeft w:val="0"/>
                              <w:marRight w:val="0"/>
                              <w:marTop w:val="0"/>
                              <w:marBottom w:val="0"/>
                              <w:divBdr>
                                <w:top w:val="none" w:sz="0" w:space="0" w:color="auto"/>
                                <w:left w:val="none" w:sz="0" w:space="0" w:color="auto"/>
                                <w:bottom w:val="none" w:sz="0" w:space="0" w:color="auto"/>
                                <w:right w:val="none" w:sz="0" w:space="0" w:color="auto"/>
                              </w:divBdr>
                            </w:div>
                            <w:div w:id="1683242439">
                              <w:marLeft w:val="3870"/>
                              <w:marRight w:val="0"/>
                              <w:marTop w:val="0"/>
                              <w:marBottom w:val="0"/>
                              <w:divBdr>
                                <w:top w:val="none" w:sz="0" w:space="0" w:color="auto"/>
                                <w:left w:val="none" w:sz="0" w:space="0" w:color="auto"/>
                                <w:bottom w:val="none" w:sz="0" w:space="0" w:color="auto"/>
                                <w:right w:val="none" w:sz="0" w:space="0" w:color="auto"/>
                              </w:divBdr>
                            </w:div>
                            <w:div w:id="655840918">
                              <w:marLeft w:val="0"/>
                              <w:marRight w:val="0"/>
                              <w:marTop w:val="0"/>
                              <w:marBottom w:val="0"/>
                              <w:divBdr>
                                <w:top w:val="none" w:sz="0" w:space="0" w:color="auto"/>
                                <w:left w:val="none" w:sz="0" w:space="0" w:color="auto"/>
                                <w:bottom w:val="none" w:sz="0" w:space="0" w:color="auto"/>
                                <w:right w:val="none" w:sz="0" w:space="0" w:color="auto"/>
                              </w:divBdr>
                            </w:div>
                            <w:div w:id="1747877185">
                              <w:marLeft w:val="3870"/>
                              <w:marRight w:val="0"/>
                              <w:marTop w:val="0"/>
                              <w:marBottom w:val="0"/>
                              <w:divBdr>
                                <w:top w:val="none" w:sz="0" w:space="0" w:color="auto"/>
                                <w:left w:val="none" w:sz="0" w:space="0" w:color="auto"/>
                                <w:bottom w:val="none" w:sz="0" w:space="0" w:color="auto"/>
                                <w:right w:val="none" w:sz="0" w:space="0" w:color="auto"/>
                              </w:divBdr>
                            </w:div>
                            <w:div w:id="1196847778">
                              <w:marLeft w:val="0"/>
                              <w:marRight w:val="0"/>
                              <w:marTop w:val="0"/>
                              <w:marBottom w:val="0"/>
                              <w:divBdr>
                                <w:top w:val="none" w:sz="0" w:space="0" w:color="auto"/>
                                <w:left w:val="none" w:sz="0" w:space="0" w:color="auto"/>
                                <w:bottom w:val="none" w:sz="0" w:space="0" w:color="auto"/>
                                <w:right w:val="none" w:sz="0" w:space="0" w:color="auto"/>
                              </w:divBdr>
                            </w:div>
                            <w:div w:id="1745296201">
                              <w:marLeft w:val="3870"/>
                              <w:marRight w:val="0"/>
                              <w:marTop w:val="0"/>
                              <w:marBottom w:val="0"/>
                              <w:divBdr>
                                <w:top w:val="none" w:sz="0" w:space="0" w:color="auto"/>
                                <w:left w:val="none" w:sz="0" w:space="0" w:color="auto"/>
                                <w:bottom w:val="none" w:sz="0" w:space="0" w:color="auto"/>
                                <w:right w:val="none" w:sz="0" w:space="0" w:color="auto"/>
                              </w:divBdr>
                            </w:div>
                            <w:div w:id="1587962235">
                              <w:marLeft w:val="0"/>
                              <w:marRight w:val="0"/>
                              <w:marTop w:val="0"/>
                              <w:marBottom w:val="0"/>
                              <w:divBdr>
                                <w:top w:val="none" w:sz="0" w:space="0" w:color="auto"/>
                                <w:left w:val="none" w:sz="0" w:space="0" w:color="auto"/>
                                <w:bottom w:val="none" w:sz="0" w:space="0" w:color="auto"/>
                                <w:right w:val="none" w:sz="0" w:space="0" w:color="auto"/>
                              </w:divBdr>
                            </w:div>
                            <w:div w:id="1131170415">
                              <w:marLeft w:val="3870"/>
                              <w:marRight w:val="0"/>
                              <w:marTop w:val="0"/>
                              <w:marBottom w:val="0"/>
                              <w:divBdr>
                                <w:top w:val="none" w:sz="0" w:space="0" w:color="auto"/>
                                <w:left w:val="none" w:sz="0" w:space="0" w:color="auto"/>
                                <w:bottom w:val="none" w:sz="0" w:space="0" w:color="auto"/>
                                <w:right w:val="none" w:sz="0" w:space="0" w:color="auto"/>
                              </w:divBdr>
                            </w:div>
                            <w:div w:id="706948791">
                              <w:marLeft w:val="0"/>
                              <w:marRight w:val="0"/>
                              <w:marTop w:val="0"/>
                              <w:marBottom w:val="0"/>
                              <w:divBdr>
                                <w:top w:val="none" w:sz="0" w:space="0" w:color="auto"/>
                                <w:left w:val="none" w:sz="0" w:space="0" w:color="auto"/>
                                <w:bottom w:val="none" w:sz="0" w:space="0" w:color="auto"/>
                                <w:right w:val="none" w:sz="0" w:space="0" w:color="auto"/>
                              </w:divBdr>
                            </w:div>
                            <w:div w:id="1204904460">
                              <w:marLeft w:val="3870"/>
                              <w:marRight w:val="0"/>
                              <w:marTop w:val="0"/>
                              <w:marBottom w:val="0"/>
                              <w:divBdr>
                                <w:top w:val="none" w:sz="0" w:space="0" w:color="auto"/>
                                <w:left w:val="none" w:sz="0" w:space="0" w:color="auto"/>
                                <w:bottom w:val="none" w:sz="0" w:space="0" w:color="auto"/>
                                <w:right w:val="none" w:sz="0" w:space="0" w:color="auto"/>
                              </w:divBdr>
                            </w:div>
                            <w:div w:id="377238934">
                              <w:marLeft w:val="0"/>
                              <w:marRight w:val="0"/>
                              <w:marTop w:val="0"/>
                              <w:marBottom w:val="0"/>
                              <w:divBdr>
                                <w:top w:val="none" w:sz="0" w:space="0" w:color="auto"/>
                                <w:left w:val="none" w:sz="0" w:space="0" w:color="auto"/>
                                <w:bottom w:val="none" w:sz="0" w:space="0" w:color="auto"/>
                                <w:right w:val="none" w:sz="0" w:space="0" w:color="auto"/>
                              </w:divBdr>
                            </w:div>
                            <w:div w:id="1230724825">
                              <w:marLeft w:val="3870"/>
                              <w:marRight w:val="0"/>
                              <w:marTop w:val="0"/>
                              <w:marBottom w:val="0"/>
                              <w:divBdr>
                                <w:top w:val="none" w:sz="0" w:space="0" w:color="auto"/>
                                <w:left w:val="none" w:sz="0" w:space="0" w:color="auto"/>
                                <w:bottom w:val="none" w:sz="0" w:space="0" w:color="auto"/>
                                <w:right w:val="none" w:sz="0" w:space="0" w:color="auto"/>
                              </w:divBdr>
                            </w:div>
                            <w:div w:id="1301152009">
                              <w:marLeft w:val="0"/>
                              <w:marRight w:val="0"/>
                              <w:marTop w:val="0"/>
                              <w:marBottom w:val="0"/>
                              <w:divBdr>
                                <w:top w:val="none" w:sz="0" w:space="0" w:color="auto"/>
                                <w:left w:val="none" w:sz="0" w:space="0" w:color="auto"/>
                                <w:bottom w:val="none" w:sz="0" w:space="0" w:color="auto"/>
                                <w:right w:val="none" w:sz="0" w:space="0" w:color="auto"/>
                              </w:divBdr>
                            </w:div>
                            <w:div w:id="1171529504">
                              <w:marLeft w:val="3870"/>
                              <w:marRight w:val="0"/>
                              <w:marTop w:val="0"/>
                              <w:marBottom w:val="0"/>
                              <w:divBdr>
                                <w:top w:val="none" w:sz="0" w:space="0" w:color="auto"/>
                                <w:left w:val="none" w:sz="0" w:space="0" w:color="auto"/>
                                <w:bottom w:val="none" w:sz="0" w:space="0" w:color="auto"/>
                                <w:right w:val="none" w:sz="0" w:space="0" w:color="auto"/>
                              </w:divBdr>
                            </w:div>
                          </w:divsChild>
                        </w:div>
                        <w:div w:id="807283272">
                          <w:marLeft w:val="225"/>
                          <w:marRight w:val="225"/>
                          <w:marTop w:val="0"/>
                          <w:marBottom w:val="0"/>
                          <w:divBdr>
                            <w:top w:val="dotted" w:sz="6" w:space="8" w:color="999999"/>
                            <w:left w:val="dotted" w:sz="6" w:space="8" w:color="999999"/>
                            <w:bottom w:val="dotted" w:sz="6" w:space="8" w:color="999999"/>
                            <w:right w:val="dotted" w:sz="6" w:space="8" w:color="999999"/>
                          </w:divBdr>
                          <w:divsChild>
                            <w:div w:id="505630825">
                              <w:marLeft w:val="0"/>
                              <w:marRight w:val="0"/>
                              <w:marTop w:val="0"/>
                              <w:marBottom w:val="0"/>
                              <w:divBdr>
                                <w:top w:val="none" w:sz="0" w:space="0" w:color="auto"/>
                                <w:left w:val="none" w:sz="0" w:space="0" w:color="auto"/>
                                <w:bottom w:val="none" w:sz="0" w:space="0" w:color="auto"/>
                                <w:right w:val="none" w:sz="0" w:space="0" w:color="auto"/>
                              </w:divBdr>
                            </w:div>
                            <w:div w:id="1524591042">
                              <w:marLeft w:val="0"/>
                              <w:marRight w:val="0"/>
                              <w:marTop w:val="0"/>
                              <w:marBottom w:val="0"/>
                              <w:divBdr>
                                <w:top w:val="none" w:sz="0" w:space="0" w:color="auto"/>
                                <w:left w:val="none" w:sz="0" w:space="0" w:color="auto"/>
                                <w:bottom w:val="none" w:sz="0" w:space="0" w:color="auto"/>
                                <w:right w:val="none" w:sz="0" w:space="0" w:color="auto"/>
                              </w:divBdr>
                            </w:div>
                            <w:div w:id="1752268239">
                              <w:marLeft w:val="3870"/>
                              <w:marRight w:val="0"/>
                              <w:marTop w:val="0"/>
                              <w:marBottom w:val="0"/>
                              <w:divBdr>
                                <w:top w:val="none" w:sz="0" w:space="0" w:color="auto"/>
                                <w:left w:val="none" w:sz="0" w:space="0" w:color="auto"/>
                                <w:bottom w:val="none" w:sz="0" w:space="0" w:color="auto"/>
                                <w:right w:val="none" w:sz="0" w:space="0" w:color="auto"/>
                              </w:divBdr>
                            </w:div>
                            <w:div w:id="517279037">
                              <w:marLeft w:val="0"/>
                              <w:marRight w:val="0"/>
                              <w:marTop w:val="0"/>
                              <w:marBottom w:val="0"/>
                              <w:divBdr>
                                <w:top w:val="none" w:sz="0" w:space="0" w:color="auto"/>
                                <w:left w:val="none" w:sz="0" w:space="0" w:color="auto"/>
                                <w:bottom w:val="none" w:sz="0" w:space="0" w:color="auto"/>
                                <w:right w:val="none" w:sz="0" w:space="0" w:color="auto"/>
                              </w:divBdr>
                            </w:div>
                            <w:div w:id="1703356032">
                              <w:marLeft w:val="3870"/>
                              <w:marRight w:val="0"/>
                              <w:marTop w:val="0"/>
                              <w:marBottom w:val="0"/>
                              <w:divBdr>
                                <w:top w:val="none" w:sz="0" w:space="0" w:color="auto"/>
                                <w:left w:val="none" w:sz="0" w:space="0" w:color="auto"/>
                                <w:bottom w:val="none" w:sz="0" w:space="0" w:color="auto"/>
                                <w:right w:val="none" w:sz="0" w:space="0" w:color="auto"/>
                              </w:divBdr>
                            </w:div>
                            <w:div w:id="562719010">
                              <w:marLeft w:val="0"/>
                              <w:marRight w:val="0"/>
                              <w:marTop w:val="0"/>
                              <w:marBottom w:val="0"/>
                              <w:divBdr>
                                <w:top w:val="none" w:sz="0" w:space="0" w:color="auto"/>
                                <w:left w:val="none" w:sz="0" w:space="0" w:color="auto"/>
                                <w:bottom w:val="none" w:sz="0" w:space="0" w:color="auto"/>
                                <w:right w:val="none" w:sz="0" w:space="0" w:color="auto"/>
                              </w:divBdr>
                            </w:div>
                            <w:div w:id="1512336834">
                              <w:marLeft w:val="3870"/>
                              <w:marRight w:val="0"/>
                              <w:marTop w:val="0"/>
                              <w:marBottom w:val="0"/>
                              <w:divBdr>
                                <w:top w:val="none" w:sz="0" w:space="0" w:color="auto"/>
                                <w:left w:val="none" w:sz="0" w:space="0" w:color="auto"/>
                                <w:bottom w:val="none" w:sz="0" w:space="0" w:color="auto"/>
                                <w:right w:val="none" w:sz="0" w:space="0" w:color="auto"/>
                              </w:divBdr>
                            </w:div>
                            <w:div w:id="1175025677">
                              <w:marLeft w:val="0"/>
                              <w:marRight w:val="0"/>
                              <w:marTop w:val="0"/>
                              <w:marBottom w:val="0"/>
                              <w:divBdr>
                                <w:top w:val="none" w:sz="0" w:space="0" w:color="auto"/>
                                <w:left w:val="none" w:sz="0" w:space="0" w:color="auto"/>
                                <w:bottom w:val="none" w:sz="0" w:space="0" w:color="auto"/>
                                <w:right w:val="none" w:sz="0" w:space="0" w:color="auto"/>
                              </w:divBdr>
                            </w:div>
                            <w:div w:id="624432105">
                              <w:marLeft w:val="3870"/>
                              <w:marRight w:val="0"/>
                              <w:marTop w:val="0"/>
                              <w:marBottom w:val="0"/>
                              <w:divBdr>
                                <w:top w:val="none" w:sz="0" w:space="0" w:color="auto"/>
                                <w:left w:val="none" w:sz="0" w:space="0" w:color="auto"/>
                                <w:bottom w:val="none" w:sz="0" w:space="0" w:color="auto"/>
                                <w:right w:val="none" w:sz="0" w:space="0" w:color="auto"/>
                              </w:divBdr>
                            </w:div>
                            <w:div w:id="1651052771">
                              <w:marLeft w:val="0"/>
                              <w:marRight w:val="0"/>
                              <w:marTop w:val="0"/>
                              <w:marBottom w:val="0"/>
                              <w:divBdr>
                                <w:top w:val="none" w:sz="0" w:space="0" w:color="auto"/>
                                <w:left w:val="none" w:sz="0" w:space="0" w:color="auto"/>
                                <w:bottom w:val="none" w:sz="0" w:space="0" w:color="auto"/>
                                <w:right w:val="none" w:sz="0" w:space="0" w:color="auto"/>
                              </w:divBdr>
                            </w:div>
                            <w:div w:id="1779327144">
                              <w:marLeft w:val="3870"/>
                              <w:marRight w:val="0"/>
                              <w:marTop w:val="0"/>
                              <w:marBottom w:val="0"/>
                              <w:divBdr>
                                <w:top w:val="none" w:sz="0" w:space="0" w:color="auto"/>
                                <w:left w:val="none" w:sz="0" w:space="0" w:color="auto"/>
                                <w:bottom w:val="none" w:sz="0" w:space="0" w:color="auto"/>
                                <w:right w:val="none" w:sz="0" w:space="0" w:color="auto"/>
                              </w:divBdr>
                            </w:div>
                            <w:div w:id="1004673177">
                              <w:marLeft w:val="0"/>
                              <w:marRight w:val="0"/>
                              <w:marTop w:val="0"/>
                              <w:marBottom w:val="0"/>
                              <w:divBdr>
                                <w:top w:val="none" w:sz="0" w:space="0" w:color="auto"/>
                                <w:left w:val="none" w:sz="0" w:space="0" w:color="auto"/>
                                <w:bottom w:val="none" w:sz="0" w:space="0" w:color="auto"/>
                                <w:right w:val="none" w:sz="0" w:space="0" w:color="auto"/>
                              </w:divBdr>
                            </w:div>
                            <w:div w:id="1076627880">
                              <w:marLeft w:val="3870"/>
                              <w:marRight w:val="0"/>
                              <w:marTop w:val="0"/>
                              <w:marBottom w:val="0"/>
                              <w:divBdr>
                                <w:top w:val="none" w:sz="0" w:space="0" w:color="auto"/>
                                <w:left w:val="none" w:sz="0" w:space="0" w:color="auto"/>
                                <w:bottom w:val="none" w:sz="0" w:space="0" w:color="auto"/>
                                <w:right w:val="none" w:sz="0" w:space="0" w:color="auto"/>
                              </w:divBdr>
                            </w:div>
                            <w:div w:id="2133669356">
                              <w:marLeft w:val="0"/>
                              <w:marRight w:val="0"/>
                              <w:marTop w:val="0"/>
                              <w:marBottom w:val="0"/>
                              <w:divBdr>
                                <w:top w:val="none" w:sz="0" w:space="0" w:color="auto"/>
                                <w:left w:val="none" w:sz="0" w:space="0" w:color="auto"/>
                                <w:bottom w:val="none" w:sz="0" w:space="0" w:color="auto"/>
                                <w:right w:val="none" w:sz="0" w:space="0" w:color="auto"/>
                              </w:divBdr>
                            </w:div>
                            <w:div w:id="772045132">
                              <w:marLeft w:val="3870"/>
                              <w:marRight w:val="0"/>
                              <w:marTop w:val="0"/>
                              <w:marBottom w:val="0"/>
                              <w:divBdr>
                                <w:top w:val="none" w:sz="0" w:space="0" w:color="auto"/>
                                <w:left w:val="none" w:sz="0" w:space="0" w:color="auto"/>
                                <w:bottom w:val="none" w:sz="0" w:space="0" w:color="auto"/>
                                <w:right w:val="none" w:sz="0" w:space="0" w:color="auto"/>
                              </w:divBdr>
                            </w:div>
                            <w:div w:id="2018384491">
                              <w:marLeft w:val="0"/>
                              <w:marRight w:val="0"/>
                              <w:marTop w:val="0"/>
                              <w:marBottom w:val="0"/>
                              <w:divBdr>
                                <w:top w:val="none" w:sz="0" w:space="0" w:color="auto"/>
                                <w:left w:val="none" w:sz="0" w:space="0" w:color="auto"/>
                                <w:bottom w:val="none" w:sz="0" w:space="0" w:color="auto"/>
                                <w:right w:val="none" w:sz="0" w:space="0" w:color="auto"/>
                              </w:divBdr>
                            </w:div>
                            <w:div w:id="207857">
                              <w:marLeft w:val="3870"/>
                              <w:marRight w:val="0"/>
                              <w:marTop w:val="0"/>
                              <w:marBottom w:val="0"/>
                              <w:divBdr>
                                <w:top w:val="none" w:sz="0" w:space="0" w:color="auto"/>
                                <w:left w:val="none" w:sz="0" w:space="0" w:color="auto"/>
                                <w:bottom w:val="none" w:sz="0" w:space="0" w:color="auto"/>
                                <w:right w:val="none" w:sz="0" w:space="0" w:color="auto"/>
                              </w:divBdr>
                            </w:div>
                            <w:div w:id="1392312799">
                              <w:marLeft w:val="0"/>
                              <w:marRight w:val="0"/>
                              <w:marTop w:val="0"/>
                              <w:marBottom w:val="0"/>
                              <w:divBdr>
                                <w:top w:val="none" w:sz="0" w:space="0" w:color="auto"/>
                                <w:left w:val="none" w:sz="0" w:space="0" w:color="auto"/>
                                <w:bottom w:val="none" w:sz="0" w:space="0" w:color="auto"/>
                                <w:right w:val="none" w:sz="0" w:space="0" w:color="auto"/>
                              </w:divBdr>
                            </w:div>
                            <w:div w:id="1035733890">
                              <w:marLeft w:val="3870"/>
                              <w:marRight w:val="0"/>
                              <w:marTop w:val="0"/>
                              <w:marBottom w:val="0"/>
                              <w:divBdr>
                                <w:top w:val="none" w:sz="0" w:space="0" w:color="auto"/>
                                <w:left w:val="none" w:sz="0" w:space="0" w:color="auto"/>
                                <w:bottom w:val="none" w:sz="0" w:space="0" w:color="auto"/>
                                <w:right w:val="none" w:sz="0" w:space="0" w:color="auto"/>
                              </w:divBdr>
                            </w:div>
                            <w:div w:id="1942686643">
                              <w:marLeft w:val="0"/>
                              <w:marRight w:val="0"/>
                              <w:marTop w:val="0"/>
                              <w:marBottom w:val="0"/>
                              <w:divBdr>
                                <w:top w:val="none" w:sz="0" w:space="0" w:color="auto"/>
                                <w:left w:val="none" w:sz="0" w:space="0" w:color="auto"/>
                                <w:bottom w:val="none" w:sz="0" w:space="0" w:color="auto"/>
                                <w:right w:val="none" w:sz="0" w:space="0" w:color="auto"/>
                              </w:divBdr>
                            </w:div>
                            <w:div w:id="1546604914">
                              <w:marLeft w:val="5700"/>
                              <w:marRight w:val="0"/>
                              <w:marTop w:val="0"/>
                              <w:marBottom w:val="0"/>
                              <w:divBdr>
                                <w:top w:val="none" w:sz="0" w:space="0" w:color="auto"/>
                                <w:left w:val="none" w:sz="0" w:space="0" w:color="auto"/>
                                <w:bottom w:val="none" w:sz="0" w:space="0" w:color="auto"/>
                                <w:right w:val="none" w:sz="0" w:space="0" w:color="auto"/>
                              </w:divBdr>
                            </w:div>
                            <w:div w:id="297298318">
                              <w:marLeft w:val="0"/>
                              <w:marRight w:val="0"/>
                              <w:marTop w:val="0"/>
                              <w:marBottom w:val="0"/>
                              <w:divBdr>
                                <w:top w:val="none" w:sz="0" w:space="0" w:color="auto"/>
                                <w:left w:val="none" w:sz="0" w:space="0" w:color="auto"/>
                                <w:bottom w:val="none" w:sz="0" w:space="0" w:color="auto"/>
                                <w:right w:val="none" w:sz="0" w:space="0" w:color="auto"/>
                              </w:divBdr>
                            </w:div>
                            <w:div w:id="624390211">
                              <w:marLeft w:val="3870"/>
                              <w:marRight w:val="0"/>
                              <w:marTop w:val="0"/>
                              <w:marBottom w:val="0"/>
                              <w:divBdr>
                                <w:top w:val="none" w:sz="0" w:space="0" w:color="auto"/>
                                <w:left w:val="none" w:sz="0" w:space="0" w:color="auto"/>
                                <w:bottom w:val="none" w:sz="0" w:space="0" w:color="auto"/>
                                <w:right w:val="none" w:sz="0" w:space="0" w:color="auto"/>
                              </w:divBdr>
                            </w:div>
                            <w:div w:id="1533150681">
                              <w:marLeft w:val="0"/>
                              <w:marRight w:val="0"/>
                              <w:marTop w:val="0"/>
                              <w:marBottom w:val="0"/>
                              <w:divBdr>
                                <w:top w:val="none" w:sz="0" w:space="0" w:color="auto"/>
                                <w:left w:val="none" w:sz="0" w:space="0" w:color="auto"/>
                                <w:bottom w:val="none" w:sz="0" w:space="0" w:color="auto"/>
                                <w:right w:val="none" w:sz="0" w:space="0" w:color="auto"/>
                              </w:divBdr>
                            </w:div>
                            <w:div w:id="1377698821">
                              <w:marLeft w:val="3870"/>
                              <w:marRight w:val="0"/>
                              <w:marTop w:val="0"/>
                              <w:marBottom w:val="0"/>
                              <w:divBdr>
                                <w:top w:val="none" w:sz="0" w:space="0" w:color="auto"/>
                                <w:left w:val="none" w:sz="0" w:space="0" w:color="auto"/>
                                <w:bottom w:val="none" w:sz="0" w:space="0" w:color="auto"/>
                                <w:right w:val="none" w:sz="0" w:space="0" w:color="auto"/>
                              </w:divBdr>
                            </w:div>
                            <w:div w:id="991174561">
                              <w:marLeft w:val="0"/>
                              <w:marRight w:val="0"/>
                              <w:marTop w:val="0"/>
                              <w:marBottom w:val="0"/>
                              <w:divBdr>
                                <w:top w:val="none" w:sz="0" w:space="0" w:color="auto"/>
                                <w:left w:val="none" w:sz="0" w:space="0" w:color="auto"/>
                                <w:bottom w:val="none" w:sz="0" w:space="0" w:color="auto"/>
                                <w:right w:val="none" w:sz="0" w:space="0" w:color="auto"/>
                              </w:divBdr>
                            </w:div>
                            <w:div w:id="1882402259">
                              <w:marLeft w:val="3870"/>
                              <w:marRight w:val="0"/>
                              <w:marTop w:val="0"/>
                              <w:marBottom w:val="0"/>
                              <w:divBdr>
                                <w:top w:val="none" w:sz="0" w:space="0" w:color="auto"/>
                                <w:left w:val="none" w:sz="0" w:space="0" w:color="auto"/>
                                <w:bottom w:val="none" w:sz="0" w:space="0" w:color="auto"/>
                                <w:right w:val="none" w:sz="0" w:space="0" w:color="auto"/>
                              </w:divBdr>
                            </w:div>
                            <w:div w:id="195504179">
                              <w:marLeft w:val="0"/>
                              <w:marRight w:val="0"/>
                              <w:marTop w:val="0"/>
                              <w:marBottom w:val="0"/>
                              <w:divBdr>
                                <w:top w:val="none" w:sz="0" w:space="0" w:color="auto"/>
                                <w:left w:val="none" w:sz="0" w:space="0" w:color="auto"/>
                                <w:bottom w:val="none" w:sz="0" w:space="0" w:color="auto"/>
                                <w:right w:val="none" w:sz="0" w:space="0" w:color="auto"/>
                              </w:divBdr>
                            </w:div>
                            <w:div w:id="1328170009">
                              <w:marLeft w:val="3870"/>
                              <w:marRight w:val="0"/>
                              <w:marTop w:val="0"/>
                              <w:marBottom w:val="0"/>
                              <w:divBdr>
                                <w:top w:val="none" w:sz="0" w:space="0" w:color="auto"/>
                                <w:left w:val="none" w:sz="0" w:space="0" w:color="auto"/>
                                <w:bottom w:val="none" w:sz="0" w:space="0" w:color="auto"/>
                                <w:right w:val="none" w:sz="0" w:space="0" w:color="auto"/>
                              </w:divBdr>
                            </w:div>
                            <w:div w:id="272369944">
                              <w:marLeft w:val="0"/>
                              <w:marRight w:val="0"/>
                              <w:marTop w:val="0"/>
                              <w:marBottom w:val="0"/>
                              <w:divBdr>
                                <w:top w:val="none" w:sz="0" w:space="0" w:color="auto"/>
                                <w:left w:val="none" w:sz="0" w:space="0" w:color="auto"/>
                                <w:bottom w:val="none" w:sz="0" w:space="0" w:color="auto"/>
                                <w:right w:val="none" w:sz="0" w:space="0" w:color="auto"/>
                              </w:divBdr>
                            </w:div>
                            <w:div w:id="1753694143">
                              <w:marLeft w:val="3870"/>
                              <w:marRight w:val="0"/>
                              <w:marTop w:val="0"/>
                              <w:marBottom w:val="0"/>
                              <w:divBdr>
                                <w:top w:val="none" w:sz="0" w:space="0" w:color="auto"/>
                                <w:left w:val="none" w:sz="0" w:space="0" w:color="auto"/>
                                <w:bottom w:val="none" w:sz="0" w:space="0" w:color="auto"/>
                                <w:right w:val="none" w:sz="0" w:space="0" w:color="auto"/>
                              </w:divBdr>
                            </w:div>
                            <w:div w:id="196160836">
                              <w:marLeft w:val="0"/>
                              <w:marRight w:val="0"/>
                              <w:marTop w:val="0"/>
                              <w:marBottom w:val="0"/>
                              <w:divBdr>
                                <w:top w:val="none" w:sz="0" w:space="0" w:color="auto"/>
                                <w:left w:val="none" w:sz="0" w:space="0" w:color="auto"/>
                                <w:bottom w:val="none" w:sz="0" w:space="0" w:color="auto"/>
                                <w:right w:val="none" w:sz="0" w:space="0" w:color="auto"/>
                              </w:divBdr>
                            </w:div>
                            <w:div w:id="441925515">
                              <w:marLeft w:val="3870"/>
                              <w:marRight w:val="0"/>
                              <w:marTop w:val="0"/>
                              <w:marBottom w:val="0"/>
                              <w:divBdr>
                                <w:top w:val="none" w:sz="0" w:space="0" w:color="auto"/>
                                <w:left w:val="none" w:sz="0" w:space="0" w:color="auto"/>
                                <w:bottom w:val="none" w:sz="0" w:space="0" w:color="auto"/>
                                <w:right w:val="none" w:sz="0" w:space="0" w:color="auto"/>
                              </w:divBdr>
                            </w:div>
                            <w:div w:id="1080373261">
                              <w:marLeft w:val="0"/>
                              <w:marRight w:val="0"/>
                              <w:marTop w:val="0"/>
                              <w:marBottom w:val="0"/>
                              <w:divBdr>
                                <w:top w:val="none" w:sz="0" w:space="0" w:color="auto"/>
                                <w:left w:val="none" w:sz="0" w:space="0" w:color="auto"/>
                                <w:bottom w:val="none" w:sz="0" w:space="0" w:color="auto"/>
                                <w:right w:val="none" w:sz="0" w:space="0" w:color="auto"/>
                              </w:divBdr>
                            </w:div>
                            <w:div w:id="2142065537">
                              <w:marLeft w:val="3870"/>
                              <w:marRight w:val="0"/>
                              <w:marTop w:val="0"/>
                              <w:marBottom w:val="0"/>
                              <w:divBdr>
                                <w:top w:val="none" w:sz="0" w:space="0" w:color="auto"/>
                                <w:left w:val="none" w:sz="0" w:space="0" w:color="auto"/>
                                <w:bottom w:val="none" w:sz="0" w:space="0" w:color="auto"/>
                                <w:right w:val="none" w:sz="0" w:space="0" w:color="auto"/>
                              </w:divBdr>
                            </w:div>
                            <w:div w:id="369183542">
                              <w:marLeft w:val="0"/>
                              <w:marRight w:val="0"/>
                              <w:marTop w:val="0"/>
                              <w:marBottom w:val="0"/>
                              <w:divBdr>
                                <w:top w:val="none" w:sz="0" w:space="0" w:color="auto"/>
                                <w:left w:val="none" w:sz="0" w:space="0" w:color="auto"/>
                                <w:bottom w:val="none" w:sz="0" w:space="0" w:color="auto"/>
                                <w:right w:val="none" w:sz="0" w:space="0" w:color="auto"/>
                              </w:divBdr>
                            </w:div>
                            <w:div w:id="1739017538">
                              <w:marLeft w:val="0"/>
                              <w:marRight w:val="0"/>
                              <w:marTop w:val="0"/>
                              <w:marBottom w:val="0"/>
                              <w:divBdr>
                                <w:top w:val="none" w:sz="0" w:space="0" w:color="auto"/>
                                <w:left w:val="none" w:sz="0" w:space="0" w:color="auto"/>
                                <w:bottom w:val="none" w:sz="0" w:space="0" w:color="auto"/>
                                <w:right w:val="none" w:sz="0" w:space="0" w:color="auto"/>
                              </w:divBdr>
                            </w:div>
                            <w:div w:id="130832911">
                              <w:marLeft w:val="0"/>
                              <w:marRight w:val="0"/>
                              <w:marTop w:val="0"/>
                              <w:marBottom w:val="0"/>
                              <w:divBdr>
                                <w:top w:val="none" w:sz="0" w:space="0" w:color="auto"/>
                                <w:left w:val="none" w:sz="0" w:space="0" w:color="auto"/>
                                <w:bottom w:val="none" w:sz="0" w:space="0" w:color="auto"/>
                                <w:right w:val="none" w:sz="0" w:space="0" w:color="auto"/>
                              </w:divBdr>
                            </w:div>
                            <w:div w:id="367145538">
                              <w:marLeft w:val="0"/>
                              <w:marRight w:val="0"/>
                              <w:marTop w:val="0"/>
                              <w:marBottom w:val="0"/>
                              <w:divBdr>
                                <w:top w:val="none" w:sz="0" w:space="0" w:color="auto"/>
                                <w:left w:val="none" w:sz="0" w:space="0" w:color="auto"/>
                                <w:bottom w:val="none" w:sz="0" w:space="0" w:color="auto"/>
                                <w:right w:val="none" w:sz="0" w:space="0" w:color="auto"/>
                              </w:divBdr>
                            </w:div>
                            <w:div w:id="326370424">
                              <w:marLeft w:val="0"/>
                              <w:marRight w:val="0"/>
                              <w:marTop w:val="0"/>
                              <w:marBottom w:val="0"/>
                              <w:divBdr>
                                <w:top w:val="none" w:sz="0" w:space="0" w:color="auto"/>
                                <w:left w:val="none" w:sz="0" w:space="0" w:color="auto"/>
                                <w:bottom w:val="none" w:sz="0" w:space="0" w:color="auto"/>
                                <w:right w:val="none" w:sz="0" w:space="0" w:color="auto"/>
                              </w:divBdr>
                            </w:div>
                            <w:div w:id="1896693952">
                              <w:marLeft w:val="0"/>
                              <w:marRight w:val="0"/>
                              <w:marTop w:val="0"/>
                              <w:marBottom w:val="0"/>
                              <w:divBdr>
                                <w:top w:val="none" w:sz="0" w:space="0" w:color="auto"/>
                                <w:left w:val="none" w:sz="0" w:space="0" w:color="auto"/>
                                <w:bottom w:val="none" w:sz="0" w:space="0" w:color="auto"/>
                                <w:right w:val="none" w:sz="0" w:space="0" w:color="auto"/>
                              </w:divBdr>
                            </w:div>
                            <w:div w:id="470247857">
                              <w:marLeft w:val="0"/>
                              <w:marRight w:val="0"/>
                              <w:marTop w:val="0"/>
                              <w:marBottom w:val="0"/>
                              <w:divBdr>
                                <w:top w:val="none" w:sz="0" w:space="0" w:color="auto"/>
                                <w:left w:val="none" w:sz="0" w:space="0" w:color="auto"/>
                                <w:bottom w:val="none" w:sz="0" w:space="0" w:color="auto"/>
                                <w:right w:val="none" w:sz="0" w:space="0" w:color="auto"/>
                              </w:divBdr>
                            </w:div>
                            <w:div w:id="1685396262">
                              <w:marLeft w:val="3870"/>
                              <w:marRight w:val="0"/>
                              <w:marTop w:val="0"/>
                              <w:marBottom w:val="0"/>
                              <w:divBdr>
                                <w:top w:val="none" w:sz="0" w:space="0" w:color="auto"/>
                                <w:left w:val="none" w:sz="0" w:space="0" w:color="auto"/>
                                <w:bottom w:val="none" w:sz="0" w:space="0" w:color="auto"/>
                                <w:right w:val="none" w:sz="0" w:space="0" w:color="auto"/>
                              </w:divBdr>
                            </w:div>
                            <w:div w:id="155611840">
                              <w:marLeft w:val="0"/>
                              <w:marRight w:val="0"/>
                              <w:marTop w:val="0"/>
                              <w:marBottom w:val="0"/>
                              <w:divBdr>
                                <w:top w:val="none" w:sz="0" w:space="0" w:color="auto"/>
                                <w:left w:val="none" w:sz="0" w:space="0" w:color="auto"/>
                                <w:bottom w:val="none" w:sz="0" w:space="0" w:color="auto"/>
                                <w:right w:val="none" w:sz="0" w:space="0" w:color="auto"/>
                              </w:divBdr>
                            </w:div>
                            <w:div w:id="1715425762">
                              <w:marLeft w:val="3870"/>
                              <w:marRight w:val="0"/>
                              <w:marTop w:val="0"/>
                              <w:marBottom w:val="0"/>
                              <w:divBdr>
                                <w:top w:val="none" w:sz="0" w:space="0" w:color="auto"/>
                                <w:left w:val="none" w:sz="0" w:space="0" w:color="auto"/>
                                <w:bottom w:val="none" w:sz="0" w:space="0" w:color="auto"/>
                                <w:right w:val="none" w:sz="0" w:space="0" w:color="auto"/>
                              </w:divBdr>
                            </w:div>
                            <w:div w:id="2037466052">
                              <w:marLeft w:val="0"/>
                              <w:marRight w:val="0"/>
                              <w:marTop w:val="0"/>
                              <w:marBottom w:val="0"/>
                              <w:divBdr>
                                <w:top w:val="none" w:sz="0" w:space="0" w:color="auto"/>
                                <w:left w:val="none" w:sz="0" w:space="0" w:color="auto"/>
                                <w:bottom w:val="none" w:sz="0" w:space="0" w:color="auto"/>
                                <w:right w:val="none" w:sz="0" w:space="0" w:color="auto"/>
                              </w:divBdr>
                            </w:div>
                            <w:div w:id="1320571219">
                              <w:marLeft w:val="3870"/>
                              <w:marRight w:val="0"/>
                              <w:marTop w:val="0"/>
                              <w:marBottom w:val="0"/>
                              <w:divBdr>
                                <w:top w:val="none" w:sz="0" w:space="0" w:color="auto"/>
                                <w:left w:val="none" w:sz="0" w:space="0" w:color="auto"/>
                                <w:bottom w:val="none" w:sz="0" w:space="0" w:color="auto"/>
                                <w:right w:val="none" w:sz="0" w:space="0" w:color="auto"/>
                              </w:divBdr>
                            </w:div>
                            <w:div w:id="2054579125">
                              <w:marLeft w:val="0"/>
                              <w:marRight w:val="0"/>
                              <w:marTop w:val="0"/>
                              <w:marBottom w:val="0"/>
                              <w:divBdr>
                                <w:top w:val="none" w:sz="0" w:space="0" w:color="auto"/>
                                <w:left w:val="none" w:sz="0" w:space="0" w:color="auto"/>
                                <w:bottom w:val="none" w:sz="0" w:space="0" w:color="auto"/>
                                <w:right w:val="none" w:sz="0" w:space="0" w:color="auto"/>
                              </w:divBdr>
                            </w:div>
                            <w:div w:id="1162308959">
                              <w:marLeft w:val="3870"/>
                              <w:marRight w:val="0"/>
                              <w:marTop w:val="0"/>
                              <w:marBottom w:val="0"/>
                              <w:divBdr>
                                <w:top w:val="none" w:sz="0" w:space="0" w:color="auto"/>
                                <w:left w:val="none" w:sz="0" w:space="0" w:color="auto"/>
                                <w:bottom w:val="none" w:sz="0" w:space="0" w:color="auto"/>
                                <w:right w:val="none" w:sz="0" w:space="0" w:color="auto"/>
                              </w:divBdr>
                            </w:div>
                            <w:div w:id="189998696">
                              <w:marLeft w:val="0"/>
                              <w:marRight w:val="0"/>
                              <w:marTop w:val="0"/>
                              <w:marBottom w:val="0"/>
                              <w:divBdr>
                                <w:top w:val="none" w:sz="0" w:space="0" w:color="auto"/>
                                <w:left w:val="none" w:sz="0" w:space="0" w:color="auto"/>
                                <w:bottom w:val="none" w:sz="0" w:space="0" w:color="auto"/>
                                <w:right w:val="none" w:sz="0" w:space="0" w:color="auto"/>
                              </w:divBdr>
                            </w:div>
                            <w:div w:id="1999377718">
                              <w:marLeft w:val="3870"/>
                              <w:marRight w:val="0"/>
                              <w:marTop w:val="0"/>
                              <w:marBottom w:val="0"/>
                              <w:divBdr>
                                <w:top w:val="none" w:sz="0" w:space="0" w:color="auto"/>
                                <w:left w:val="none" w:sz="0" w:space="0" w:color="auto"/>
                                <w:bottom w:val="none" w:sz="0" w:space="0" w:color="auto"/>
                                <w:right w:val="none" w:sz="0" w:space="0" w:color="auto"/>
                              </w:divBdr>
                            </w:div>
                            <w:div w:id="1340696987">
                              <w:marLeft w:val="0"/>
                              <w:marRight w:val="0"/>
                              <w:marTop w:val="0"/>
                              <w:marBottom w:val="0"/>
                              <w:divBdr>
                                <w:top w:val="none" w:sz="0" w:space="0" w:color="auto"/>
                                <w:left w:val="none" w:sz="0" w:space="0" w:color="auto"/>
                                <w:bottom w:val="none" w:sz="0" w:space="0" w:color="auto"/>
                                <w:right w:val="none" w:sz="0" w:space="0" w:color="auto"/>
                              </w:divBdr>
                            </w:div>
                            <w:div w:id="432940870">
                              <w:marLeft w:val="3870"/>
                              <w:marRight w:val="0"/>
                              <w:marTop w:val="0"/>
                              <w:marBottom w:val="0"/>
                              <w:divBdr>
                                <w:top w:val="none" w:sz="0" w:space="0" w:color="auto"/>
                                <w:left w:val="none" w:sz="0" w:space="0" w:color="auto"/>
                                <w:bottom w:val="none" w:sz="0" w:space="0" w:color="auto"/>
                                <w:right w:val="none" w:sz="0" w:space="0" w:color="auto"/>
                              </w:divBdr>
                            </w:div>
                            <w:div w:id="1526675549">
                              <w:marLeft w:val="0"/>
                              <w:marRight w:val="0"/>
                              <w:marTop w:val="0"/>
                              <w:marBottom w:val="0"/>
                              <w:divBdr>
                                <w:top w:val="none" w:sz="0" w:space="0" w:color="auto"/>
                                <w:left w:val="none" w:sz="0" w:space="0" w:color="auto"/>
                                <w:bottom w:val="none" w:sz="0" w:space="0" w:color="auto"/>
                                <w:right w:val="none" w:sz="0" w:space="0" w:color="auto"/>
                              </w:divBdr>
                            </w:div>
                            <w:div w:id="1897546784">
                              <w:marLeft w:val="3870"/>
                              <w:marRight w:val="0"/>
                              <w:marTop w:val="0"/>
                              <w:marBottom w:val="0"/>
                              <w:divBdr>
                                <w:top w:val="none" w:sz="0" w:space="0" w:color="auto"/>
                                <w:left w:val="none" w:sz="0" w:space="0" w:color="auto"/>
                                <w:bottom w:val="none" w:sz="0" w:space="0" w:color="auto"/>
                                <w:right w:val="none" w:sz="0" w:space="0" w:color="auto"/>
                              </w:divBdr>
                            </w:div>
                            <w:div w:id="412243744">
                              <w:marLeft w:val="0"/>
                              <w:marRight w:val="0"/>
                              <w:marTop w:val="0"/>
                              <w:marBottom w:val="0"/>
                              <w:divBdr>
                                <w:top w:val="none" w:sz="0" w:space="0" w:color="auto"/>
                                <w:left w:val="none" w:sz="0" w:space="0" w:color="auto"/>
                                <w:bottom w:val="none" w:sz="0" w:space="0" w:color="auto"/>
                                <w:right w:val="none" w:sz="0" w:space="0" w:color="auto"/>
                              </w:divBdr>
                            </w:div>
                            <w:div w:id="91243213">
                              <w:marLeft w:val="3870"/>
                              <w:marRight w:val="0"/>
                              <w:marTop w:val="0"/>
                              <w:marBottom w:val="0"/>
                              <w:divBdr>
                                <w:top w:val="none" w:sz="0" w:space="0" w:color="auto"/>
                                <w:left w:val="none" w:sz="0" w:space="0" w:color="auto"/>
                                <w:bottom w:val="none" w:sz="0" w:space="0" w:color="auto"/>
                                <w:right w:val="none" w:sz="0" w:space="0" w:color="auto"/>
                              </w:divBdr>
                            </w:div>
                            <w:div w:id="1056471179">
                              <w:marLeft w:val="0"/>
                              <w:marRight w:val="0"/>
                              <w:marTop w:val="0"/>
                              <w:marBottom w:val="0"/>
                              <w:divBdr>
                                <w:top w:val="none" w:sz="0" w:space="0" w:color="auto"/>
                                <w:left w:val="none" w:sz="0" w:space="0" w:color="auto"/>
                                <w:bottom w:val="none" w:sz="0" w:space="0" w:color="auto"/>
                                <w:right w:val="none" w:sz="0" w:space="0" w:color="auto"/>
                              </w:divBdr>
                            </w:div>
                            <w:div w:id="320700165">
                              <w:marLeft w:val="3870"/>
                              <w:marRight w:val="0"/>
                              <w:marTop w:val="0"/>
                              <w:marBottom w:val="0"/>
                              <w:divBdr>
                                <w:top w:val="none" w:sz="0" w:space="0" w:color="auto"/>
                                <w:left w:val="none" w:sz="0" w:space="0" w:color="auto"/>
                                <w:bottom w:val="none" w:sz="0" w:space="0" w:color="auto"/>
                                <w:right w:val="none" w:sz="0" w:space="0" w:color="auto"/>
                              </w:divBdr>
                            </w:div>
                            <w:div w:id="480197688">
                              <w:marLeft w:val="0"/>
                              <w:marRight w:val="0"/>
                              <w:marTop w:val="0"/>
                              <w:marBottom w:val="0"/>
                              <w:divBdr>
                                <w:top w:val="none" w:sz="0" w:space="0" w:color="auto"/>
                                <w:left w:val="none" w:sz="0" w:space="0" w:color="auto"/>
                                <w:bottom w:val="none" w:sz="0" w:space="0" w:color="auto"/>
                                <w:right w:val="none" w:sz="0" w:space="0" w:color="auto"/>
                              </w:divBdr>
                            </w:div>
                            <w:div w:id="1248348742">
                              <w:marLeft w:val="3870"/>
                              <w:marRight w:val="0"/>
                              <w:marTop w:val="0"/>
                              <w:marBottom w:val="0"/>
                              <w:divBdr>
                                <w:top w:val="none" w:sz="0" w:space="0" w:color="auto"/>
                                <w:left w:val="none" w:sz="0" w:space="0" w:color="auto"/>
                                <w:bottom w:val="none" w:sz="0" w:space="0" w:color="auto"/>
                                <w:right w:val="none" w:sz="0" w:space="0" w:color="auto"/>
                              </w:divBdr>
                            </w:div>
                            <w:div w:id="2003577263">
                              <w:marLeft w:val="0"/>
                              <w:marRight w:val="0"/>
                              <w:marTop w:val="0"/>
                              <w:marBottom w:val="0"/>
                              <w:divBdr>
                                <w:top w:val="none" w:sz="0" w:space="0" w:color="auto"/>
                                <w:left w:val="none" w:sz="0" w:space="0" w:color="auto"/>
                                <w:bottom w:val="none" w:sz="0" w:space="0" w:color="auto"/>
                                <w:right w:val="none" w:sz="0" w:space="0" w:color="auto"/>
                              </w:divBdr>
                            </w:div>
                            <w:div w:id="1162743001">
                              <w:marLeft w:val="3870"/>
                              <w:marRight w:val="0"/>
                              <w:marTop w:val="0"/>
                              <w:marBottom w:val="0"/>
                              <w:divBdr>
                                <w:top w:val="none" w:sz="0" w:space="0" w:color="auto"/>
                                <w:left w:val="none" w:sz="0" w:space="0" w:color="auto"/>
                                <w:bottom w:val="none" w:sz="0" w:space="0" w:color="auto"/>
                                <w:right w:val="none" w:sz="0" w:space="0" w:color="auto"/>
                              </w:divBdr>
                            </w:div>
                            <w:div w:id="1567764359">
                              <w:marLeft w:val="0"/>
                              <w:marRight w:val="0"/>
                              <w:marTop w:val="0"/>
                              <w:marBottom w:val="0"/>
                              <w:divBdr>
                                <w:top w:val="none" w:sz="0" w:space="0" w:color="auto"/>
                                <w:left w:val="none" w:sz="0" w:space="0" w:color="auto"/>
                                <w:bottom w:val="none" w:sz="0" w:space="0" w:color="auto"/>
                                <w:right w:val="none" w:sz="0" w:space="0" w:color="auto"/>
                              </w:divBdr>
                            </w:div>
                            <w:div w:id="1368095275">
                              <w:marLeft w:val="3870"/>
                              <w:marRight w:val="0"/>
                              <w:marTop w:val="0"/>
                              <w:marBottom w:val="0"/>
                              <w:divBdr>
                                <w:top w:val="none" w:sz="0" w:space="0" w:color="auto"/>
                                <w:left w:val="none" w:sz="0" w:space="0" w:color="auto"/>
                                <w:bottom w:val="none" w:sz="0" w:space="0" w:color="auto"/>
                                <w:right w:val="none" w:sz="0" w:space="0" w:color="auto"/>
                              </w:divBdr>
                            </w:div>
                            <w:div w:id="1054739776">
                              <w:marLeft w:val="0"/>
                              <w:marRight w:val="0"/>
                              <w:marTop w:val="0"/>
                              <w:marBottom w:val="0"/>
                              <w:divBdr>
                                <w:top w:val="none" w:sz="0" w:space="0" w:color="auto"/>
                                <w:left w:val="none" w:sz="0" w:space="0" w:color="auto"/>
                                <w:bottom w:val="none" w:sz="0" w:space="0" w:color="auto"/>
                                <w:right w:val="none" w:sz="0" w:space="0" w:color="auto"/>
                              </w:divBdr>
                            </w:div>
                            <w:div w:id="1469201022">
                              <w:marLeft w:val="3870"/>
                              <w:marRight w:val="0"/>
                              <w:marTop w:val="0"/>
                              <w:marBottom w:val="0"/>
                              <w:divBdr>
                                <w:top w:val="none" w:sz="0" w:space="0" w:color="auto"/>
                                <w:left w:val="none" w:sz="0" w:space="0" w:color="auto"/>
                                <w:bottom w:val="none" w:sz="0" w:space="0" w:color="auto"/>
                                <w:right w:val="none" w:sz="0" w:space="0" w:color="auto"/>
                              </w:divBdr>
                            </w:div>
                            <w:div w:id="424032727">
                              <w:marLeft w:val="0"/>
                              <w:marRight w:val="0"/>
                              <w:marTop w:val="0"/>
                              <w:marBottom w:val="0"/>
                              <w:divBdr>
                                <w:top w:val="none" w:sz="0" w:space="0" w:color="auto"/>
                                <w:left w:val="none" w:sz="0" w:space="0" w:color="auto"/>
                                <w:bottom w:val="none" w:sz="0" w:space="0" w:color="auto"/>
                                <w:right w:val="none" w:sz="0" w:space="0" w:color="auto"/>
                              </w:divBdr>
                            </w:div>
                            <w:div w:id="149291153">
                              <w:marLeft w:val="3870"/>
                              <w:marRight w:val="0"/>
                              <w:marTop w:val="0"/>
                              <w:marBottom w:val="0"/>
                              <w:divBdr>
                                <w:top w:val="none" w:sz="0" w:space="0" w:color="auto"/>
                                <w:left w:val="none" w:sz="0" w:space="0" w:color="auto"/>
                                <w:bottom w:val="none" w:sz="0" w:space="0" w:color="auto"/>
                                <w:right w:val="none" w:sz="0" w:space="0" w:color="auto"/>
                              </w:divBdr>
                            </w:div>
                            <w:div w:id="894850406">
                              <w:marLeft w:val="0"/>
                              <w:marRight w:val="0"/>
                              <w:marTop w:val="0"/>
                              <w:marBottom w:val="0"/>
                              <w:divBdr>
                                <w:top w:val="none" w:sz="0" w:space="0" w:color="auto"/>
                                <w:left w:val="none" w:sz="0" w:space="0" w:color="auto"/>
                                <w:bottom w:val="none" w:sz="0" w:space="0" w:color="auto"/>
                                <w:right w:val="none" w:sz="0" w:space="0" w:color="auto"/>
                              </w:divBdr>
                            </w:div>
                            <w:div w:id="1205367948">
                              <w:marLeft w:val="3870"/>
                              <w:marRight w:val="0"/>
                              <w:marTop w:val="0"/>
                              <w:marBottom w:val="0"/>
                              <w:divBdr>
                                <w:top w:val="none" w:sz="0" w:space="0" w:color="auto"/>
                                <w:left w:val="none" w:sz="0" w:space="0" w:color="auto"/>
                                <w:bottom w:val="none" w:sz="0" w:space="0" w:color="auto"/>
                                <w:right w:val="none" w:sz="0" w:space="0" w:color="auto"/>
                              </w:divBdr>
                            </w:div>
                            <w:div w:id="1030760507">
                              <w:marLeft w:val="0"/>
                              <w:marRight w:val="0"/>
                              <w:marTop w:val="0"/>
                              <w:marBottom w:val="0"/>
                              <w:divBdr>
                                <w:top w:val="none" w:sz="0" w:space="0" w:color="auto"/>
                                <w:left w:val="none" w:sz="0" w:space="0" w:color="auto"/>
                                <w:bottom w:val="none" w:sz="0" w:space="0" w:color="auto"/>
                                <w:right w:val="none" w:sz="0" w:space="0" w:color="auto"/>
                              </w:divBdr>
                            </w:div>
                            <w:div w:id="102115737">
                              <w:marLeft w:val="3870"/>
                              <w:marRight w:val="0"/>
                              <w:marTop w:val="0"/>
                              <w:marBottom w:val="0"/>
                              <w:divBdr>
                                <w:top w:val="none" w:sz="0" w:space="0" w:color="auto"/>
                                <w:left w:val="none" w:sz="0" w:space="0" w:color="auto"/>
                                <w:bottom w:val="none" w:sz="0" w:space="0" w:color="auto"/>
                                <w:right w:val="none" w:sz="0" w:space="0" w:color="auto"/>
                              </w:divBdr>
                            </w:div>
                            <w:div w:id="1908177500">
                              <w:marLeft w:val="0"/>
                              <w:marRight w:val="0"/>
                              <w:marTop w:val="0"/>
                              <w:marBottom w:val="0"/>
                              <w:divBdr>
                                <w:top w:val="none" w:sz="0" w:space="0" w:color="auto"/>
                                <w:left w:val="none" w:sz="0" w:space="0" w:color="auto"/>
                                <w:bottom w:val="none" w:sz="0" w:space="0" w:color="auto"/>
                                <w:right w:val="none" w:sz="0" w:space="0" w:color="auto"/>
                              </w:divBdr>
                            </w:div>
                            <w:div w:id="902712680">
                              <w:marLeft w:val="3870"/>
                              <w:marRight w:val="0"/>
                              <w:marTop w:val="0"/>
                              <w:marBottom w:val="0"/>
                              <w:divBdr>
                                <w:top w:val="none" w:sz="0" w:space="0" w:color="auto"/>
                                <w:left w:val="none" w:sz="0" w:space="0" w:color="auto"/>
                                <w:bottom w:val="none" w:sz="0" w:space="0" w:color="auto"/>
                                <w:right w:val="none" w:sz="0" w:space="0" w:color="auto"/>
                              </w:divBdr>
                            </w:div>
                            <w:div w:id="653611484">
                              <w:marLeft w:val="0"/>
                              <w:marRight w:val="0"/>
                              <w:marTop w:val="0"/>
                              <w:marBottom w:val="0"/>
                              <w:divBdr>
                                <w:top w:val="none" w:sz="0" w:space="0" w:color="auto"/>
                                <w:left w:val="none" w:sz="0" w:space="0" w:color="auto"/>
                                <w:bottom w:val="none" w:sz="0" w:space="0" w:color="auto"/>
                                <w:right w:val="none" w:sz="0" w:space="0" w:color="auto"/>
                              </w:divBdr>
                            </w:div>
                            <w:div w:id="2037347385">
                              <w:marLeft w:val="3870"/>
                              <w:marRight w:val="0"/>
                              <w:marTop w:val="0"/>
                              <w:marBottom w:val="0"/>
                              <w:divBdr>
                                <w:top w:val="none" w:sz="0" w:space="0" w:color="auto"/>
                                <w:left w:val="none" w:sz="0" w:space="0" w:color="auto"/>
                                <w:bottom w:val="none" w:sz="0" w:space="0" w:color="auto"/>
                                <w:right w:val="none" w:sz="0" w:space="0" w:color="auto"/>
                              </w:divBdr>
                            </w:div>
                            <w:div w:id="1778940043">
                              <w:marLeft w:val="0"/>
                              <w:marRight w:val="0"/>
                              <w:marTop w:val="0"/>
                              <w:marBottom w:val="0"/>
                              <w:divBdr>
                                <w:top w:val="none" w:sz="0" w:space="0" w:color="auto"/>
                                <w:left w:val="none" w:sz="0" w:space="0" w:color="auto"/>
                                <w:bottom w:val="none" w:sz="0" w:space="0" w:color="auto"/>
                                <w:right w:val="none" w:sz="0" w:space="0" w:color="auto"/>
                              </w:divBdr>
                            </w:div>
                            <w:div w:id="199899015">
                              <w:marLeft w:val="3870"/>
                              <w:marRight w:val="0"/>
                              <w:marTop w:val="0"/>
                              <w:marBottom w:val="0"/>
                              <w:divBdr>
                                <w:top w:val="none" w:sz="0" w:space="0" w:color="auto"/>
                                <w:left w:val="none" w:sz="0" w:space="0" w:color="auto"/>
                                <w:bottom w:val="none" w:sz="0" w:space="0" w:color="auto"/>
                                <w:right w:val="none" w:sz="0" w:space="0" w:color="auto"/>
                              </w:divBdr>
                            </w:div>
                            <w:div w:id="1369985110">
                              <w:marLeft w:val="0"/>
                              <w:marRight w:val="0"/>
                              <w:marTop w:val="0"/>
                              <w:marBottom w:val="0"/>
                              <w:divBdr>
                                <w:top w:val="none" w:sz="0" w:space="0" w:color="auto"/>
                                <w:left w:val="none" w:sz="0" w:space="0" w:color="auto"/>
                                <w:bottom w:val="none" w:sz="0" w:space="0" w:color="auto"/>
                                <w:right w:val="none" w:sz="0" w:space="0" w:color="auto"/>
                              </w:divBdr>
                            </w:div>
                            <w:div w:id="219442222">
                              <w:marLeft w:val="3870"/>
                              <w:marRight w:val="0"/>
                              <w:marTop w:val="0"/>
                              <w:marBottom w:val="0"/>
                              <w:divBdr>
                                <w:top w:val="none" w:sz="0" w:space="0" w:color="auto"/>
                                <w:left w:val="none" w:sz="0" w:space="0" w:color="auto"/>
                                <w:bottom w:val="none" w:sz="0" w:space="0" w:color="auto"/>
                                <w:right w:val="none" w:sz="0" w:space="0" w:color="auto"/>
                              </w:divBdr>
                            </w:div>
                            <w:div w:id="1101535822">
                              <w:marLeft w:val="0"/>
                              <w:marRight w:val="0"/>
                              <w:marTop w:val="0"/>
                              <w:marBottom w:val="0"/>
                              <w:divBdr>
                                <w:top w:val="none" w:sz="0" w:space="0" w:color="auto"/>
                                <w:left w:val="none" w:sz="0" w:space="0" w:color="auto"/>
                                <w:bottom w:val="none" w:sz="0" w:space="0" w:color="auto"/>
                                <w:right w:val="none" w:sz="0" w:space="0" w:color="auto"/>
                              </w:divBdr>
                            </w:div>
                            <w:div w:id="590355126">
                              <w:marLeft w:val="3870"/>
                              <w:marRight w:val="0"/>
                              <w:marTop w:val="0"/>
                              <w:marBottom w:val="0"/>
                              <w:divBdr>
                                <w:top w:val="none" w:sz="0" w:space="0" w:color="auto"/>
                                <w:left w:val="none" w:sz="0" w:space="0" w:color="auto"/>
                                <w:bottom w:val="none" w:sz="0" w:space="0" w:color="auto"/>
                                <w:right w:val="none" w:sz="0" w:space="0" w:color="auto"/>
                              </w:divBdr>
                            </w:div>
                            <w:div w:id="1359040929">
                              <w:marLeft w:val="0"/>
                              <w:marRight w:val="0"/>
                              <w:marTop w:val="0"/>
                              <w:marBottom w:val="0"/>
                              <w:divBdr>
                                <w:top w:val="none" w:sz="0" w:space="0" w:color="auto"/>
                                <w:left w:val="none" w:sz="0" w:space="0" w:color="auto"/>
                                <w:bottom w:val="none" w:sz="0" w:space="0" w:color="auto"/>
                                <w:right w:val="none" w:sz="0" w:space="0" w:color="auto"/>
                              </w:divBdr>
                            </w:div>
                            <w:div w:id="747651524">
                              <w:marLeft w:val="3870"/>
                              <w:marRight w:val="0"/>
                              <w:marTop w:val="0"/>
                              <w:marBottom w:val="0"/>
                              <w:divBdr>
                                <w:top w:val="none" w:sz="0" w:space="0" w:color="auto"/>
                                <w:left w:val="none" w:sz="0" w:space="0" w:color="auto"/>
                                <w:bottom w:val="none" w:sz="0" w:space="0" w:color="auto"/>
                                <w:right w:val="none" w:sz="0" w:space="0" w:color="auto"/>
                              </w:divBdr>
                            </w:div>
                            <w:div w:id="682784225">
                              <w:marLeft w:val="0"/>
                              <w:marRight w:val="0"/>
                              <w:marTop w:val="0"/>
                              <w:marBottom w:val="0"/>
                              <w:divBdr>
                                <w:top w:val="none" w:sz="0" w:space="0" w:color="auto"/>
                                <w:left w:val="none" w:sz="0" w:space="0" w:color="auto"/>
                                <w:bottom w:val="none" w:sz="0" w:space="0" w:color="auto"/>
                                <w:right w:val="none" w:sz="0" w:space="0" w:color="auto"/>
                              </w:divBdr>
                            </w:div>
                            <w:div w:id="1857302023">
                              <w:marLeft w:val="3870"/>
                              <w:marRight w:val="0"/>
                              <w:marTop w:val="0"/>
                              <w:marBottom w:val="0"/>
                              <w:divBdr>
                                <w:top w:val="none" w:sz="0" w:space="0" w:color="auto"/>
                                <w:left w:val="none" w:sz="0" w:space="0" w:color="auto"/>
                                <w:bottom w:val="none" w:sz="0" w:space="0" w:color="auto"/>
                                <w:right w:val="none" w:sz="0" w:space="0" w:color="auto"/>
                              </w:divBdr>
                            </w:div>
                            <w:div w:id="1589339020">
                              <w:marLeft w:val="0"/>
                              <w:marRight w:val="0"/>
                              <w:marTop w:val="0"/>
                              <w:marBottom w:val="0"/>
                              <w:divBdr>
                                <w:top w:val="none" w:sz="0" w:space="0" w:color="auto"/>
                                <w:left w:val="none" w:sz="0" w:space="0" w:color="auto"/>
                                <w:bottom w:val="none" w:sz="0" w:space="0" w:color="auto"/>
                                <w:right w:val="none" w:sz="0" w:space="0" w:color="auto"/>
                              </w:divBdr>
                            </w:div>
                            <w:div w:id="579019187">
                              <w:marLeft w:val="3870"/>
                              <w:marRight w:val="0"/>
                              <w:marTop w:val="0"/>
                              <w:marBottom w:val="0"/>
                              <w:divBdr>
                                <w:top w:val="none" w:sz="0" w:space="0" w:color="auto"/>
                                <w:left w:val="none" w:sz="0" w:space="0" w:color="auto"/>
                                <w:bottom w:val="none" w:sz="0" w:space="0" w:color="auto"/>
                                <w:right w:val="none" w:sz="0" w:space="0" w:color="auto"/>
                              </w:divBdr>
                            </w:div>
                            <w:div w:id="1546285960">
                              <w:marLeft w:val="0"/>
                              <w:marRight w:val="0"/>
                              <w:marTop w:val="0"/>
                              <w:marBottom w:val="0"/>
                              <w:divBdr>
                                <w:top w:val="none" w:sz="0" w:space="0" w:color="auto"/>
                                <w:left w:val="none" w:sz="0" w:space="0" w:color="auto"/>
                                <w:bottom w:val="none" w:sz="0" w:space="0" w:color="auto"/>
                                <w:right w:val="none" w:sz="0" w:space="0" w:color="auto"/>
                              </w:divBdr>
                            </w:div>
                            <w:div w:id="1111315497">
                              <w:marLeft w:val="3870"/>
                              <w:marRight w:val="0"/>
                              <w:marTop w:val="0"/>
                              <w:marBottom w:val="0"/>
                              <w:divBdr>
                                <w:top w:val="none" w:sz="0" w:space="0" w:color="auto"/>
                                <w:left w:val="none" w:sz="0" w:space="0" w:color="auto"/>
                                <w:bottom w:val="none" w:sz="0" w:space="0" w:color="auto"/>
                                <w:right w:val="none" w:sz="0" w:space="0" w:color="auto"/>
                              </w:divBdr>
                            </w:div>
                            <w:div w:id="921911869">
                              <w:marLeft w:val="0"/>
                              <w:marRight w:val="0"/>
                              <w:marTop w:val="0"/>
                              <w:marBottom w:val="0"/>
                              <w:divBdr>
                                <w:top w:val="none" w:sz="0" w:space="0" w:color="auto"/>
                                <w:left w:val="none" w:sz="0" w:space="0" w:color="auto"/>
                                <w:bottom w:val="none" w:sz="0" w:space="0" w:color="auto"/>
                                <w:right w:val="none" w:sz="0" w:space="0" w:color="auto"/>
                              </w:divBdr>
                            </w:div>
                            <w:div w:id="1271009798">
                              <w:marLeft w:val="3870"/>
                              <w:marRight w:val="0"/>
                              <w:marTop w:val="0"/>
                              <w:marBottom w:val="0"/>
                              <w:divBdr>
                                <w:top w:val="none" w:sz="0" w:space="0" w:color="auto"/>
                                <w:left w:val="none" w:sz="0" w:space="0" w:color="auto"/>
                                <w:bottom w:val="none" w:sz="0" w:space="0" w:color="auto"/>
                                <w:right w:val="none" w:sz="0" w:space="0" w:color="auto"/>
                              </w:divBdr>
                            </w:div>
                            <w:div w:id="2030253839">
                              <w:marLeft w:val="0"/>
                              <w:marRight w:val="0"/>
                              <w:marTop w:val="0"/>
                              <w:marBottom w:val="0"/>
                              <w:divBdr>
                                <w:top w:val="none" w:sz="0" w:space="0" w:color="auto"/>
                                <w:left w:val="none" w:sz="0" w:space="0" w:color="auto"/>
                                <w:bottom w:val="none" w:sz="0" w:space="0" w:color="auto"/>
                                <w:right w:val="none" w:sz="0" w:space="0" w:color="auto"/>
                              </w:divBdr>
                            </w:div>
                            <w:div w:id="1237595747">
                              <w:marLeft w:val="3870"/>
                              <w:marRight w:val="0"/>
                              <w:marTop w:val="0"/>
                              <w:marBottom w:val="0"/>
                              <w:divBdr>
                                <w:top w:val="none" w:sz="0" w:space="0" w:color="auto"/>
                                <w:left w:val="none" w:sz="0" w:space="0" w:color="auto"/>
                                <w:bottom w:val="none" w:sz="0" w:space="0" w:color="auto"/>
                                <w:right w:val="none" w:sz="0" w:space="0" w:color="auto"/>
                              </w:divBdr>
                            </w:div>
                            <w:div w:id="266275917">
                              <w:marLeft w:val="0"/>
                              <w:marRight w:val="0"/>
                              <w:marTop w:val="0"/>
                              <w:marBottom w:val="0"/>
                              <w:divBdr>
                                <w:top w:val="none" w:sz="0" w:space="0" w:color="auto"/>
                                <w:left w:val="none" w:sz="0" w:space="0" w:color="auto"/>
                                <w:bottom w:val="none" w:sz="0" w:space="0" w:color="auto"/>
                                <w:right w:val="none" w:sz="0" w:space="0" w:color="auto"/>
                              </w:divBdr>
                            </w:div>
                            <w:div w:id="1845628998">
                              <w:marLeft w:val="3870"/>
                              <w:marRight w:val="0"/>
                              <w:marTop w:val="0"/>
                              <w:marBottom w:val="0"/>
                              <w:divBdr>
                                <w:top w:val="none" w:sz="0" w:space="0" w:color="auto"/>
                                <w:left w:val="none" w:sz="0" w:space="0" w:color="auto"/>
                                <w:bottom w:val="none" w:sz="0" w:space="0" w:color="auto"/>
                                <w:right w:val="none" w:sz="0" w:space="0" w:color="auto"/>
                              </w:divBdr>
                            </w:div>
                            <w:div w:id="1743982545">
                              <w:marLeft w:val="0"/>
                              <w:marRight w:val="0"/>
                              <w:marTop w:val="0"/>
                              <w:marBottom w:val="0"/>
                              <w:divBdr>
                                <w:top w:val="none" w:sz="0" w:space="0" w:color="auto"/>
                                <w:left w:val="none" w:sz="0" w:space="0" w:color="auto"/>
                                <w:bottom w:val="none" w:sz="0" w:space="0" w:color="auto"/>
                                <w:right w:val="none" w:sz="0" w:space="0" w:color="auto"/>
                              </w:divBdr>
                            </w:div>
                            <w:div w:id="1566139617">
                              <w:marLeft w:val="3870"/>
                              <w:marRight w:val="0"/>
                              <w:marTop w:val="0"/>
                              <w:marBottom w:val="0"/>
                              <w:divBdr>
                                <w:top w:val="none" w:sz="0" w:space="0" w:color="auto"/>
                                <w:left w:val="none" w:sz="0" w:space="0" w:color="auto"/>
                                <w:bottom w:val="none" w:sz="0" w:space="0" w:color="auto"/>
                                <w:right w:val="none" w:sz="0" w:space="0" w:color="auto"/>
                              </w:divBdr>
                            </w:div>
                            <w:div w:id="680203894">
                              <w:marLeft w:val="0"/>
                              <w:marRight w:val="0"/>
                              <w:marTop w:val="0"/>
                              <w:marBottom w:val="0"/>
                              <w:divBdr>
                                <w:top w:val="none" w:sz="0" w:space="0" w:color="auto"/>
                                <w:left w:val="none" w:sz="0" w:space="0" w:color="auto"/>
                                <w:bottom w:val="none" w:sz="0" w:space="0" w:color="auto"/>
                                <w:right w:val="none" w:sz="0" w:space="0" w:color="auto"/>
                              </w:divBdr>
                            </w:div>
                            <w:div w:id="1045788304">
                              <w:marLeft w:val="3870"/>
                              <w:marRight w:val="0"/>
                              <w:marTop w:val="0"/>
                              <w:marBottom w:val="0"/>
                              <w:divBdr>
                                <w:top w:val="none" w:sz="0" w:space="0" w:color="auto"/>
                                <w:left w:val="none" w:sz="0" w:space="0" w:color="auto"/>
                                <w:bottom w:val="none" w:sz="0" w:space="0" w:color="auto"/>
                                <w:right w:val="none" w:sz="0" w:space="0" w:color="auto"/>
                              </w:divBdr>
                            </w:div>
                            <w:div w:id="447551269">
                              <w:marLeft w:val="0"/>
                              <w:marRight w:val="0"/>
                              <w:marTop w:val="0"/>
                              <w:marBottom w:val="0"/>
                              <w:divBdr>
                                <w:top w:val="none" w:sz="0" w:space="0" w:color="auto"/>
                                <w:left w:val="none" w:sz="0" w:space="0" w:color="auto"/>
                                <w:bottom w:val="none" w:sz="0" w:space="0" w:color="auto"/>
                                <w:right w:val="none" w:sz="0" w:space="0" w:color="auto"/>
                              </w:divBdr>
                            </w:div>
                            <w:div w:id="92822774">
                              <w:marLeft w:val="3870"/>
                              <w:marRight w:val="0"/>
                              <w:marTop w:val="0"/>
                              <w:marBottom w:val="0"/>
                              <w:divBdr>
                                <w:top w:val="none" w:sz="0" w:space="0" w:color="auto"/>
                                <w:left w:val="none" w:sz="0" w:space="0" w:color="auto"/>
                                <w:bottom w:val="none" w:sz="0" w:space="0" w:color="auto"/>
                                <w:right w:val="none" w:sz="0" w:space="0" w:color="auto"/>
                              </w:divBdr>
                            </w:div>
                            <w:div w:id="1917090158">
                              <w:marLeft w:val="0"/>
                              <w:marRight w:val="0"/>
                              <w:marTop w:val="0"/>
                              <w:marBottom w:val="0"/>
                              <w:divBdr>
                                <w:top w:val="none" w:sz="0" w:space="0" w:color="auto"/>
                                <w:left w:val="none" w:sz="0" w:space="0" w:color="auto"/>
                                <w:bottom w:val="none" w:sz="0" w:space="0" w:color="auto"/>
                                <w:right w:val="none" w:sz="0" w:space="0" w:color="auto"/>
                              </w:divBdr>
                            </w:div>
                            <w:div w:id="709719465">
                              <w:marLeft w:val="3870"/>
                              <w:marRight w:val="0"/>
                              <w:marTop w:val="0"/>
                              <w:marBottom w:val="0"/>
                              <w:divBdr>
                                <w:top w:val="none" w:sz="0" w:space="0" w:color="auto"/>
                                <w:left w:val="none" w:sz="0" w:space="0" w:color="auto"/>
                                <w:bottom w:val="none" w:sz="0" w:space="0" w:color="auto"/>
                                <w:right w:val="none" w:sz="0" w:space="0" w:color="auto"/>
                              </w:divBdr>
                            </w:div>
                            <w:div w:id="1925645256">
                              <w:marLeft w:val="0"/>
                              <w:marRight w:val="0"/>
                              <w:marTop w:val="0"/>
                              <w:marBottom w:val="0"/>
                              <w:divBdr>
                                <w:top w:val="none" w:sz="0" w:space="0" w:color="auto"/>
                                <w:left w:val="none" w:sz="0" w:space="0" w:color="auto"/>
                                <w:bottom w:val="none" w:sz="0" w:space="0" w:color="auto"/>
                                <w:right w:val="none" w:sz="0" w:space="0" w:color="auto"/>
                              </w:divBdr>
                            </w:div>
                            <w:div w:id="694044204">
                              <w:marLeft w:val="3870"/>
                              <w:marRight w:val="0"/>
                              <w:marTop w:val="0"/>
                              <w:marBottom w:val="0"/>
                              <w:divBdr>
                                <w:top w:val="none" w:sz="0" w:space="0" w:color="auto"/>
                                <w:left w:val="none" w:sz="0" w:space="0" w:color="auto"/>
                                <w:bottom w:val="none" w:sz="0" w:space="0" w:color="auto"/>
                                <w:right w:val="none" w:sz="0" w:space="0" w:color="auto"/>
                              </w:divBdr>
                            </w:div>
                            <w:div w:id="857305963">
                              <w:marLeft w:val="0"/>
                              <w:marRight w:val="0"/>
                              <w:marTop w:val="0"/>
                              <w:marBottom w:val="0"/>
                              <w:divBdr>
                                <w:top w:val="none" w:sz="0" w:space="0" w:color="auto"/>
                                <w:left w:val="none" w:sz="0" w:space="0" w:color="auto"/>
                                <w:bottom w:val="none" w:sz="0" w:space="0" w:color="auto"/>
                                <w:right w:val="none" w:sz="0" w:space="0" w:color="auto"/>
                              </w:divBdr>
                            </w:div>
                            <w:div w:id="2139912497">
                              <w:marLeft w:val="3870"/>
                              <w:marRight w:val="0"/>
                              <w:marTop w:val="0"/>
                              <w:marBottom w:val="0"/>
                              <w:divBdr>
                                <w:top w:val="none" w:sz="0" w:space="0" w:color="auto"/>
                                <w:left w:val="none" w:sz="0" w:space="0" w:color="auto"/>
                                <w:bottom w:val="none" w:sz="0" w:space="0" w:color="auto"/>
                                <w:right w:val="none" w:sz="0" w:space="0" w:color="auto"/>
                              </w:divBdr>
                            </w:div>
                            <w:div w:id="1720283590">
                              <w:marLeft w:val="0"/>
                              <w:marRight w:val="0"/>
                              <w:marTop w:val="0"/>
                              <w:marBottom w:val="0"/>
                              <w:divBdr>
                                <w:top w:val="none" w:sz="0" w:space="0" w:color="auto"/>
                                <w:left w:val="none" w:sz="0" w:space="0" w:color="auto"/>
                                <w:bottom w:val="none" w:sz="0" w:space="0" w:color="auto"/>
                                <w:right w:val="none" w:sz="0" w:space="0" w:color="auto"/>
                              </w:divBdr>
                            </w:div>
                            <w:div w:id="1956712748">
                              <w:marLeft w:val="3870"/>
                              <w:marRight w:val="0"/>
                              <w:marTop w:val="0"/>
                              <w:marBottom w:val="0"/>
                              <w:divBdr>
                                <w:top w:val="none" w:sz="0" w:space="0" w:color="auto"/>
                                <w:left w:val="none" w:sz="0" w:space="0" w:color="auto"/>
                                <w:bottom w:val="none" w:sz="0" w:space="0" w:color="auto"/>
                                <w:right w:val="none" w:sz="0" w:space="0" w:color="auto"/>
                              </w:divBdr>
                            </w:div>
                            <w:div w:id="1055546499">
                              <w:marLeft w:val="0"/>
                              <w:marRight w:val="0"/>
                              <w:marTop w:val="0"/>
                              <w:marBottom w:val="0"/>
                              <w:divBdr>
                                <w:top w:val="none" w:sz="0" w:space="0" w:color="auto"/>
                                <w:left w:val="none" w:sz="0" w:space="0" w:color="auto"/>
                                <w:bottom w:val="none" w:sz="0" w:space="0" w:color="auto"/>
                                <w:right w:val="none" w:sz="0" w:space="0" w:color="auto"/>
                              </w:divBdr>
                            </w:div>
                            <w:div w:id="950212098">
                              <w:marLeft w:val="3870"/>
                              <w:marRight w:val="0"/>
                              <w:marTop w:val="0"/>
                              <w:marBottom w:val="0"/>
                              <w:divBdr>
                                <w:top w:val="none" w:sz="0" w:space="0" w:color="auto"/>
                                <w:left w:val="none" w:sz="0" w:space="0" w:color="auto"/>
                                <w:bottom w:val="none" w:sz="0" w:space="0" w:color="auto"/>
                                <w:right w:val="none" w:sz="0" w:space="0" w:color="auto"/>
                              </w:divBdr>
                            </w:div>
                            <w:div w:id="1703676471">
                              <w:marLeft w:val="0"/>
                              <w:marRight w:val="0"/>
                              <w:marTop w:val="0"/>
                              <w:marBottom w:val="0"/>
                              <w:divBdr>
                                <w:top w:val="none" w:sz="0" w:space="0" w:color="auto"/>
                                <w:left w:val="none" w:sz="0" w:space="0" w:color="auto"/>
                                <w:bottom w:val="none" w:sz="0" w:space="0" w:color="auto"/>
                                <w:right w:val="none" w:sz="0" w:space="0" w:color="auto"/>
                              </w:divBdr>
                            </w:div>
                            <w:div w:id="2011634057">
                              <w:marLeft w:val="3870"/>
                              <w:marRight w:val="0"/>
                              <w:marTop w:val="0"/>
                              <w:marBottom w:val="0"/>
                              <w:divBdr>
                                <w:top w:val="none" w:sz="0" w:space="0" w:color="auto"/>
                                <w:left w:val="none" w:sz="0" w:space="0" w:color="auto"/>
                                <w:bottom w:val="none" w:sz="0" w:space="0" w:color="auto"/>
                                <w:right w:val="none" w:sz="0" w:space="0" w:color="auto"/>
                              </w:divBdr>
                            </w:div>
                            <w:div w:id="740180176">
                              <w:marLeft w:val="0"/>
                              <w:marRight w:val="0"/>
                              <w:marTop w:val="0"/>
                              <w:marBottom w:val="0"/>
                              <w:divBdr>
                                <w:top w:val="none" w:sz="0" w:space="0" w:color="auto"/>
                                <w:left w:val="none" w:sz="0" w:space="0" w:color="auto"/>
                                <w:bottom w:val="none" w:sz="0" w:space="0" w:color="auto"/>
                                <w:right w:val="none" w:sz="0" w:space="0" w:color="auto"/>
                              </w:divBdr>
                            </w:div>
                            <w:div w:id="2108036612">
                              <w:marLeft w:val="3870"/>
                              <w:marRight w:val="0"/>
                              <w:marTop w:val="0"/>
                              <w:marBottom w:val="0"/>
                              <w:divBdr>
                                <w:top w:val="none" w:sz="0" w:space="0" w:color="auto"/>
                                <w:left w:val="none" w:sz="0" w:space="0" w:color="auto"/>
                                <w:bottom w:val="none" w:sz="0" w:space="0" w:color="auto"/>
                                <w:right w:val="none" w:sz="0" w:space="0" w:color="auto"/>
                              </w:divBdr>
                            </w:div>
                            <w:div w:id="389038074">
                              <w:marLeft w:val="0"/>
                              <w:marRight w:val="0"/>
                              <w:marTop w:val="0"/>
                              <w:marBottom w:val="0"/>
                              <w:divBdr>
                                <w:top w:val="none" w:sz="0" w:space="0" w:color="auto"/>
                                <w:left w:val="none" w:sz="0" w:space="0" w:color="auto"/>
                                <w:bottom w:val="none" w:sz="0" w:space="0" w:color="auto"/>
                                <w:right w:val="none" w:sz="0" w:space="0" w:color="auto"/>
                              </w:divBdr>
                            </w:div>
                            <w:div w:id="1894004034">
                              <w:marLeft w:val="3870"/>
                              <w:marRight w:val="0"/>
                              <w:marTop w:val="0"/>
                              <w:marBottom w:val="0"/>
                              <w:divBdr>
                                <w:top w:val="none" w:sz="0" w:space="0" w:color="auto"/>
                                <w:left w:val="none" w:sz="0" w:space="0" w:color="auto"/>
                                <w:bottom w:val="none" w:sz="0" w:space="0" w:color="auto"/>
                                <w:right w:val="none" w:sz="0" w:space="0" w:color="auto"/>
                              </w:divBdr>
                            </w:div>
                            <w:div w:id="945885618">
                              <w:marLeft w:val="0"/>
                              <w:marRight w:val="0"/>
                              <w:marTop w:val="0"/>
                              <w:marBottom w:val="0"/>
                              <w:divBdr>
                                <w:top w:val="none" w:sz="0" w:space="0" w:color="auto"/>
                                <w:left w:val="none" w:sz="0" w:space="0" w:color="auto"/>
                                <w:bottom w:val="none" w:sz="0" w:space="0" w:color="auto"/>
                                <w:right w:val="none" w:sz="0" w:space="0" w:color="auto"/>
                              </w:divBdr>
                            </w:div>
                            <w:div w:id="1410230322">
                              <w:marLeft w:val="3870"/>
                              <w:marRight w:val="0"/>
                              <w:marTop w:val="0"/>
                              <w:marBottom w:val="0"/>
                              <w:divBdr>
                                <w:top w:val="none" w:sz="0" w:space="0" w:color="auto"/>
                                <w:left w:val="none" w:sz="0" w:space="0" w:color="auto"/>
                                <w:bottom w:val="none" w:sz="0" w:space="0" w:color="auto"/>
                                <w:right w:val="none" w:sz="0" w:space="0" w:color="auto"/>
                              </w:divBdr>
                            </w:div>
                            <w:div w:id="1790203231">
                              <w:marLeft w:val="0"/>
                              <w:marRight w:val="0"/>
                              <w:marTop w:val="0"/>
                              <w:marBottom w:val="0"/>
                              <w:divBdr>
                                <w:top w:val="none" w:sz="0" w:space="0" w:color="auto"/>
                                <w:left w:val="none" w:sz="0" w:space="0" w:color="auto"/>
                                <w:bottom w:val="none" w:sz="0" w:space="0" w:color="auto"/>
                                <w:right w:val="none" w:sz="0" w:space="0" w:color="auto"/>
                              </w:divBdr>
                            </w:div>
                            <w:div w:id="845292514">
                              <w:marLeft w:val="3870"/>
                              <w:marRight w:val="0"/>
                              <w:marTop w:val="0"/>
                              <w:marBottom w:val="0"/>
                              <w:divBdr>
                                <w:top w:val="none" w:sz="0" w:space="0" w:color="auto"/>
                                <w:left w:val="none" w:sz="0" w:space="0" w:color="auto"/>
                                <w:bottom w:val="none" w:sz="0" w:space="0" w:color="auto"/>
                                <w:right w:val="none" w:sz="0" w:space="0" w:color="auto"/>
                              </w:divBdr>
                            </w:div>
                            <w:div w:id="976763068">
                              <w:marLeft w:val="0"/>
                              <w:marRight w:val="0"/>
                              <w:marTop w:val="0"/>
                              <w:marBottom w:val="0"/>
                              <w:divBdr>
                                <w:top w:val="none" w:sz="0" w:space="0" w:color="auto"/>
                                <w:left w:val="none" w:sz="0" w:space="0" w:color="auto"/>
                                <w:bottom w:val="none" w:sz="0" w:space="0" w:color="auto"/>
                                <w:right w:val="none" w:sz="0" w:space="0" w:color="auto"/>
                              </w:divBdr>
                            </w:div>
                            <w:div w:id="495654915">
                              <w:marLeft w:val="3870"/>
                              <w:marRight w:val="0"/>
                              <w:marTop w:val="0"/>
                              <w:marBottom w:val="0"/>
                              <w:divBdr>
                                <w:top w:val="none" w:sz="0" w:space="0" w:color="auto"/>
                                <w:left w:val="none" w:sz="0" w:space="0" w:color="auto"/>
                                <w:bottom w:val="none" w:sz="0" w:space="0" w:color="auto"/>
                                <w:right w:val="none" w:sz="0" w:space="0" w:color="auto"/>
                              </w:divBdr>
                            </w:div>
                            <w:div w:id="762997402">
                              <w:marLeft w:val="0"/>
                              <w:marRight w:val="0"/>
                              <w:marTop w:val="0"/>
                              <w:marBottom w:val="0"/>
                              <w:divBdr>
                                <w:top w:val="none" w:sz="0" w:space="0" w:color="auto"/>
                                <w:left w:val="none" w:sz="0" w:space="0" w:color="auto"/>
                                <w:bottom w:val="none" w:sz="0" w:space="0" w:color="auto"/>
                                <w:right w:val="none" w:sz="0" w:space="0" w:color="auto"/>
                              </w:divBdr>
                            </w:div>
                            <w:div w:id="800997277">
                              <w:marLeft w:val="3870"/>
                              <w:marRight w:val="0"/>
                              <w:marTop w:val="0"/>
                              <w:marBottom w:val="0"/>
                              <w:divBdr>
                                <w:top w:val="none" w:sz="0" w:space="0" w:color="auto"/>
                                <w:left w:val="none" w:sz="0" w:space="0" w:color="auto"/>
                                <w:bottom w:val="none" w:sz="0" w:space="0" w:color="auto"/>
                                <w:right w:val="none" w:sz="0" w:space="0" w:color="auto"/>
                              </w:divBdr>
                            </w:div>
                            <w:div w:id="2106219860">
                              <w:marLeft w:val="0"/>
                              <w:marRight w:val="0"/>
                              <w:marTop w:val="0"/>
                              <w:marBottom w:val="0"/>
                              <w:divBdr>
                                <w:top w:val="none" w:sz="0" w:space="0" w:color="auto"/>
                                <w:left w:val="none" w:sz="0" w:space="0" w:color="auto"/>
                                <w:bottom w:val="none" w:sz="0" w:space="0" w:color="auto"/>
                                <w:right w:val="none" w:sz="0" w:space="0" w:color="auto"/>
                              </w:divBdr>
                            </w:div>
                            <w:div w:id="98523992">
                              <w:marLeft w:val="3870"/>
                              <w:marRight w:val="0"/>
                              <w:marTop w:val="0"/>
                              <w:marBottom w:val="0"/>
                              <w:divBdr>
                                <w:top w:val="none" w:sz="0" w:space="0" w:color="auto"/>
                                <w:left w:val="none" w:sz="0" w:space="0" w:color="auto"/>
                                <w:bottom w:val="none" w:sz="0" w:space="0" w:color="auto"/>
                                <w:right w:val="none" w:sz="0" w:space="0" w:color="auto"/>
                              </w:divBdr>
                            </w:div>
                            <w:div w:id="1439330533">
                              <w:marLeft w:val="0"/>
                              <w:marRight w:val="0"/>
                              <w:marTop w:val="0"/>
                              <w:marBottom w:val="0"/>
                              <w:divBdr>
                                <w:top w:val="none" w:sz="0" w:space="0" w:color="auto"/>
                                <w:left w:val="none" w:sz="0" w:space="0" w:color="auto"/>
                                <w:bottom w:val="none" w:sz="0" w:space="0" w:color="auto"/>
                                <w:right w:val="none" w:sz="0" w:space="0" w:color="auto"/>
                              </w:divBdr>
                            </w:div>
                            <w:div w:id="461268442">
                              <w:marLeft w:val="3870"/>
                              <w:marRight w:val="0"/>
                              <w:marTop w:val="0"/>
                              <w:marBottom w:val="0"/>
                              <w:divBdr>
                                <w:top w:val="none" w:sz="0" w:space="0" w:color="auto"/>
                                <w:left w:val="none" w:sz="0" w:space="0" w:color="auto"/>
                                <w:bottom w:val="none" w:sz="0" w:space="0" w:color="auto"/>
                                <w:right w:val="none" w:sz="0" w:space="0" w:color="auto"/>
                              </w:divBdr>
                            </w:div>
                            <w:div w:id="1893300696">
                              <w:marLeft w:val="0"/>
                              <w:marRight w:val="0"/>
                              <w:marTop w:val="0"/>
                              <w:marBottom w:val="0"/>
                              <w:divBdr>
                                <w:top w:val="none" w:sz="0" w:space="0" w:color="auto"/>
                                <w:left w:val="none" w:sz="0" w:space="0" w:color="auto"/>
                                <w:bottom w:val="none" w:sz="0" w:space="0" w:color="auto"/>
                                <w:right w:val="none" w:sz="0" w:space="0" w:color="auto"/>
                              </w:divBdr>
                            </w:div>
                            <w:div w:id="1873686045">
                              <w:marLeft w:val="3870"/>
                              <w:marRight w:val="0"/>
                              <w:marTop w:val="0"/>
                              <w:marBottom w:val="0"/>
                              <w:divBdr>
                                <w:top w:val="none" w:sz="0" w:space="0" w:color="auto"/>
                                <w:left w:val="none" w:sz="0" w:space="0" w:color="auto"/>
                                <w:bottom w:val="none" w:sz="0" w:space="0" w:color="auto"/>
                                <w:right w:val="none" w:sz="0" w:space="0" w:color="auto"/>
                              </w:divBdr>
                            </w:div>
                            <w:div w:id="520508897">
                              <w:marLeft w:val="0"/>
                              <w:marRight w:val="0"/>
                              <w:marTop w:val="0"/>
                              <w:marBottom w:val="0"/>
                              <w:divBdr>
                                <w:top w:val="none" w:sz="0" w:space="0" w:color="auto"/>
                                <w:left w:val="none" w:sz="0" w:space="0" w:color="auto"/>
                                <w:bottom w:val="none" w:sz="0" w:space="0" w:color="auto"/>
                                <w:right w:val="none" w:sz="0" w:space="0" w:color="auto"/>
                              </w:divBdr>
                            </w:div>
                            <w:div w:id="1293706491">
                              <w:marLeft w:val="3870"/>
                              <w:marRight w:val="0"/>
                              <w:marTop w:val="0"/>
                              <w:marBottom w:val="0"/>
                              <w:divBdr>
                                <w:top w:val="none" w:sz="0" w:space="0" w:color="auto"/>
                                <w:left w:val="none" w:sz="0" w:space="0" w:color="auto"/>
                                <w:bottom w:val="none" w:sz="0" w:space="0" w:color="auto"/>
                                <w:right w:val="none" w:sz="0" w:space="0" w:color="auto"/>
                              </w:divBdr>
                            </w:div>
                            <w:div w:id="94177314">
                              <w:marLeft w:val="0"/>
                              <w:marRight w:val="0"/>
                              <w:marTop w:val="0"/>
                              <w:marBottom w:val="0"/>
                              <w:divBdr>
                                <w:top w:val="none" w:sz="0" w:space="0" w:color="auto"/>
                                <w:left w:val="none" w:sz="0" w:space="0" w:color="auto"/>
                                <w:bottom w:val="none" w:sz="0" w:space="0" w:color="auto"/>
                                <w:right w:val="none" w:sz="0" w:space="0" w:color="auto"/>
                              </w:divBdr>
                            </w:div>
                            <w:div w:id="123816739">
                              <w:marLeft w:val="3870"/>
                              <w:marRight w:val="0"/>
                              <w:marTop w:val="0"/>
                              <w:marBottom w:val="0"/>
                              <w:divBdr>
                                <w:top w:val="none" w:sz="0" w:space="0" w:color="auto"/>
                                <w:left w:val="none" w:sz="0" w:space="0" w:color="auto"/>
                                <w:bottom w:val="none" w:sz="0" w:space="0" w:color="auto"/>
                                <w:right w:val="none" w:sz="0" w:space="0" w:color="auto"/>
                              </w:divBdr>
                            </w:div>
                            <w:div w:id="294456679">
                              <w:marLeft w:val="0"/>
                              <w:marRight w:val="0"/>
                              <w:marTop w:val="0"/>
                              <w:marBottom w:val="0"/>
                              <w:divBdr>
                                <w:top w:val="none" w:sz="0" w:space="0" w:color="auto"/>
                                <w:left w:val="none" w:sz="0" w:space="0" w:color="auto"/>
                                <w:bottom w:val="none" w:sz="0" w:space="0" w:color="auto"/>
                                <w:right w:val="none" w:sz="0" w:space="0" w:color="auto"/>
                              </w:divBdr>
                            </w:div>
                            <w:div w:id="907152532">
                              <w:marLeft w:val="3870"/>
                              <w:marRight w:val="0"/>
                              <w:marTop w:val="0"/>
                              <w:marBottom w:val="0"/>
                              <w:divBdr>
                                <w:top w:val="none" w:sz="0" w:space="0" w:color="auto"/>
                                <w:left w:val="none" w:sz="0" w:space="0" w:color="auto"/>
                                <w:bottom w:val="none" w:sz="0" w:space="0" w:color="auto"/>
                                <w:right w:val="none" w:sz="0" w:space="0" w:color="auto"/>
                              </w:divBdr>
                            </w:div>
                            <w:div w:id="484206551">
                              <w:marLeft w:val="0"/>
                              <w:marRight w:val="0"/>
                              <w:marTop w:val="0"/>
                              <w:marBottom w:val="0"/>
                              <w:divBdr>
                                <w:top w:val="none" w:sz="0" w:space="0" w:color="auto"/>
                                <w:left w:val="none" w:sz="0" w:space="0" w:color="auto"/>
                                <w:bottom w:val="none" w:sz="0" w:space="0" w:color="auto"/>
                                <w:right w:val="none" w:sz="0" w:space="0" w:color="auto"/>
                              </w:divBdr>
                            </w:div>
                            <w:div w:id="963392154">
                              <w:marLeft w:val="3870"/>
                              <w:marRight w:val="0"/>
                              <w:marTop w:val="0"/>
                              <w:marBottom w:val="0"/>
                              <w:divBdr>
                                <w:top w:val="none" w:sz="0" w:space="0" w:color="auto"/>
                                <w:left w:val="none" w:sz="0" w:space="0" w:color="auto"/>
                                <w:bottom w:val="none" w:sz="0" w:space="0" w:color="auto"/>
                                <w:right w:val="none" w:sz="0" w:space="0" w:color="auto"/>
                              </w:divBdr>
                            </w:div>
                            <w:div w:id="1628468843">
                              <w:marLeft w:val="0"/>
                              <w:marRight w:val="0"/>
                              <w:marTop w:val="0"/>
                              <w:marBottom w:val="0"/>
                              <w:divBdr>
                                <w:top w:val="none" w:sz="0" w:space="0" w:color="auto"/>
                                <w:left w:val="none" w:sz="0" w:space="0" w:color="auto"/>
                                <w:bottom w:val="none" w:sz="0" w:space="0" w:color="auto"/>
                                <w:right w:val="none" w:sz="0" w:space="0" w:color="auto"/>
                              </w:divBdr>
                            </w:div>
                            <w:div w:id="442848073">
                              <w:marLeft w:val="3870"/>
                              <w:marRight w:val="0"/>
                              <w:marTop w:val="0"/>
                              <w:marBottom w:val="0"/>
                              <w:divBdr>
                                <w:top w:val="none" w:sz="0" w:space="0" w:color="auto"/>
                                <w:left w:val="none" w:sz="0" w:space="0" w:color="auto"/>
                                <w:bottom w:val="none" w:sz="0" w:space="0" w:color="auto"/>
                                <w:right w:val="none" w:sz="0" w:space="0" w:color="auto"/>
                              </w:divBdr>
                            </w:div>
                            <w:div w:id="947153156">
                              <w:marLeft w:val="0"/>
                              <w:marRight w:val="0"/>
                              <w:marTop w:val="0"/>
                              <w:marBottom w:val="0"/>
                              <w:divBdr>
                                <w:top w:val="none" w:sz="0" w:space="0" w:color="auto"/>
                                <w:left w:val="none" w:sz="0" w:space="0" w:color="auto"/>
                                <w:bottom w:val="none" w:sz="0" w:space="0" w:color="auto"/>
                                <w:right w:val="none" w:sz="0" w:space="0" w:color="auto"/>
                              </w:divBdr>
                            </w:div>
                            <w:div w:id="1499687461">
                              <w:marLeft w:val="3870"/>
                              <w:marRight w:val="0"/>
                              <w:marTop w:val="0"/>
                              <w:marBottom w:val="0"/>
                              <w:divBdr>
                                <w:top w:val="none" w:sz="0" w:space="0" w:color="auto"/>
                                <w:left w:val="none" w:sz="0" w:space="0" w:color="auto"/>
                                <w:bottom w:val="none" w:sz="0" w:space="0" w:color="auto"/>
                                <w:right w:val="none" w:sz="0" w:space="0" w:color="auto"/>
                              </w:divBdr>
                            </w:div>
                            <w:div w:id="770859922">
                              <w:marLeft w:val="0"/>
                              <w:marRight w:val="0"/>
                              <w:marTop w:val="0"/>
                              <w:marBottom w:val="0"/>
                              <w:divBdr>
                                <w:top w:val="none" w:sz="0" w:space="0" w:color="auto"/>
                                <w:left w:val="none" w:sz="0" w:space="0" w:color="auto"/>
                                <w:bottom w:val="none" w:sz="0" w:space="0" w:color="auto"/>
                                <w:right w:val="none" w:sz="0" w:space="0" w:color="auto"/>
                              </w:divBdr>
                            </w:div>
                            <w:div w:id="2115242458">
                              <w:marLeft w:val="3870"/>
                              <w:marRight w:val="0"/>
                              <w:marTop w:val="0"/>
                              <w:marBottom w:val="0"/>
                              <w:divBdr>
                                <w:top w:val="none" w:sz="0" w:space="0" w:color="auto"/>
                                <w:left w:val="none" w:sz="0" w:space="0" w:color="auto"/>
                                <w:bottom w:val="none" w:sz="0" w:space="0" w:color="auto"/>
                                <w:right w:val="none" w:sz="0" w:space="0" w:color="auto"/>
                              </w:divBdr>
                            </w:div>
                            <w:div w:id="1946377795">
                              <w:marLeft w:val="0"/>
                              <w:marRight w:val="0"/>
                              <w:marTop w:val="0"/>
                              <w:marBottom w:val="0"/>
                              <w:divBdr>
                                <w:top w:val="none" w:sz="0" w:space="0" w:color="auto"/>
                                <w:left w:val="none" w:sz="0" w:space="0" w:color="auto"/>
                                <w:bottom w:val="none" w:sz="0" w:space="0" w:color="auto"/>
                                <w:right w:val="none" w:sz="0" w:space="0" w:color="auto"/>
                              </w:divBdr>
                            </w:div>
                            <w:div w:id="1488742019">
                              <w:marLeft w:val="3870"/>
                              <w:marRight w:val="0"/>
                              <w:marTop w:val="0"/>
                              <w:marBottom w:val="0"/>
                              <w:divBdr>
                                <w:top w:val="none" w:sz="0" w:space="0" w:color="auto"/>
                                <w:left w:val="none" w:sz="0" w:space="0" w:color="auto"/>
                                <w:bottom w:val="none" w:sz="0" w:space="0" w:color="auto"/>
                                <w:right w:val="none" w:sz="0" w:space="0" w:color="auto"/>
                              </w:divBdr>
                            </w:div>
                            <w:div w:id="1156259835">
                              <w:marLeft w:val="0"/>
                              <w:marRight w:val="0"/>
                              <w:marTop w:val="0"/>
                              <w:marBottom w:val="0"/>
                              <w:divBdr>
                                <w:top w:val="none" w:sz="0" w:space="0" w:color="auto"/>
                                <w:left w:val="none" w:sz="0" w:space="0" w:color="auto"/>
                                <w:bottom w:val="none" w:sz="0" w:space="0" w:color="auto"/>
                                <w:right w:val="none" w:sz="0" w:space="0" w:color="auto"/>
                              </w:divBdr>
                            </w:div>
                            <w:div w:id="1936280167">
                              <w:marLeft w:val="3870"/>
                              <w:marRight w:val="0"/>
                              <w:marTop w:val="0"/>
                              <w:marBottom w:val="0"/>
                              <w:divBdr>
                                <w:top w:val="none" w:sz="0" w:space="0" w:color="auto"/>
                                <w:left w:val="none" w:sz="0" w:space="0" w:color="auto"/>
                                <w:bottom w:val="none" w:sz="0" w:space="0" w:color="auto"/>
                                <w:right w:val="none" w:sz="0" w:space="0" w:color="auto"/>
                              </w:divBdr>
                            </w:div>
                            <w:div w:id="2008048101">
                              <w:marLeft w:val="0"/>
                              <w:marRight w:val="0"/>
                              <w:marTop w:val="0"/>
                              <w:marBottom w:val="0"/>
                              <w:divBdr>
                                <w:top w:val="none" w:sz="0" w:space="0" w:color="auto"/>
                                <w:left w:val="none" w:sz="0" w:space="0" w:color="auto"/>
                                <w:bottom w:val="none" w:sz="0" w:space="0" w:color="auto"/>
                                <w:right w:val="none" w:sz="0" w:space="0" w:color="auto"/>
                              </w:divBdr>
                            </w:div>
                            <w:div w:id="1064451027">
                              <w:marLeft w:val="3870"/>
                              <w:marRight w:val="0"/>
                              <w:marTop w:val="0"/>
                              <w:marBottom w:val="0"/>
                              <w:divBdr>
                                <w:top w:val="none" w:sz="0" w:space="0" w:color="auto"/>
                                <w:left w:val="none" w:sz="0" w:space="0" w:color="auto"/>
                                <w:bottom w:val="none" w:sz="0" w:space="0" w:color="auto"/>
                                <w:right w:val="none" w:sz="0" w:space="0" w:color="auto"/>
                              </w:divBdr>
                            </w:div>
                            <w:div w:id="515316659">
                              <w:marLeft w:val="0"/>
                              <w:marRight w:val="0"/>
                              <w:marTop w:val="0"/>
                              <w:marBottom w:val="0"/>
                              <w:divBdr>
                                <w:top w:val="none" w:sz="0" w:space="0" w:color="auto"/>
                                <w:left w:val="none" w:sz="0" w:space="0" w:color="auto"/>
                                <w:bottom w:val="none" w:sz="0" w:space="0" w:color="auto"/>
                                <w:right w:val="none" w:sz="0" w:space="0" w:color="auto"/>
                              </w:divBdr>
                            </w:div>
                            <w:div w:id="1124957920">
                              <w:marLeft w:val="3870"/>
                              <w:marRight w:val="0"/>
                              <w:marTop w:val="0"/>
                              <w:marBottom w:val="0"/>
                              <w:divBdr>
                                <w:top w:val="none" w:sz="0" w:space="0" w:color="auto"/>
                                <w:left w:val="none" w:sz="0" w:space="0" w:color="auto"/>
                                <w:bottom w:val="none" w:sz="0" w:space="0" w:color="auto"/>
                                <w:right w:val="none" w:sz="0" w:space="0" w:color="auto"/>
                              </w:divBdr>
                            </w:div>
                            <w:div w:id="24331653">
                              <w:marLeft w:val="0"/>
                              <w:marRight w:val="0"/>
                              <w:marTop w:val="0"/>
                              <w:marBottom w:val="0"/>
                              <w:divBdr>
                                <w:top w:val="none" w:sz="0" w:space="0" w:color="auto"/>
                                <w:left w:val="none" w:sz="0" w:space="0" w:color="auto"/>
                                <w:bottom w:val="none" w:sz="0" w:space="0" w:color="auto"/>
                                <w:right w:val="none" w:sz="0" w:space="0" w:color="auto"/>
                              </w:divBdr>
                            </w:div>
                            <w:div w:id="692808124">
                              <w:marLeft w:val="3870"/>
                              <w:marRight w:val="0"/>
                              <w:marTop w:val="0"/>
                              <w:marBottom w:val="0"/>
                              <w:divBdr>
                                <w:top w:val="none" w:sz="0" w:space="0" w:color="auto"/>
                                <w:left w:val="none" w:sz="0" w:space="0" w:color="auto"/>
                                <w:bottom w:val="none" w:sz="0" w:space="0" w:color="auto"/>
                                <w:right w:val="none" w:sz="0" w:space="0" w:color="auto"/>
                              </w:divBdr>
                            </w:div>
                            <w:div w:id="2142844983">
                              <w:marLeft w:val="0"/>
                              <w:marRight w:val="0"/>
                              <w:marTop w:val="0"/>
                              <w:marBottom w:val="0"/>
                              <w:divBdr>
                                <w:top w:val="none" w:sz="0" w:space="0" w:color="auto"/>
                                <w:left w:val="none" w:sz="0" w:space="0" w:color="auto"/>
                                <w:bottom w:val="none" w:sz="0" w:space="0" w:color="auto"/>
                                <w:right w:val="none" w:sz="0" w:space="0" w:color="auto"/>
                              </w:divBdr>
                            </w:div>
                            <w:div w:id="664018313">
                              <w:marLeft w:val="3870"/>
                              <w:marRight w:val="0"/>
                              <w:marTop w:val="0"/>
                              <w:marBottom w:val="0"/>
                              <w:divBdr>
                                <w:top w:val="none" w:sz="0" w:space="0" w:color="auto"/>
                                <w:left w:val="none" w:sz="0" w:space="0" w:color="auto"/>
                                <w:bottom w:val="none" w:sz="0" w:space="0" w:color="auto"/>
                                <w:right w:val="none" w:sz="0" w:space="0" w:color="auto"/>
                              </w:divBdr>
                            </w:div>
                            <w:div w:id="828209348">
                              <w:marLeft w:val="0"/>
                              <w:marRight w:val="0"/>
                              <w:marTop w:val="0"/>
                              <w:marBottom w:val="0"/>
                              <w:divBdr>
                                <w:top w:val="none" w:sz="0" w:space="0" w:color="auto"/>
                                <w:left w:val="none" w:sz="0" w:space="0" w:color="auto"/>
                                <w:bottom w:val="none" w:sz="0" w:space="0" w:color="auto"/>
                                <w:right w:val="none" w:sz="0" w:space="0" w:color="auto"/>
                              </w:divBdr>
                            </w:div>
                            <w:div w:id="431054130">
                              <w:marLeft w:val="3870"/>
                              <w:marRight w:val="0"/>
                              <w:marTop w:val="0"/>
                              <w:marBottom w:val="0"/>
                              <w:divBdr>
                                <w:top w:val="none" w:sz="0" w:space="0" w:color="auto"/>
                                <w:left w:val="none" w:sz="0" w:space="0" w:color="auto"/>
                                <w:bottom w:val="none" w:sz="0" w:space="0" w:color="auto"/>
                                <w:right w:val="none" w:sz="0" w:space="0" w:color="auto"/>
                              </w:divBdr>
                            </w:div>
                            <w:div w:id="2014800806">
                              <w:marLeft w:val="0"/>
                              <w:marRight w:val="0"/>
                              <w:marTop w:val="0"/>
                              <w:marBottom w:val="0"/>
                              <w:divBdr>
                                <w:top w:val="none" w:sz="0" w:space="0" w:color="auto"/>
                                <w:left w:val="none" w:sz="0" w:space="0" w:color="auto"/>
                                <w:bottom w:val="none" w:sz="0" w:space="0" w:color="auto"/>
                                <w:right w:val="none" w:sz="0" w:space="0" w:color="auto"/>
                              </w:divBdr>
                            </w:div>
                            <w:div w:id="1518346816">
                              <w:marLeft w:val="3870"/>
                              <w:marRight w:val="0"/>
                              <w:marTop w:val="0"/>
                              <w:marBottom w:val="0"/>
                              <w:divBdr>
                                <w:top w:val="none" w:sz="0" w:space="0" w:color="auto"/>
                                <w:left w:val="none" w:sz="0" w:space="0" w:color="auto"/>
                                <w:bottom w:val="none" w:sz="0" w:space="0" w:color="auto"/>
                                <w:right w:val="none" w:sz="0" w:space="0" w:color="auto"/>
                              </w:divBdr>
                            </w:div>
                            <w:div w:id="52049859">
                              <w:marLeft w:val="0"/>
                              <w:marRight w:val="0"/>
                              <w:marTop w:val="0"/>
                              <w:marBottom w:val="0"/>
                              <w:divBdr>
                                <w:top w:val="none" w:sz="0" w:space="0" w:color="auto"/>
                                <w:left w:val="none" w:sz="0" w:space="0" w:color="auto"/>
                                <w:bottom w:val="none" w:sz="0" w:space="0" w:color="auto"/>
                                <w:right w:val="none" w:sz="0" w:space="0" w:color="auto"/>
                              </w:divBdr>
                            </w:div>
                            <w:div w:id="1165977241">
                              <w:marLeft w:val="3870"/>
                              <w:marRight w:val="0"/>
                              <w:marTop w:val="0"/>
                              <w:marBottom w:val="0"/>
                              <w:divBdr>
                                <w:top w:val="none" w:sz="0" w:space="0" w:color="auto"/>
                                <w:left w:val="none" w:sz="0" w:space="0" w:color="auto"/>
                                <w:bottom w:val="none" w:sz="0" w:space="0" w:color="auto"/>
                                <w:right w:val="none" w:sz="0" w:space="0" w:color="auto"/>
                              </w:divBdr>
                            </w:div>
                            <w:div w:id="430204287">
                              <w:marLeft w:val="0"/>
                              <w:marRight w:val="0"/>
                              <w:marTop w:val="0"/>
                              <w:marBottom w:val="0"/>
                              <w:divBdr>
                                <w:top w:val="none" w:sz="0" w:space="0" w:color="auto"/>
                                <w:left w:val="none" w:sz="0" w:space="0" w:color="auto"/>
                                <w:bottom w:val="none" w:sz="0" w:space="0" w:color="auto"/>
                                <w:right w:val="none" w:sz="0" w:space="0" w:color="auto"/>
                              </w:divBdr>
                            </w:div>
                            <w:div w:id="1780951495">
                              <w:marLeft w:val="3870"/>
                              <w:marRight w:val="0"/>
                              <w:marTop w:val="0"/>
                              <w:marBottom w:val="0"/>
                              <w:divBdr>
                                <w:top w:val="none" w:sz="0" w:space="0" w:color="auto"/>
                                <w:left w:val="none" w:sz="0" w:space="0" w:color="auto"/>
                                <w:bottom w:val="none" w:sz="0" w:space="0" w:color="auto"/>
                                <w:right w:val="none" w:sz="0" w:space="0" w:color="auto"/>
                              </w:divBdr>
                            </w:div>
                            <w:div w:id="1527282891">
                              <w:marLeft w:val="0"/>
                              <w:marRight w:val="0"/>
                              <w:marTop w:val="0"/>
                              <w:marBottom w:val="0"/>
                              <w:divBdr>
                                <w:top w:val="none" w:sz="0" w:space="0" w:color="auto"/>
                                <w:left w:val="none" w:sz="0" w:space="0" w:color="auto"/>
                                <w:bottom w:val="none" w:sz="0" w:space="0" w:color="auto"/>
                                <w:right w:val="none" w:sz="0" w:space="0" w:color="auto"/>
                              </w:divBdr>
                            </w:div>
                            <w:div w:id="680199886">
                              <w:marLeft w:val="3870"/>
                              <w:marRight w:val="0"/>
                              <w:marTop w:val="0"/>
                              <w:marBottom w:val="0"/>
                              <w:divBdr>
                                <w:top w:val="none" w:sz="0" w:space="0" w:color="auto"/>
                                <w:left w:val="none" w:sz="0" w:space="0" w:color="auto"/>
                                <w:bottom w:val="none" w:sz="0" w:space="0" w:color="auto"/>
                                <w:right w:val="none" w:sz="0" w:space="0" w:color="auto"/>
                              </w:divBdr>
                            </w:div>
                            <w:div w:id="64767639">
                              <w:marLeft w:val="0"/>
                              <w:marRight w:val="0"/>
                              <w:marTop w:val="0"/>
                              <w:marBottom w:val="0"/>
                              <w:divBdr>
                                <w:top w:val="none" w:sz="0" w:space="0" w:color="auto"/>
                                <w:left w:val="none" w:sz="0" w:space="0" w:color="auto"/>
                                <w:bottom w:val="none" w:sz="0" w:space="0" w:color="auto"/>
                                <w:right w:val="none" w:sz="0" w:space="0" w:color="auto"/>
                              </w:divBdr>
                            </w:div>
                            <w:div w:id="738556025">
                              <w:marLeft w:val="3870"/>
                              <w:marRight w:val="0"/>
                              <w:marTop w:val="0"/>
                              <w:marBottom w:val="0"/>
                              <w:divBdr>
                                <w:top w:val="none" w:sz="0" w:space="0" w:color="auto"/>
                                <w:left w:val="none" w:sz="0" w:space="0" w:color="auto"/>
                                <w:bottom w:val="none" w:sz="0" w:space="0" w:color="auto"/>
                                <w:right w:val="none" w:sz="0" w:space="0" w:color="auto"/>
                              </w:divBdr>
                            </w:div>
                            <w:div w:id="1402017586">
                              <w:marLeft w:val="0"/>
                              <w:marRight w:val="0"/>
                              <w:marTop w:val="0"/>
                              <w:marBottom w:val="0"/>
                              <w:divBdr>
                                <w:top w:val="none" w:sz="0" w:space="0" w:color="auto"/>
                                <w:left w:val="none" w:sz="0" w:space="0" w:color="auto"/>
                                <w:bottom w:val="none" w:sz="0" w:space="0" w:color="auto"/>
                                <w:right w:val="none" w:sz="0" w:space="0" w:color="auto"/>
                              </w:divBdr>
                            </w:div>
                            <w:div w:id="1749766746">
                              <w:marLeft w:val="3870"/>
                              <w:marRight w:val="0"/>
                              <w:marTop w:val="0"/>
                              <w:marBottom w:val="0"/>
                              <w:divBdr>
                                <w:top w:val="none" w:sz="0" w:space="0" w:color="auto"/>
                                <w:left w:val="none" w:sz="0" w:space="0" w:color="auto"/>
                                <w:bottom w:val="none" w:sz="0" w:space="0" w:color="auto"/>
                                <w:right w:val="none" w:sz="0" w:space="0" w:color="auto"/>
                              </w:divBdr>
                            </w:div>
                            <w:div w:id="1783725266">
                              <w:marLeft w:val="0"/>
                              <w:marRight w:val="0"/>
                              <w:marTop w:val="0"/>
                              <w:marBottom w:val="0"/>
                              <w:divBdr>
                                <w:top w:val="none" w:sz="0" w:space="0" w:color="auto"/>
                                <w:left w:val="none" w:sz="0" w:space="0" w:color="auto"/>
                                <w:bottom w:val="none" w:sz="0" w:space="0" w:color="auto"/>
                                <w:right w:val="none" w:sz="0" w:space="0" w:color="auto"/>
                              </w:divBdr>
                            </w:div>
                            <w:div w:id="1130168616">
                              <w:marLeft w:val="3870"/>
                              <w:marRight w:val="0"/>
                              <w:marTop w:val="0"/>
                              <w:marBottom w:val="0"/>
                              <w:divBdr>
                                <w:top w:val="none" w:sz="0" w:space="0" w:color="auto"/>
                                <w:left w:val="none" w:sz="0" w:space="0" w:color="auto"/>
                                <w:bottom w:val="none" w:sz="0" w:space="0" w:color="auto"/>
                                <w:right w:val="none" w:sz="0" w:space="0" w:color="auto"/>
                              </w:divBdr>
                            </w:div>
                            <w:div w:id="1796680130">
                              <w:marLeft w:val="0"/>
                              <w:marRight w:val="0"/>
                              <w:marTop w:val="0"/>
                              <w:marBottom w:val="0"/>
                              <w:divBdr>
                                <w:top w:val="none" w:sz="0" w:space="0" w:color="auto"/>
                                <w:left w:val="none" w:sz="0" w:space="0" w:color="auto"/>
                                <w:bottom w:val="none" w:sz="0" w:space="0" w:color="auto"/>
                                <w:right w:val="none" w:sz="0" w:space="0" w:color="auto"/>
                              </w:divBdr>
                            </w:div>
                            <w:div w:id="218056593">
                              <w:marLeft w:val="3870"/>
                              <w:marRight w:val="0"/>
                              <w:marTop w:val="0"/>
                              <w:marBottom w:val="0"/>
                              <w:divBdr>
                                <w:top w:val="none" w:sz="0" w:space="0" w:color="auto"/>
                                <w:left w:val="none" w:sz="0" w:space="0" w:color="auto"/>
                                <w:bottom w:val="none" w:sz="0" w:space="0" w:color="auto"/>
                                <w:right w:val="none" w:sz="0" w:space="0" w:color="auto"/>
                              </w:divBdr>
                            </w:div>
                            <w:div w:id="521943577">
                              <w:marLeft w:val="0"/>
                              <w:marRight w:val="0"/>
                              <w:marTop w:val="0"/>
                              <w:marBottom w:val="0"/>
                              <w:divBdr>
                                <w:top w:val="none" w:sz="0" w:space="0" w:color="auto"/>
                                <w:left w:val="none" w:sz="0" w:space="0" w:color="auto"/>
                                <w:bottom w:val="none" w:sz="0" w:space="0" w:color="auto"/>
                                <w:right w:val="none" w:sz="0" w:space="0" w:color="auto"/>
                              </w:divBdr>
                            </w:div>
                            <w:div w:id="1518696740">
                              <w:marLeft w:val="3870"/>
                              <w:marRight w:val="0"/>
                              <w:marTop w:val="0"/>
                              <w:marBottom w:val="0"/>
                              <w:divBdr>
                                <w:top w:val="none" w:sz="0" w:space="0" w:color="auto"/>
                                <w:left w:val="none" w:sz="0" w:space="0" w:color="auto"/>
                                <w:bottom w:val="none" w:sz="0" w:space="0" w:color="auto"/>
                                <w:right w:val="none" w:sz="0" w:space="0" w:color="auto"/>
                              </w:divBdr>
                            </w:div>
                            <w:div w:id="40598193">
                              <w:marLeft w:val="0"/>
                              <w:marRight w:val="0"/>
                              <w:marTop w:val="0"/>
                              <w:marBottom w:val="0"/>
                              <w:divBdr>
                                <w:top w:val="none" w:sz="0" w:space="0" w:color="auto"/>
                                <w:left w:val="none" w:sz="0" w:space="0" w:color="auto"/>
                                <w:bottom w:val="none" w:sz="0" w:space="0" w:color="auto"/>
                                <w:right w:val="none" w:sz="0" w:space="0" w:color="auto"/>
                              </w:divBdr>
                            </w:div>
                            <w:div w:id="2084986431">
                              <w:marLeft w:val="3870"/>
                              <w:marRight w:val="0"/>
                              <w:marTop w:val="0"/>
                              <w:marBottom w:val="0"/>
                              <w:divBdr>
                                <w:top w:val="none" w:sz="0" w:space="0" w:color="auto"/>
                                <w:left w:val="none" w:sz="0" w:space="0" w:color="auto"/>
                                <w:bottom w:val="none" w:sz="0" w:space="0" w:color="auto"/>
                                <w:right w:val="none" w:sz="0" w:space="0" w:color="auto"/>
                              </w:divBdr>
                            </w:div>
                            <w:div w:id="712845553">
                              <w:marLeft w:val="0"/>
                              <w:marRight w:val="0"/>
                              <w:marTop w:val="0"/>
                              <w:marBottom w:val="0"/>
                              <w:divBdr>
                                <w:top w:val="none" w:sz="0" w:space="0" w:color="auto"/>
                                <w:left w:val="none" w:sz="0" w:space="0" w:color="auto"/>
                                <w:bottom w:val="none" w:sz="0" w:space="0" w:color="auto"/>
                                <w:right w:val="none" w:sz="0" w:space="0" w:color="auto"/>
                              </w:divBdr>
                            </w:div>
                            <w:div w:id="662003124">
                              <w:marLeft w:val="3870"/>
                              <w:marRight w:val="0"/>
                              <w:marTop w:val="0"/>
                              <w:marBottom w:val="0"/>
                              <w:divBdr>
                                <w:top w:val="none" w:sz="0" w:space="0" w:color="auto"/>
                                <w:left w:val="none" w:sz="0" w:space="0" w:color="auto"/>
                                <w:bottom w:val="none" w:sz="0" w:space="0" w:color="auto"/>
                                <w:right w:val="none" w:sz="0" w:space="0" w:color="auto"/>
                              </w:divBdr>
                            </w:div>
                            <w:div w:id="1511791397">
                              <w:marLeft w:val="0"/>
                              <w:marRight w:val="0"/>
                              <w:marTop w:val="0"/>
                              <w:marBottom w:val="0"/>
                              <w:divBdr>
                                <w:top w:val="none" w:sz="0" w:space="0" w:color="auto"/>
                                <w:left w:val="none" w:sz="0" w:space="0" w:color="auto"/>
                                <w:bottom w:val="none" w:sz="0" w:space="0" w:color="auto"/>
                                <w:right w:val="none" w:sz="0" w:space="0" w:color="auto"/>
                              </w:divBdr>
                            </w:div>
                            <w:div w:id="2055226795">
                              <w:marLeft w:val="3870"/>
                              <w:marRight w:val="0"/>
                              <w:marTop w:val="0"/>
                              <w:marBottom w:val="0"/>
                              <w:divBdr>
                                <w:top w:val="none" w:sz="0" w:space="0" w:color="auto"/>
                                <w:left w:val="none" w:sz="0" w:space="0" w:color="auto"/>
                                <w:bottom w:val="none" w:sz="0" w:space="0" w:color="auto"/>
                                <w:right w:val="none" w:sz="0" w:space="0" w:color="auto"/>
                              </w:divBdr>
                            </w:div>
                            <w:div w:id="1433627931">
                              <w:marLeft w:val="0"/>
                              <w:marRight w:val="0"/>
                              <w:marTop w:val="0"/>
                              <w:marBottom w:val="0"/>
                              <w:divBdr>
                                <w:top w:val="none" w:sz="0" w:space="0" w:color="auto"/>
                                <w:left w:val="none" w:sz="0" w:space="0" w:color="auto"/>
                                <w:bottom w:val="none" w:sz="0" w:space="0" w:color="auto"/>
                                <w:right w:val="none" w:sz="0" w:space="0" w:color="auto"/>
                              </w:divBdr>
                            </w:div>
                            <w:div w:id="1056516165">
                              <w:marLeft w:val="3870"/>
                              <w:marRight w:val="0"/>
                              <w:marTop w:val="0"/>
                              <w:marBottom w:val="0"/>
                              <w:divBdr>
                                <w:top w:val="none" w:sz="0" w:space="0" w:color="auto"/>
                                <w:left w:val="none" w:sz="0" w:space="0" w:color="auto"/>
                                <w:bottom w:val="none" w:sz="0" w:space="0" w:color="auto"/>
                                <w:right w:val="none" w:sz="0" w:space="0" w:color="auto"/>
                              </w:divBdr>
                            </w:div>
                            <w:div w:id="1855880655">
                              <w:marLeft w:val="0"/>
                              <w:marRight w:val="0"/>
                              <w:marTop w:val="0"/>
                              <w:marBottom w:val="0"/>
                              <w:divBdr>
                                <w:top w:val="none" w:sz="0" w:space="0" w:color="auto"/>
                                <w:left w:val="none" w:sz="0" w:space="0" w:color="auto"/>
                                <w:bottom w:val="none" w:sz="0" w:space="0" w:color="auto"/>
                                <w:right w:val="none" w:sz="0" w:space="0" w:color="auto"/>
                              </w:divBdr>
                            </w:div>
                            <w:div w:id="777725431">
                              <w:marLeft w:val="0"/>
                              <w:marRight w:val="0"/>
                              <w:marTop w:val="0"/>
                              <w:marBottom w:val="0"/>
                              <w:divBdr>
                                <w:top w:val="none" w:sz="0" w:space="0" w:color="auto"/>
                                <w:left w:val="none" w:sz="0" w:space="0" w:color="auto"/>
                                <w:bottom w:val="none" w:sz="0" w:space="0" w:color="auto"/>
                                <w:right w:val="none" w:sz="0" w:space="0" w:color="auto"/>
                              </w:divBdr>
                            </w:div>
                            <w:div w:id="33504333">
                              <w:marLeft w:val="0"/>
                              <w:marRight w:val="0"/>
                              <w:marTop w:val="0"/>
                              <w:marBottom w:val="0"/>
                              <w:divBdr>
                                <w:top w:val="none" w:sz="0" w:space="0" w:color="auto"/>
                                <w:left w:val="none" w:sz="0" w:space="0" w:color="auto"/>
                                <w:bottom w:val="none" w:sz="0" w:space="0" w:color="auto"/>
                                <w:right w:val="none" w:sz="0" w:space="0" w:color="auto"/>
                              </w:divBdr>
                            </w:div>
                            <w:div w:id="1679229454">
                              <w:marLeft w:val="3870"/>
                              <w:marRight w:val="0"/>
                              <w:marTop w:val="0"/>
                              <w:marBottom w:val="0"/>
                              <w:divBdr>
                                <w:top w:val="none" w:sz="0" w:space="0" w:color="auto"/>
                                <w:left w:val="none" w:sz="0" w:space="0" w:color="auto"/>
                                <w:bottom w:val="none" w:sz="0" w:space="0" w:color="auto"/>
                                <w:right w:val="none" w:sz="0" w:space="0" w:color="auto"/>
                              </w:divBdr>
                            </w:div>
                            <w:div w:id="1448350626">
                              <w:marLeft w:val="0"/>
                              <w:marRight w:val="0"/>
                              <w:marTop w:val="0"/>
                              <w:marBottom w:val="0"/>
                              <w:divBdr>
                                <w:top w:val="none" w:sz="0" w:space="0" w:color="auto"/>
                                <w:left w:val="none" w:sz="0" w:space="0" w:color="auto"/>
                                <w:bottom w:val="none" w:sz="0" w:space="0" w:color="auto"/>
                                <w:right w:val="none" w:sz="0" w:space="0" w:color="auto"/>
                              </w:divBdr>
                            </w:div>
                            <w:div w:id="696468279">
                              <w:marLeft w:val="3870"/>
                              <w:marRight w:val="0"/>
                              <w:marTop w:val="0"/>
                              <w:marBottom w:val="0"/>
                              <w:divBdr>
                                <w:top w:val="none" w:sz="0" w:space="0" w:color="auto"/>
                                <w:left w:val="none" w:sz="0" w:space="0" w:color="auto"/>
                                <w:bottom w:val="none" w:sz="0" w:space="0" w:color="auto"/>
                                <w:right w:val="none" w:sz="0" w:space="0" w:color="auto"/>
                              </w:divBdr>
                            </w:div>
                            <w:div w:id="693652525">
                              <w:marLeft w:val="0"/>
                              <w:marRight w:val="0"/>
                              <w:marTop w:val="0"/>
                              <w:marBottom w:val="0"/>
                              <w:divBdr>
                                <w:top w:val="none" w:sz="0" w:space="0" w:color="auto"/>
                                <w:left w:val="none" w:sz="0" w:space="0" w:color="auto"/>
                                <w:bottom w:val="none" w:sz="0" w:space="0" w:color="auto"/>
                                <w:right w:val="none" w:sz="0" w:space="0" w:color="auto"/>
                              </w:divBdr>
                            </w:div>
                            <w:div w:id="1728265637">
                              <w:marLeft w:val="3870"/>
                              <w:marRight w:val="0"/>
                              <w:marTop w:val="0"/>
                              <w:marBottom w:val="0"/>
                              <w:divBdr>
                                <w:top w:val="none" w:sz="0" w:space="0" w:color="auto"/>
                                <w:left w:val="none" w:sz="0" w:space="0" w:color="auto"/>
                                <w:bottom w:val="none" w:sz="0" w:space="0" w:color="auto"/>
                                <w:right w:val="none" w:sz="0" w:space="0" w:color="auto"/>
                              </w:divBdr>
                            </w:div>
                            <w:div w:id="1789809862">
                              <w:marLeft w:val="0"/>
                              <w:marRight w:val="0"/>
                              <w:marTop w:val="0"/>
                              <w:marBottom w:val="0"/>
                              <w:divBdr>
                                <w:top w:val="none" w:sz="0" w:space="0" w:color="auto"/>
                                <w:left w:val="none" w:sz="0" w:space="0" w:color="auto"/>
                                <w:bottom w:val="none" w:sz="0" w:space="0" w:color="auto"/>
                                <w:right w:val="none" w:sz="0" w:space="0" w:color="auto"/>
                              </w:divBdr>
                            </w:div>
                            <w:div w:id="1364750227">
                              <w:marLeft w:val="3870"/>
                              <w:marRight w:val="0"/>
                              <w:marTop w:val="0"/>
                              <w:marBottom w:val="0"/>
                              <w:divBdr>
                                <w:top w:val="none" w:sz="0" w:space="0" w:color="auto"/>
                                <w:left w:val="none" w:sz="0" w:space="0" w:color="auto"/>
                                <w:bottom w:val="none" w:sz="0" w:space="0" w:color="auto"/>
                                <w:right w:val="none" w:sz="0" w:space="0" w:color="auto"/>
                              </w:divBdr>
                            </w:div>
                            <w:div w:id="2029746785">
                              <w:marLeft w:val="0"/>
                              <w:marRight w:val="0"/>
                              <w:marTop w:val="0"/>
                              <w:marBottom w:val="0"/>
                              <w:divBdr>
                                <w:top w:val="none" w:sz="0" w:space="0" w:color="auto"/>
                                <w:left w:val="none" w:sz="0" w:space="0" w:color="auto"/>
                                <w:bottom w:val="none" w:sz="0" w:space="0" w:color="auto"/>
                                <w:right w:val="none" w:sz="0" w:space="0" w:color="auto"/>
                              </w:divBdr>
                            </w:div>
                            <w:div w:id="170413329">
                              <w:marLeft w:val="3870"/>
                              <w:marRight w:val="0"/>
                              <w:marTop w:val="0"/>
                              <w:marBottom w:val="0"/>
                              <w:divBdr>
                                <w:top w:val="none" w:sz="0" w:space="0" w:color="auto"/>
                                <w:left w:val="none" w:sz="0" w:space="0" w:color="auto"/>
                                <w:bottom w:val="none" w:sz="0" w:space="0" w:color="auto"/>
                                <w:right w:val="none" w:sz="0" w:space="0" w:color="auto"/>
                              </w:divBdr>
                            </w:div>
                          </w:divsChild>
                        </w:div>
                        <w:div w:id="439834695">
                          <w:marLeft w:val="225"/>
                          <w:marRight w:val="225"/>
                          <w:marTop w:val="0"/>
                          <w:marBottom w:val="0"/>
                          <w:divBdr>
                            <w:top w:val="dotted" w:sz="6" w:space="8" w:color="999999"/>
                            <w:left w:val="dotted" w:sz="6" w:space="8" w:color="999999"/>
                            <w:bottom w:val="dotted" w:sz="6" w:space="8" w:color="999999"/>
                            <w:right w:val="dotted" w:sz="6" w:space="8" w:color="999999"/>
                          </w:divBdr>
                          <w:divsChild>
                            <w:div w:id="615451559">
                              <w:marLeft w:val="0"/>
                              <w:marRight w:val="0"/>
                              <w:marTop w:val="0"/>
                              <w:marBottom w:val="0"/>
                              <w:divBdr>
                                <w:top w:val="none" w:sz="0" w:space="0" w:color="auto"/>
                                <w:left w:val="none" w:sz="0" w:space="0" w:color="auto"/>
                                <w:bottom w:val="none" w:sz="0" w:space="0" w:color="auto"/>
                                <w:right w:val="none" w:sz="0" w:space="0" w:color="auto"/>
                              </w:divBdr>
                            </w:div>
                            <w:div w:id="1138884820">
                              <w:marLeft w:val="0"/>
                              <w:marRight w:val="0"/>
                              <w:marTop w:val="0"/>
                              <w:marBottom w:val="0"/>
                              <w:divBdr>
                                <w:top w:val="none" w:sz="0" w:space="0" w:color="auto"/>
                                <w:left w:val="none" w:sz="0" w:space="0" w:color="auto"/>
                                <w:bottom w:val="none" w:sz="0" w:space="0" w:color="auto"/>
                                <w:right w:val="none" w:sz="0" w:space="0" w:color="auto"/>
                              </w:divBdr>
                            </w:div>
                            <w:div w:id="1399128995">
                              <w:marLeft w:val="3870"/>
                              <w:marRight w:val="0"/>
                              <w:marTop w:val="0"/>
                              <w:marBottom w:val="0"/>
                              <w:divBdr>
                                <w:top w:val="none" w:sz="0" w:space="0" w:color="auto"/>
                                <w:left w:val="none" w:sz="0" w:space="0" w:color="auto"/>
                                <w:bottom w:val="none" w:sz="0" w:space="0" w:color="auto"/>
                                <w:right w:val="none" w:sz="0" w:space="0" w:color="auto"/>
                              </w:divBdr>
                            </w:div>
                            <w:div w:id="26949123">
                              <w:marLeft w:val="0"/>
                              <w:marRight w:val="0"/>
                              <w:marTop w:val="0"/>
                              <w:marBottom w:val="0"/>
                              <w:divBdr>
                                <w:top w:val="none" w:sz="0" w:space="0" w:color="auto"/>
                                <w:left w:val="none" w:sz="0" w:space="0" w:color="auto"/>
                                <w:bottom w:val="none" w:sz="0" w:space="0" w:color="auto"/>
                                <w:right w:val="none" w:sz="0" w:space="0" w:color="auto"/>
                              </w:divBdr>
                            </w:div>
                            <w:div w:id="374356271">
                              <w:marLeft w:val="3870"/>
                              <w:marRight w:val="0"/>
                              <w:marTop w:val="0"/>
                              <w:marBottom w:val="0"/>
                              <w:divBdr>
                                <w:top w:val="none" w:sz="0" w:space="0" w:color="auto"/>
                                <w:left w:val="none" w:sz="0" w:space="0" w:color="auto"/>
                                <w:bottom w:val="none" w:sz="0" w:space="0" w:color="auto"/>
                                <w:right w:val="none" w:sz="0" w:space="0" w:color="auto"/>
                              </w:divBdr>
                            </w:div>
                            <w:div w:id="1652129572">
                              <w:marLeft w:val="0"/>
                              <w:marRight w:val="0"/>
                              <w:marTop w:val="0"/>
                              <w:marBottom w:val="0"/>
                              <w:divBdr>
                                <w:top w:val="none" w:sz="0" w:space="0" w:color="auto"/>
                                <w:left w:val="none" w:sz="0" w:space="0" w:color="auto"/>
                                <w:bottom w:val="none" w:sz="0" w:space="0" w:color="auto"/>
                                <w:right w:val="none" w:sz="0" w:space="0" w:color="auto"/>
                              </w:divBdr>
                            </w:div>
                            <w:div w:id="965818832">
                              <w:marLeft w:val="3870"/>
                              <w:marRight w:val="0"/>
                              <w:marTop w:val="0"/>
                              <w:marBottom w:val="0"/>
                              <w:divBdr>
                                <w:top w:val="none" w:sz="0" w:space="0" w:color="auto"/>
                                <w:left w:val="none" w:sz="0" w:space="0" w:color="auto"/>
                                <w:bottom w:val="none" w:sz="0" w:space="0" w:color="auto"/>
                                <w:right w:val="none" w:sz="0" w:space="0" w:color="auto"/>
                              </w:divBdr>
                            </w:div>
                            <w:div w:id="1753967182">
                              <w:marLeft w:val="0"/>
                              <w:marRight w:val="0"/>
                              <w:marTop w:val="0"/>
                              <w:marBottom w:val="0"/>
                              <w:divBdr>
                                <w:top w:val="none" w:sz="0" w:space="0" w:color="auto"/>
                                <w:left w:val="none" w:sz="0" w:space="0" w:color="auto"/>
                                <w:bottom w:val="none" w:sz="0" w:space="0" w:color="auto"/>
                                <w:right w:val="none" w:sz="0" w:space="0" w:color="auto"/>
                              </w:divBdr>
                            </w:div>
                            <w:div w:id="1467776496">
                              <w:marLeft w:val="3870"/>
                              <w:marRight w:val="0"/>
                              <w:marTop w:val="0"/>
                              <w:marBottom w:val="0"/>
                              <w:divBdr>
                                <w:top w:val="none" w:sz="0" w:space="0" w:color="auto"/>
                                <w:left w:val="none" w:sz="0" w:space="0" w:color="auto"/>
                                <w:bottom w:val="none" w:sz="0" w:space="0" w:color="auto"/>
                                <w:right w:val="none" w:sz="0" w:space="0" w:color="auto"/>
                              </w:divBdr>
                            </w:div>
                            <w:div w:id="2069257822">
                              <w:marLeft w:val="0"/>
                              <w:marRight w:val="0"/>
                              <w:marTop w:val="0"/>
                              <w:marBottom w:val="0"/>
                              <w:divBdr>
                                <w:top w:val="none" w:sz="0" w:space="0" w:color="auto"/>
                                <w:left w:val="none" w:sz="0" w:space="0" w:color="auto"/>
                                <w:bottom w:val="none" w:sz="0" w:space="0" w:color="auto"/>
                                <w:right w:val="none" w:sz="0" w:space="0" w:color="auto"/>
                              </w:divBdr>
                            </w:div>
                            <w:div w:id="1707872039">
                              <w:marLeft w:val="3870"/>
                              <w:marRight w:val="0"/>
                              <w:marTop w:val="0"/>
                              <w:marBottom w:val="0"/>
                              <w:divBdr>
                                <w:top w:val="none" w:sz="0" w:space="0" w:color="auto"/>
                                <w:left w:val="none" w:sz="0" w:space="0" w:color="auto"/>
                                <w:bottom w:val="none" w:sz="0" w:space="0" w:color="auto"/>
                                <w:right w:val="none" w:sz="0" w:space="0" w:color="auto"/>
                              </w:divBdr>
                            </w:div>
                            <w:div w:id="1627470196">
                              <w:marLeft w:val="0"/>
                              <w:marRight w:val="0"/>
                              <w:marTop w:val="0"/>
                              <w:marBottom w:val="0"/>
                              <w:divBdr>
                                <w:top w:val="none" w:sz="0" w:space="0" w:color="auto"/>
                                <w:left w:val="none" w:sz="0" w:space="0" w:color="auto"/>
                                <w:bottom w:val="none" w:sz="0" w:space="0" w:color="auto"/>
                                <w:right w:val="none" w:sz="0" w:space="0" w:color="auto"/>
                              </w:divBdr>
                            </w:div>
                            <w:div w:id="1106119729">
                              <w:marLeft w:val="3870"/>
                              <w:marRight w:val="0"/>
                              <w:marTop w:val="0"/>
                              <w:marBottom w:val="0"/>
                              <w:divBdr>
                                <w:top w:val="none" w:sz="0" w:space="0" w:color="auto"/>
                                <w:left w:val="none" w:sz="0" w:space="0" w:color="auto"/>
                                <w:bottom w:val="none" w:sz="0" w:space="0" w:color="auto"/>
                                <w:right w:val="none" w:sz="0" w:space="0" w:color="auto"/>
                              </w:divBdr>
                            </w:div>
                            <w:div w:id="1131442105">
                              <w:marLeft w:val="0"/>
                              <w:marRight w:val="0"/>
                              <w:marTop w:val="0"/>
                              <w:marBottom w:val="0"/>
                              <w:divBdr>
                                <w:top w:val="none" w:sz="0" w:space="0" w:color="auto"/>
                                <w:left w:val="none" w:sz="0" w:space="0" w:color="auto"/>
                                <w:bottom w:val="none" w:sz="0" w:space="0" w:color="auto"/>
                                <w:right w:val="none" w:sz="0" w:space="0" w:color="auto"/>
                              </w:divBdr>
                            </w:div>
                            <w:div w:id="875701191">
                              <w:marLeft w:val="3870"/>
                              <w:marRight w:val="0"/>
                              <w:marTop w:val="0"/>
                              <w:marBottom w:val="0"/>
                              <w:divBdr>
                                <w:top w:val="none" w:sz="0" w:space="0" w:color="auto"/>
                                <w:left w:val="none" w:sz="0" w:space="0" w:color="auto"/>
                                <w:bottom w:val="none" w:sz="0" w:space="0" w:color="auto"/>
                                <w:right w:val="none" w:sz="0" w:space="0" w:color="auto"/>
                              </w:divBdr>
                            </w:div>
                            <w:div w:id="533617469">
                              <w:marLeft w:val="0"/>
                              <w:marRight w:val="0"/>
                              <w:marTop w:val="0"/>
                              <w:marBottom w:val="0"/>
                              <w:divBdr>
                                <w:top w:val="none" w:sz="0" w:space="0" w:color="auto"/>
                                <w:left w:val="none" w:sz="0" w:space="0" w:color="auto"/>
                                <w:bottom w:val="none" w:sz="0" w:space="0" w:color="auto"/>
                                <w:right w:val="none" w:sz="0" w:space="0" w:color="auto"/>
                              </w:divBdr>
                            </w:div>
                            <w:div w:id="1620262406">
                              <w:marLeft w:val="3870"/>
                              <w:marRight w:val="0"/>
                              <w:marTop w:val="0"/>
                              <w:marBottom w:val="0"/>
                              <w:divBdr>
                                <w:top w:val="none" w:sz="0" w:space="0" w:color="auto"/>
                                <w:left w:val="none" w:sz="0" w:space="0" w:color="auto"/>
                                <w:bottom w:val="none" w:sz="0" w:space="0" w:color="auto"/>
                                <w:right w:val="none" w:sz="0" w:space="0" w:color="auto"/>
                              </w:divBdr>
                            </w:div>
                            <w:div w:id="1674600369">
                              <w:marLeft w:val="0"/>
                              <w:marRight w:val="0"/>
                              <w:marTop w:val="0"/>
                              <w:marBottom w:val="0"/>
                              <w:divBdr>
                                <w:top w:val="none" w:sz="0" w:space="0" w:color="auto"/>
                                <w:left w:val="none" w:sz="0" w:space="0" w:color="auto"/>
                                <w:bottom w:val="none" w:sz="0" w:space="0" w:color="auto"/>
                                <w:right w:val="none" w:sz="0" w:space="0" w:color="auto"/>
                              </w:divBdr>
                            </w:div>
                            <w:div w:id="911502136">
                              <w:marLeft w:val="3870"/>
                              <w:marRight w:val="0"/>
                              <w:marTop w:val="0"/>
                              <w:marBottom w:val="0"/>
                              <w:divBdr>
                                <w:top w:val="none" w:sz="0" w:space="0" w:color="auto"/>
                                <w:left w:val="none" w:sz="0" w:space="0" w:color="auto"/>
                                <w:bottom w:val="none" w:sz="0" w:space="0" w:color="auto"/>
                                <w:right w:val="none" w:sz="0" w:space="0" w:color="auto"/>
                              </w:divBdr>
                            </w:div>
                            <w:div w:id="1378775154">
                              <w:marLeft w:val="0"/>
                              <w:marRight w:val="0"/>
                              <w:marTop w:val="0"/>
                              <w:marBottom w:val="0"/>
                              <w:divBdr>
                                <w:top w:val="none" w:sz="0" w:space="0" w:color="auto"/>
                                <w:left w:val="none" w:sz="0" w:space="0" w:color="auto"/>
                                <w:bottom w:val="none" w:sz="0" w:space="0" w:color="auto"/>
                                <w:right w:val="none" w:sz="0" w:space="0" w:color="auto"/>
                              </w:divBdr>
                            </w:div>
                            <w:div w:id="2077124174">
                              <w:marLeft w:val="3870"/>
                              <w:marRight w:val="0"/>
                              <w:marTop w:val="0"/>
                              <w:marBottom w:val="0"/>
                              <w:divBdr>
                                <w:top w:val="none" w:sz="0" w:space="0" w:color="auto"/>
                                <w:left w:val="none" w:sz="0" w:space="0" w:color="auto"/>
                                <w:bottom w:val="none" w:sz="0" w:space="0" w:color="auto"/>
                                <w:right w:val="none" w:sz="0" w:space="0" w:color="auto"/>
                              </w:divBdr>
                            </w:div>
                            <w:div w:id="1488938234">
                              <w:marLeft w:val="0"/>
                              <w:marRight w:val="0"/>
                              <w:marTop w:val="0"/>
                              <w:marBottom w:val="0"/>
                              <w:divBdr>
                                <w:top w:val="none" w:sz="0" w:space="0" w:color="auto"/>
                                <w:left w:val="none" w:sz="0" w:space="0" w:color="auto"/>
                                <w:bottom w:val="none" w:sz="0" w:space="0" w:color="auto"/>
                                <w:right w:val="none" w:sz="0" w:space="0" w:color="auto"/>
                              </w:divBdr>
                            </w:div>
                            <w:div w:id="1967930794">
                              <w:marLeft w:val="3870"/>
                              <w:marRight w:val="0"/>
                              <w:marTop w:val="0"/>
                              <w:marBottom w:val="0"/>
                              <w:divBdr>
                                <w:top w:val="none" w:sz="0" w:space="0" w:color="auto"/>
                                <w:left w:val="none" w:sz="0" w:space="0" w:color="auto"/>
                                <w:bottom w:val="none" w:sz="0" w:space="0" w:color="auto"/>
                                <w:right w:val="none" w:sz="0" w:space="0" w:color="auto"/>
                              </w:divBdr>
                            </w:div>
                            <w:div w:id="693575822">
                              <w:marLeft w:val="0"/>
                              <w:marRight w:val="0"/>
                              <w:marTop w:val="0"/>
                              <w:marBottom w:val="0"/>
                              <w:divBdr>
                                <w:top w:val="none" w:sz="0" w:space="0" w:color="auto"/>
                                <w:left w:val="none" w:sz="0" w:space="0" w:color="auto"/>
                                <w:bottom w:val="none" w:sz="0" w:space="0" w:color="auto"/>
                                <w:right w:val="none" w:sz="0" w:space="0" w:color="auto"/>
                              </w:divBdr>
                            </w:div>
                            <w:div w:id="2094860044">
                              <w:marLeft w:val="3870"/>
                              <w:marRight w:val="0"/>
                              <w:marTop w:val="0"/>
                              <w:marBottom w:val="0"/>
                              <w:divBdr>
                                <w:top w:val="none" w:sz="0" w:space="0" w:color="auto"/>
                                <w:left w:val="none" w:sz="0" w:space="0" w:color="auto"/>
                                <w:bottom w:val="none" w:sz="0" w:space="0" w:color="auto"/>
                                <w:right w:val="none" w:sz="0" w:space="0" w:color="auto"/>
                              </w:divBdr>
                            </w:div>
                            <w:div w:id="1551070215">
                              <w:marLeft w:val="0"/>
                              <w:marRight w:val="0"/>
                              <w:marTop w:val="0"/>
                              <w:marBottom w:val="0"/>
                              <w:divBdr>
                                <w:top w:val="none" w:sz="0" w:space="0" w:color="auto"/>
                                <w:left w:val="none" w:sz="0" w:space="0" w:color="auto"/>
                                <w:bottom w:val="none" w:sz="0" w:space="0" w:color="auto"/>
                                <w:right w:val="none" w:sz="0" w:space="0" w:color="auto"/>
                              </w:divBdr>
                            </w:div>
                            <w:div w:id="1554580242">
                              <w:marLeft w:val="3870"/>
                              <w:marRight w:val="0"/>
                              <w:marTop w:val="0"/>
                              <w:marBottom w:val="0"/>
                              <w:divBdr>
                                <w:top w:val="none" w:sz="0" w:space="0" w:color="auto"/>
                                <w:left w:val="none" w:sz="0" w:space="0" w:color="auto"/>
                                <w:bottom w:val="none" w:sz="0" w:space="0" w:color="auto"/>
                                <w:right w:val="none" w:sz="0" w:space="0" w:color="auto"/>
                              </w:divBdr>
                            </w:div>
                            <w:div w:id="1148211115">
                              <w:marLeft w:val="0"/>
                              <w:marRight w:val="0"/>
                              <w:marTop w:val="0"/>
                              <w:marBottom w:val="0"/>
                              <w:divBdr>
                                <w:top w:val="none" w:sz="0" w:space="0" w:color="auto"/>
                                <w:left w:val="none" w:sz="0" w:space="0" w:color="auto"/>
                                <w:bottom w:val="none" w:sz="0" w:space="0" w:color="auto"/>
                                <w:right w:val="none" w:sz="0" w:space="0" w:color="auto"/>
                              </w:divBdr>
                            </w:div>
                            <w:div w:id="1937784096">
                              <w:marLeft w:val="3870"/>
                              <w:marRight w:val="0"/>
                              <w:marTop w:val="0"/>
                              <w:marBottom w:val="0"/>
                              <w:divBdr>
                                <w:top w:val="none" w:sz="0" w:space="0" w:color="auto"/>
                                <w:left w:val="none" w:sz="0" w:space="0" w:color="auto"/>
                                <w:bottom w:val="none" w:sz="0" w:space="0" w:color="auto"/>
                                <w:right w:val="none" w:sz="0" w:space="0" w:color="auto"/>
                              </w:divBdr>
                            </w:div>
                            <w:div w:id="327248241">
                              <w:marLeft w:val="0"/>
                              <w:marRight w:val="0"/>
                              <w:marTop w:val="0"/>
                              <w:marBottom w:val="0"/>
                              <w:divBdr>
                                <w:top w:val="none" w:sz="0" w:space="0" w:color="auto"/>
                                <w:left w:val="none" w:sz="0" w:space="0" w:color="auto"/>
                                <w:bottom w:val="none" w:sz="0" w:space="0" w:color="auto"/>
                                <w:right w:val="none" w:sz="0" w:space="0" w:color="auto"/>
                              </w:divBdr>
                            </w:div>
                            <w:div w:id="1307511169">
                              <w:marLeft w:val="3870"/>
                              <w:marRight w:val="0"/>
                              <w:marTop w:val="0"/>
                              <w:marBottom w:val="0"/>
                              <w:divBdr>
                                <w:top w:val="none" w:sz="0" w:space="0" w:color="auto"/>
                                <w:left w:val="none" w:sz="0" w:space="0" w:color="auto"/>
                                <w:bottom w:val="none" w:sz="0" w:space="0" w:color="auto"/>
                                <w:right w:val="none" w:sz="0" w:space="0" w:color="auto"/>
                              </w:divBdr>
                            </w:div>
                            <w:div w:id="845171747">
                              <w:marLeft w:val="0"/>
                              <w:marRight w:val="0"/>
                              <w:marTop w:val="0"/>
                              <w:marBottom w:val="0"/>
                              <w:divBdr>
                                <w:top w:val="none" w:sz="0" w:space="0" w:color="auto"/>
                                <w:left w:val="none" w:sz="0" w:space="0" w:color="auto"/>
                                <w:bottom w:val="none" w:sz="0" w:space="0" w:color="auto"/>
                                <w:right w:val="none" w:sz="0" w:space="0" w:color="auto"/>
                              </w:divBdr>
                            </w:div>
                            <w:div w:id="1898933097">
                              <w:marLeft w:val="3870"/>
                              <w:marRight w:val="0"/>
                              <w:marTop w:val="0"/>
                              <w:marBottom w:val="0"/>
                              <w:divBdr>
                                <w:top w:val="none" w:sz="0" w:space="0" w:color="auto"/>
                                <w:left w:val="none" w:sz="0" w:space="0" w:color="auto"/>
                                <w:bottom w:val="none" w:sz="0" w:space="0" w:color="auto"/>
                                <w:right w:val="none" w:sz="0" w:space="0" w:color="auto"/>
                              </w:divBdr>
                            </w:div>
                            <w:div w:id="1181435724">
                              <w:marLeft w:val="0"/>
                              <w:marRight w:val="0"/>
                              <w:marTop w:val="0"/>
                              <w:marBottom w:val="0"/>
                              <w:divBdr>
                                <w:top w:val="none" w:sz="0" w:space="0" w:color="auto"/>
                                <w:left w:val="none" w:sz="0" w:space="0" w:color="auto"/>
                                <w:bottom w:val="none" w:sz="0" w:space="0" w:color="auto"/>
                                <w:right w:val="none" w:sz="0" w:space="0" w:color="auto"/>
                              </w:divBdr>
                            </w:div>
                            <w:div w:id="1012611220">
                              <w:marLeft w:val="3870"/>
                              <w:marRight w:val="0"/>
                              <w:marTop w:val="0"/>
                              <w:marBottom w:val="0"/>
                              <w:divBdr>
                                <w:top w:val="none" w:sz="0" w:space="0" w:color="auto"/>
                                <w:left w:val="none" w:sz="0" w:space="0" w:color="auto"/>
                                <w:bottom w:val="none" w:sz="0" w:space="0" w:color="auto"/>
                                <w:right w:val="none" w:sz="0" w:space="0" w:color="auto"/>
                              </w:divBdr>
                            </w:div>
                            <w:div w:id="477965650">
                              <w:marLeft w:val="0"/>
                              <w:marRight w:val="0"/>
                              <w:marTop w:val="0"/>
                              <w:marBottom w:val="0"/>
                              <w:divBdr>
                                <w:top w:val="none" w:sz="0" w:space="0" w:color="auto"/>
                                <w:left w:val="none" w:sz="0" w:space="0" w:color="auto"/>
                                <w:bottom w:val="none" w:sz="0" w:space="0" w:color="auto"/>
                                <w:right w:val="none" w:sz="0" w:space="0" w:color="auto"/>
                              </w:divBdr>
                            </w:div>
                            <w:div w:id="691565697">
                              <w:marLeft w:val="3870"/>
                              <w:marRight w:val="0"/>
                              <w:marTop w:val="0"/>
                              <w:marBottom w:val="0"/>
                              <w:divBdr>
                                <w:top w:val="none" w:sz="0" w:space="0" w:color="auto"/>
                                <w:left w:val="none" w:sz="0" w:space="0" w:color="auto"/>
                                <w:bottom w:val="none" w:sz="0" w:space="0" w:color="auto"/>
                                <w:right w:val="none" w:sz="0" w:space="0" w:color="auto"/>
                              </w:divBdr>
                            </w:div>
                            <w:div w:id="683094761">
                              <w:marLeft w:val="0"/>
                              <w:marRight w:val="0"/>
                              <w:marTop w:val="0"/>
                              <w:marBottom w:val="0"/>
                              <w:divBdr>
                                <w:top w:val="none" w:sz="0" w:space="0" w:color="auto"/>
                                <w:left w:val="none" w:sz="0" w:space="0" w:color="auto"/>
                                <w:bottom w:val="none" w:sz="0" w:space="0" w:color="auto"/>
                                <w:right w:val="none" w:sz="0" w:space="0" w:color="auto"/>
                              </w:divBdr>
                            </w:div>
                            <w:div w:id="781539313">
                              <w:marLeft w:val="3870"/>
                              <w:marRight w:val="0"/>
                              <w:marTop w:val="0"/>
                              <w:marBottom w:val="0"/>
                              <w:divBdr>
                                <w:top w:val="none" w:sz="0" w:space="0" w:color="auto"/>
                                <w:left w:val="none" w:sz="0" w:space="0" w:color="auto"/>
                                <w:bottom w:val="none" w:sz="0" w:space="0" w:color="auto"/>
                                <w:right w:val="none" w:sz="0" w:space="0" w:color="auto"/>
                              </w:divBdr>
                            </w:div>
                            <w:div w:id="1314217841">
                              <w:marLeft w:val="0"/>
                              <w:marRight w:val="0"/>
                              <w:marTop w:val="0"/>
                              <w:marBottom w:val="0"/>
                              <w:divBdr>
                                <w:top w:val="none" w:sz="0" w:space="0" w:color="auto"/>
                                <w:left w:val="none" w:sz="0" w:space="0" w:color="auto"/>
                                <w:bottom w:val="none" w:sz="0" w:space="0" w:color="auto"/>
                                <w:right w:val="none" w:sz="0" w:space="0" w:color="auto"/>
                              </w:divBdr>
                            </w:div>
                            <w:div w:id="302126172">
                              <w:marLeft w:val="3870"/>
                              <w:marRight w:val="0"/>
                              <w:marTop w:val="0"/>
                              <w:marBottom w:val="0"/>
                              <w:divBdr>
                                <w:top w:val="none" w:sz="0" w:space="0" w:color="auto"/>
                                <w:left w:val="none" w:sz="0" w:space="0" w:color="auto"/>
                                <w:bottom w:val="none" w:sz="0" w:space="0" w:color="auto"/>
                                <w:right w:val="none" w:sz="0" w:space="0" w:color="auto"/>
                              </w:divBdr>
                            </w:div>
                            <w:div w:id="249048427">
                              <w:marLeft w:val="0"/>
                              <w:marRight w:val="0"/>
                              <w:marTop w:val="0"/>
                              <w:marBottom w:val="0"/>
                              <w:divBdr>
                                <w:top w:val="none" w:sz="0" w:space="0" w:color="auto"/>
                                <w:left w:val="none" w:sz="0" w:space="0" w:color="auto"/>
                                <w:bottom w:val="none" w:sz="0" w:space="0" w:color="auto"/>
                                <w:right w:val="none" w:sz="0" w:space="0" w:color="auto"/>
                              </w:divBdr>
                            </w:div>
                            <w:div w:id="1708405495">
                              <w:marLeft w:val="3870"/>
                              <w:marRight w:val="0"/>
                              <w:marTop w:val="0"/>
                              <w:marBottom w:val="0"/>
                              <w:divBdr>
                                <w:top w:val="none" w:sz="0" w:space="0" w:color="auto"/>
                                <w:left w:val="none" w:sz="0" w:space="0" w:color="auto"/>
                                <w:bottom w:val="none" w:sz="0" w:space="0" w:color="auto"/>
                                <w:right w:val="none" w:sz="0" w:space="0" w:color="auto"/>
                              </w:divBdr>
                            </w:div>
                            <w:div w:id="1090463195">
                              <w:marLeft w:val="0"/>
                              <w:marRight w:val="0"/>
                              <w:marTop w:val="0"/>
                              <w:marBottom w:val="0"/>
                              <w:divBdr>
                                <w:top w:val="none" w:sz="0" w:space="0" w:color="auto"/>
                                <w:left w:val="none" w:sz="0" w:space="0" w:color="auto"/>
                                <w:bottom w:val="none" w:sz="0" w:space="0" w:color="auto"/>
                                <w:right w:val="none" w:sz="0" w:space="0" w:color="auto"/>
                              </w:divBdr>
                            </w:div>
                            <w:div w:id="1563515705">
                              <w:marLeft w:val="3870"/>
                              <w:marRight w:val="0"/>
                              <w:marTop w:val="0"/>
                              <w:marBottom w:val="0"/>
                              <w:divBdr>
                                <w:top w:val="none" w:sz="0" w:space="0" w:color="auto"/>
                                <w:left w:val="none" w:sz="0" w:space="0" w:color="auto"/>
                                <w:bottom w:val="none" w:sz="0" w:space="0" w:color="auto"/>
                                <w:right w:val="none" w:sz="0" w:space="0" w:color="auto"/>
                              </w:divBdr>
                            </w:div>
                            <w:div w:id="890196088">
                              <w:marLeft w:val="0"/>
                              <w:marRight w:val="0"/>
                              <w:marTop w:val="0"/>
                              <w:marBottom w:val="0"/>
                              <w:divBdr>
                                <w:top w:val="none" w:sz="0" w:space="0" w:color="auto"/>
                                <w:left w:val="none" w:sz="0" w:space="0" w:color="auto"/>
                                <w:bottom w:val="none" w:sz="0" w:space="0" w:color="auto"/>
                                <w:right w:val="none" w:sz="0" w:space="0" w:color="auto"/>
                              </w:divBdr>
                            </w:div>
                            <w:div w:id="779030722">
                              <w:marLeft w:val="3870"/>
                              <w:marRight w:val="0"/>
                              <w:marTop w:val="0"/>
                              <w:marBottom w:val="0"/>
                              <w:divBdr>
                                <w:top w:val="none" w:sz="0" w:space="0" w:color="auto"/>
                                <w:left w:val="none" w:sz="0" w:space="0" w:color="auto"/>
                                <w:bottom w:val="none" w:sz="0" w:space="0" w:color="auto"/>
                                <w:right w:val="none" w:sz="0" w:space="0" w:color="auto"/>
                              </w:divBdr>
                            </w:div>
                            <w:div w:id="1643391135">
                              <w:marLeft w:val="0"/>
                              <w:marRight w:val="0"/>
                              <w:marTop w:val="0"/>
                              <w:marBottom w:val="0"/>
                              <w:divBdr>
                                <w:top w:val="none" w:sz="0" w:space="0" w:color="auto"/>
                                <w:left w:val="none" w:sz="0" w:space="0" w:color="auto"/>
                                <w:bottom w:val="none" w:sz="0" w:space="0" w:color="auto"/>
                                <w:right w:val="none" w:sz="0" w:space="0" w:color="auto"/>
                              </w:divBdr>
                            </w:div>
                            <w:div w:id="1936982659">
                              <w:marLeft w:val="3870"/>
                              <w:marRight w:val="0"/>
                              <w:marTop w:val="0"/>
                              <w:marBottom w:val="0"/>
                              <w:divBdr>
                                <w:top w:val="none" w:sz="0" w:space="0" w:color="auto"/>
                                <w:left w:val="none" w:sz="0" w:space="0" w:color="auto"/>
                                <w:bottom w:val="none" w:sz="0" w:space="0" w:color="auto"/>
                                <w:right w:val="none" w:sz="0" w:space="0" w:color="auto"/>
                              </w:divBdr>
                            </w:div>
                            <w:div w:id="1533498696">
                              <w:marLeft w:val="0"/>
                              <w:marRight w:val="0"/>
                              <w:marTop w:val="0"/>
                              <w:marBottom w:val="0"/>
                              <w:divBdr>
                                <w:top w:val="none" w:sz="0" w:space="0" w:color="auto"/>
                                <w:left w:val="none" w:sz="0" w:space="0" w:color="auto"/>
                                <w:bottom w:val="none" w:sz="0" w:space="0" w:color="auto"/>
                                <w:right w:val="none" w:sz="0" w:space="0" w:color="auto"/>
                              </w:divBdr>
                            </w:div>
                            <w:div w:id="1201816293">
                              <w:marLeft w:val="3870"/>
                              <w:marRight w:val="0"/>
                              <w:marTop w:val="0"/>
                              <w:marBottom w:val="0"/>
                              <w:divBdr>
                                <w:top w:val="none" w:sz="0" w:space="0" w:color="auto"/>
                                <w:left w:val="none" w:sz="0" w:space="0" w:color="auto"/>
                                <w:bottom w:val="none" w:sz="0" w:space="0" w:color="auto"/>
                                <w:right w:val="none" w:sz="0" w:space="0" w:color="auto"/>
                              </w:divBdr>
                            </w:div>
                            <w:div w:id="1560938266">
                              <w:marLeft w:val="0"/>
                              <w:marRight w:val="0"/>
                              <w:marTop w:val="0"/>
                              <w:marBottom w:val="0"/>
                              <w:divBdr>
                                <w:top w:val="none" w:sz="0" w:space="0" w:color="auto"/>
                                <w:left w:val="none" w:sz="0" w:space="0" w:color="auto"/>
                                <w:bottom w:val="none" w:sz="0" w:space="0" w:color="auto"/>
                                <w:right w:val="none" w:sz="0" w:space="0" w:color="auto"/>
                              </w:divBdr>
                            </w:div>
                            <w:div w:id="1915160952">
                              <w:marLeft w:val="3870"/>
                              <w:marRight w:val="0"/>
                              <w:marTop w:val="0"/>
                              <w:marBottom w:val="0"/>
                              <w:divBdr>
                                <w:top w:val="none" w:sz="0" w:space="0" w:color="auto"/>
                                <w:left w:val="none" w:sz="0" w:space="0" w:color="auto"/>
                                <w:bottom w:val="none" w:sz="0" w:space="0" w:color="auto"/>
                                <w:right w:val="none" w:sz="0" w:space="0" w:color="auto"/>
                              </w:divBdr>
                            </w:div>
                            <w:div w:id="1218708091">
                              <w:marLeft w:val="0"/>
                              <w:marRight w:val="0"/>
                              <w:marTop w:val="0"/>
                              <w:marBottom w:val="0"/>
                              <w:divBdr>
                                <w:top w:val="none" w:sz="0" w:space="0" w:color="auto"/>
                                <w:left w:val="none" w:sz="0" w:space="0" w:color="auto"/>
                                <w:bottom w:val="none" w:sz="0" w:space="0" w:color="auto"/>
                                <w:right w:val="none" w:sz="0" w:space="0" w:color="auto"/>
                              </w:divBdr>
                            </w:div>
                            <w:div w:id="1044478448">
                              <w:marLeft w:val="3870"/>
                              <w:marRight w:val="0"/>
                              <w:marTop w:val="0"/>
                              <w:marBottom w:val="0"/>
                              <w:divBdr>
                                <w:top w:val="none" w:sz="0" w:space="0" w:color="auto"/>
                                <w:left w:val="none" w:sz="0" w:space="0" w:color="auto"/>
                                <w:bottom w:val="none" w:sz="0" w:space="0" w:color="auto"/>
                                <w:right w:val="none" w:sz="0" w:space="0" w:color="auto"/>
                              </w:divBdr>
                            </w:div>
                            <w:div w:id="93940966">
                              <w:marLeft w:val="0"/>
                              <w:marRight w:val="0"/>
                              <w:marTop w:val="0"/>
                              <w:marBottom w:val="0"/>
                              <w:divBdr>
                                <w:top w:val="none" w:sz="0" w:space="0" w:color="auto"/>
                                <w:left w:val="none" w:sz="0" w:space="0" w:color="auto"/>
                                <w:bottom w:val="none" w:sz="0" w:space="0" w:color="auto"/>
                                <w:right w:val="none" w:sz="0" w:space="0" w:color="auto"/>
                              </w:divBdr>
                            </w:div>
                            <w:div w:id="1343899546">
                              <w:marLeft w:val="3870"/>
                              <w:marRight w:val="0"/>
                              <w:marTop w:val="0"/>
                              <w:marBottom w:val="0"/>
                              <w:divBdr>
                                <w:top w:val="none" w:sz="0" w:space="0" w:color="auto"/>
                                <w:left w:val="none" w:sz="0" w:space="0" w:color="auto"/>
                                <w:bottom w:val="none" w:sz="0" w:space="0" w:color="auto"/>
                                <w:right w:val="none" w:sz="0" w:space="0" w:color="auto"/>
                              </w:divBdr>
                            </w:div>
                            <w:div w:id="29886852">
                              <w:marLeft w:val="0"/>
                              <w:marRight w:val="0"/>
                              <w:marTop w:val="0"/>
                              <w:marBottom w:val="0"/>
                              <w:divBdr>
                                <w:top w:val="none" w:sz="0" w:space="0" w:color="auto"/>
                                <w:left w:val="none" w:sz="0" w:space="0" w:color="auto"/>
                                <w:bottom w:val="none" w:sz="0" w:space="0" w:color="auto"/>
                                <w:right w:val="none" w:sz="0" w:space="0" w:color="auto"/>
                              </w:divBdr>
                            </w:div>
                            <w:div w:id="164713843">
                              <w:marLeft w:val="3870"/>
                              <w:marRight w:val="0"/>
                              <w:marTop w:val="0"/>
                              <w:marBottom w:val="0"/>
                              <w:divBdr>
                                <w:top w:val="none" w:sz="0" w:space="0" w:color="auto"/>
                                <w:left w:val="none" w:sz="0" w:space="0" w:color="auto"/>
                                <w:bottom w:val="none" w:sz="0" w:space="0" w:color="auto"/>
                                <w:right w:val="none" w:sz="0" w:space="0" w:color="auto"/>
                              </w:divBdr>
                            </w:div>
                            <w:div w:id="919633397">
                              <w:marLeft w:val="0"/>
                              <w:marRight w:val="0"/>
                              <w:marTop w:val="0"/>
                              <w:marBottom w:val="0"/>
                              <w:divBdr>
                                <w:top w:val="none" w:sz="0" w:space="0" w:color="auto"/>
                                <w:left w:val="none" w:sz="0" w:space="0" w:color="auto"/>
                                <w:bottom w:val="none" w:sz="0" w:space="0" w:color="auto"/>
                                <w:right w:val="none" w:sz="0" w:space="0" w:color="auto"/>
                              </w:divBdr>
                            </w:div>
                            <w:div w:id="1029068631">
                              <w:marLeft w:val="3870"/>
                              <w:marRight w:val="0"/>
                              <w:marTop w:val="0"/>
                              <w:marBottom w:val="0"/>
                              <w:divBdr>
                                <w:top w:val="none" w:sz="0" w:space="0" w:color="auto"/>
                                <w:left w:val="none" w:sz="0" w:space="0" w:color="auto"/>
                                <w:bottom w:val="none" w:sz="0" w:space="0" w:color="auto"/>
                                <w:right w:val="none" w:sz="0" w:space="0" w:color="auto"/>
                              </w:divBdr>
                            </w:div>
                            <w:div w:id="1129399226">
                              <w:marLeft w:val="0"/>
                              <w:marRight w:val="0"/>
                              <w:marTop w:val="0"/>
                              <w:marBottom w:val="0"/>
                              <w:divBdr>
                                <w:top w:val="none" w:sz="0" w:space="0" w:color="auto"/>
                                <w:left w:val="none" w:sz="0" w:space="0" w:color="auto"/>
                                <w:bottom w:val="none" w:sz="0" w:space="0" w:color="auto"/>
                                <w:right w:val="none" w:sz="0" w:space="0" w:color="auto"/>
                              </w:divBdr>
                            </w:div>
                            <w:div w:id="1626351495">
                              <w:marLeft w:val="3870"/>
                              <w:marRight w:val="0"/>
                              <w:marTop w:val="0"/>
                              <w:marBottom w:val="0"/>
                              <w:divBdr>
                                <w:top w:val="none" w:sz="0" w:space="0" w:color="auto"/>
                                <w:left w:val="none" w:sz="0" w:space="0" w:color="auto"/>
                                <w:bottom w:val="none" w:sz="0" w:space="0" w:color="auto"/>
                                <w:right w:val="none" w:sz="0" w:space="0" w:color="auto"/>
                              </w:divBdr>
                            </w:div>
                            <w:div w:id="1820032956">
                              <w:marLeft w:val="0"/>
                              <w:marRight w:val="0"/>
                              <w:marTop w:val="0"/>
                              <w:marBottom w:val="0"/>
                              <w:divBdr>
                                <w:top w:val="none" w:sz="0" w:space="0" w:color="auto"/>
                                <w:left w:val="none" w:sz="0" w:space="0" w:color="auto"/>
                                <w:bottom w:val="none" w:sz="0" w:space="0" w:color="auto"/>
                                <w:right w:val="none" w:sz="0" w:space="0" w:color="auto"/>
                              </w:divBdr>
                            </w:div>
                            <w:div w:id="90858574">
                              <w:marLeft w:val="3870"/>
                              <w:marRight w:val="0"/>
                              <w:marTop w:val="0"/>
                              <w:marBottom w:val="0"/>
                              <w:divBdr>
                                <w:top w:val="none" w:sz="0" w:space="0" w:color="auto"/>
                                <w:left w:val="none" w:sz="0" w:space="0" w:color="auto"/>
                                <w:bottom w:val="none" w:sz="0" w:space="0" w:color="auto"/>
                                <w:right w:val="none" w:sz="0" w:space="0" w:color="auto"/>
                              </w:divBdr>
                            </w:div>
                            <w:div w:id="824665233">
                              <w:marLeft w:val="0"/>
                              <w:marRight w:val="0"/>
                              <w:marTop w:val="0"/>
                              <w:marBottom w:val="0"/>
                              <w:divBdr>
                                <w:top w:val="none" w:sz="0" w:space="0" w:color="auto"/>
                                <w:left w:val="none" w:sz="0" w:space="0" w:color="auto"/>
                                <w:bottom w:val="none" w:sz="0" w:space="0" w:color="auto"/>
                                <w:right w:val="none" w:sz="0" w:space="0" w:color="auto"/>
                              </w:divBdr>
                            </w:div>
                            <w:div w:id="1038431401">
                              <w:marLeft w:val="3870"/>
                              <w:marRight w:val="0"/>
                              <w:marTop w:val="0"/>
                              <w:marBottom w:val="0"/>
                              <w:divBdr>
                                <w:top w:val="none" w:sz="0" w:space="0" w:color="auto"/>
                                <w:left w:val="none" w:sz="0" w:space="0" w:color="auto"/>
                                <w:bottom w:val="none" w:sz="0" w:space="0" w:color="auto"/>
                                <w:right w:val="none" w:sz="0" w:space="0" w:color="auto"/>
                              </w:divBdr>
                            </w:div>
                            <w:div w:id="1389953887">
                              <w:marLeft w:val="0"/>
                              <w:marRight w:val="0"/>
                              <w:marTop w:val="0"/>
                              <w:marBottom w:val="0"/>
                              <w:divBdr>
                                <w:top w:val="none" w:sz="0" w:space="0" w:color="auto"/>
                                <w:left w:val="none" w:sz="0" w:space="0" w:color="auto"/>
                                <w:bottom w:val="none" w:sz="0" w:space="0" w:color="auto"/>
                                <w:right w:val="none" w:sz="0" w:space="0" w:color="auto"/>
                              </w:divBdr>
                            </w:div>
                            <w:div w:id="1574046761">
                              <w:marLeft w:val="3870"/>
                              <w:marRight w:val="0"/>
                              <w:marTop w:val="0"/>
                              <w:marBottom w:val="0"/>
                              <w:divBdr>
                                <w:top w:val="none" w:sz="0" w:space="0" w:color="auto"/>
                                <w:left w:val="none" w:sz="0" w:space="0" w:color="auto"/>
                                <w:bottom w:val="none" w:sz="0" w:space="0" w:color="auto"/>
                                <w:right w:val="none" w:sz="0" w:space="0" w:color="auto"/>
                              </w:divBdr>
                            </w:div>
                            <w:div w:id="277294944">
                              <w:marLeft w:val="0"/>
                              <w:marRight w:val="0"/>
                              <w:marTop w:val="0"/>
                              <w:marBottom w:val="0"/>
                              <w:divBdr>
                                <w:top w:val="none" w:sz="0" w:space="0" w:color="auto"/>
                                <w:left w:val="none" w:sz="0" w:space="0" w:color="auto"/>
                                <w:bottom w:val="none" w:sz="0" w:space="0" w:color="auto"/>
                                <w:right w:val="none" w:sz="0" w:space="0" w:color="auto"/>
                              </w:divBdr>
                            </w:div>
                            <w:div w:id="61684593">
                              <w:marLeft w:val="3870"/>
                              <w:marRight w:val="0"/>
                              <w:marTop w:val="0"/>
                              <w:marBottom w:val="0"/>
                              <w:divBdr>
                                <w:top w:val="none" w:sz="0" w:space="0" w:color="auto"/>
                                <w:left w:val="none" w:sz="0" w:space="0" w:color="auto"/>
                                <w:bottom w:val="none" w:sz="0" w:space="0" w:color="auto"/>
                                <w:right w:val="none" w:sz="0" w:space="0" w:color="auto"/>
                              </w:divBdr>
                            </w:div>
                            <w:div w:id="2050907275">
                              <w:marLeft w:val="0"/>
                              <w:marRight w:val="0"/>
                              <w:marTop w:val="0"/>
                              <w:marBottom w:val="0"/>
                              <w:divBdr>
                                <w:top w:val="none" w:sz="0" w:space="0" w:color="auto"/>
                                <w:left w:val="none" w:sz="0" w:space="0" w:color="auto"/>
                                <w:bottom w:val="none" w:sz="0" w:space="0" w:color="auto"/>
                                <w:right w:val="none" w:sz="0" w:space="0" w:color="auto"/>
                              </w:divBdr>
                            </w:div>
                            <w:div w:id="1429038036">
                              <w:marLeft w:val="3870"/>
                              <w:marRight w:val="0"/>
                              <w:marTop w:val="0"/>
                              <w:marBottom w:val="0"/>
                              <w:divBdr>
                                <w:top w:val="none" w:sz="0" w:space="0" w:color="auto"/>
                                <w:left w:val="none" w:sz="0" w:space="0" w:color="auto"/>
                                <w:bottom w:val="none" w:sz="0" w:space="0" w:color="auto"/>
                                <w:right w:val="none" w:sz="0" w:space="0" w:color="auto"/>
                              </w:divBdr>
                            </w:div>
                            <w:div w:id="1684164077">
                              <w:marLeft w:val="0"/>
                              <w:marRight w:val="0"/>
                              <w:marTop w:val="0"/>
                              <w:marBottom w:val="0"/>
                              <w:divBdr>
                                <w:top w:val="none" w:sz="0" w:space="0" w:color="auto"/>
                                <w:left w:val="none" w:sz="0" w:space="0" w:color="auto"/>
                                <w:bottom w:val="none" w:sz="0" w:space="0" w:color="auto"/>
                                <w:right w:val="none" w:sz="0" w:space="0" w:color="auto"/>
                              </w:divBdr>
                            </w:div>
                            <w:div w:id="287978049">
                              <w:marLeft w:val="3870"/>
                              <w:marRight w:val="0"/>
                              <w:marTop w:val="0"/>
                              <w:marBottom w:val="0"/>
                              <w:divBdr>
                                <w:top w:val="none" w:sz="0" w:space="0" w:color="auto"/>
                                <w:left w:val="none" w:sz="0" w:space="0" w:color="auto"/>
                                <w:bottom w:val="none" w:sz="0" w:space="0" w:color="auto"/>
                                <w:right w:val="none" w:sz="0" w:space="0" w:color="auto"/>
                              </w:divBdr>
                            </w:div>
                            <w:div w:id="237905031">
                              <w:marLeft w:val="0"/>
                              <w:marRight w:val="0"/>
                              <w:marTop w:val="0"/>
                              <w:marBottom w:val="0"/>
                              <w:divBdr>
                                <w:top w:val="none" w:sz="0" w:space="0" w:color="auto"/>
                                <w:left w:val="none" w:sz="0" w:space="0" w:color="auto"/>
                                <w:bottom w:val="none" w:sz="0" w:space="0" w:color="auto"/>
                                <w:right w:val="none" w:sz="0" w:space="0" w:color="auto"/>
                              </w:divBdr>
                            </w:div>
                            <w:div w:id="1435176920">
                              <w:marLeft w:val="3870"/>
                              <w:marRight w:val="0"/>
                              <w:marTop w:val="0"/>
                              <w:marBottom w:val="0"/>
                              <w:divBdr>
                                <w:top w:val="none" w:sz="0" w:space="0" w:color="auto"/>
                                <w:left w:val="none" w:sz="0" w:space="0" w:color="auto"/>
                                <w:bottom w:val="none" w:sz="0" w:space="0" w:color="auto"/>
                                <w:right w:val="none" w:sz="0" w:space="0" w:color="auto"/>
                              </w:divBdr>
                            </w:div>
                            <w:div w:id="1644578962">
                              <w:marLeft w:val="0"/>
                              <w:marRight w:val="0"/>
                              <w:marTop w:val="0"/>
                              <w:marBottom w:val="0"/>
                              <w:divBdr>
                                <w:top w:val="none" w:sz="0" w:space="0" w:color="auto"/>
                                <w:left w:val="none" w:sz="0" w:space="0" w:color="auto"/>
                                <w:bottom w:val="none" w:sz="0" w:space="0" w:color="auto"/>
                                <w:right w:val="none" w:sz="0" w:space="0" w:color="auto"/>
                              </w:divBdr>
                            </w:div>
                            <w:div w:id="330332399">
                              <w:marLeft w:val="3870"/>
                              <w:marRight w:val="0"/>
                              <w:marTop w:val="0"/>
                              <w:marBottom w:val="0"/>
                              <w:divBdr>
                                <w:top w:val="none" w:sz="0" w:space="0" w:color="auto"/>
                                <w:left w:val="none" w:sz="0" w:space="0" w:color="auto"/>
                                <w:bottom w:val="none" w:sz="0" w:space="0" w:color="auto"/>
                                <w:right w:val="none" w:sz="0" w:space="0" w:color="auto"/>
                              </w:divBdr>
                            </w:div>
                            <w:div w:id="87432653">
                              <w:marLeft w:val="0"/>
                              <w:marRight w:val="0"/>
                              <w:marTop w:val="0"/>
                              <w:marBottom w:val="0"/>
                              <w:divBdr>
                                <w:top w:val="none" w:sz="0" w:space="0" w:color="auto"/>
                                <w:left w:val="none" w:sz="0" w:space="0" w:color="auto"/>
                                <w:bottom w:val="none" w:sz="0" w:space="0" w:color="auto"/>
                                <w:right w:val="none" w:sz="0" w:space="0" w:color="auto"/>
                              </w:divBdr>
                            </w:div>
                            <w:div w:id="1485971331">
                              <w:marLeft w:val="3870"/>
                              <w:marRight w:val="0"/>
                              <w:marTop w:val="0"/>
                              <w:marBottom w:val="0"/>
                              <w:divBdr>
                                <w:top w:val="none" w:sz="0" w:space="0" w:color="auto"/>
                                <w:left w:val="none" w:sz="0" w:space="0" w:color="auto"/>
                                <w:bottom w:val="none" w:sz="0" w:space="0" w:color="auto"/>
                                <w:right w:val="none" w:sz="0" w:space="0" w:color="auto"/>
                              </w:divBdr>
                            </w:div>
                            <w:div w:id="1435055025">
                              <w:marLeft w:val="0"/>
                              <w:marRight w:val="0"/>
                              <w:marTop w:val="0"/>
                              <w:marBottom w:val="0"/>
                              <w:divBdr>
                                <w:top w:val="none" w:sz="0" w:space="0" w:color="auto"/>
                                <w:left w:val="none" w:sz="0" w:space="0" w:color="auto"/>
                                <w:bottom w:val="none" w:sz="0" w:space="0" w:color="auto"/>
                                <w:right w:val="none" w:sz="0" w:space="0" w:color="auto"/>
                              </w:divBdr>
                            </w:div>
                            <w:div w:id="876509625">
                              <w:marLeft w:val="3870"/>
                              <w:marRight w:val="0"/>
                              <w:marTop w:val="0"/>
                              <w:marBottom w:val="0"/>
                              <w:divBdr>
                                <w:top w:val="none" w:sz="0" w:space="0" w:color="auto"/>
                                <w:left w:val="none" w:sz="0" w:space="0" w:color="auto"/>
                                <w:bottom w:val="none" w:sz="0" w:space="0" w:color="auto"/>
                                <w:right w:val="none" w:sz="0" w:space="0" w:color="auto"/>
                              </w:divBdr>
                            </w:div>
                            <w:div w:id="1481192997">
                              <w:marLeft w:val="0"/>
                              <w:marRight w:val="0"/>
                              <w:marTop w:val="0"/>
                              <w:marBottom w:val="0"/>
                              <w:divBdr>
                                <w:top w:val="none" w:sz="0" w:space="0" w:color="auto"/>
                                <w:left w:val="none" w:sz="0" w:space="0" w:color="auto"/>
                                <w:bottom w:val="none" w:sz="0" w:space="0" w:color="auto"/>
                                <w:right w:val="none" w:sz="0" w:space="0" w:color="auto"/>
                              </w:divBdr>
                            </w:div>
                            <w:div w:id="1187066012">
                              <w:marLeft w:val="3870"/>
                              <w:marRight w:val="0"/>
                              <w:marTop w:val="0"/>
                              <w:marBottom w:val="0"/>
                              <w:divBdr>
                                <w:top w:val="none" w:sz="0" w:space="0" w:color="auto"/>
                                <w:left w:val="none" w:sz="0" w:space="0" w:color="auto"/>
                                <w:bottom w:val="none" w:sz="0" w:space="0" w:color="auto"/>
                                <w:right w:val="none" w:sz="0" w:space="0" w:color="auto"/>
                              </w:divBdr>
                            </w:div>
                            <w:div w:id="1621955716">
                              <w:marLeft w:val="0"/>
                              <w:marRight w:val="0"/>
                              <w:marTop w:val="0"/>
                              <w:marBottom w:val="0"/>
                              <w:divBdr>
                                <w:top w:val="none" w:sz="0" w:space="0" w:color="auto"/>
                                <w:left w:val="none" w:sz="0" w:space="0" w:color="auto"/>
                                <w:bottom w:val="none" w:sz="0" w:space="0" w:color="auto"/>
                                <w:right w:val="none" w:sz="0" w:space="0" w:color="auto"/>
                              </w:divBdr>
                            </w:div>
                            <w:div w:id="393897077">
                              <w:marLeft w:val="3870"/>
                              <w:marRight w:val="0"/>
                              <w:marTop w:val="0"/>
                              <w:marBottom w:val="0"/>
                              <w:divBdr>
                                <w:top w:val="none" w:sz="0" w:space="0" w:color="auto"/>
                                <w:left w:val="none" w:sz="0" w:space="0" w:color="auto"/>
                                <w:bottom w:val="none" w:sz="0" w:space="0" w:color="auto"/>
                                <w:right w:val="none" w:sz="0" w:space="0" w:color="auto"/>
                              </w:divBdr>
                            </w:div>
                            <w:div w:id="87235554">
                              <w:marLeft w:val="0"/>
                              <w:marRight w:val="0"/>
                              <w:marTop w:val="0"/>
                              <w:marBottom w:val="0"/>
                              <w:divBdr>
                                <w:top w:val="none" w:sz="0" w:space="0" w:color="auto"/>
                                <w:left w:val="none" w:sz="0" w:space="0" w:color="auto"/>
                                <w:bottom w:val="none" w:sz="0" w:space="0" w:color="auto"/>
                                <w:right w:val="none" w:sz="0" w:space="0" w:color="auto"/>
                              </w:divBdr>
                            </w:div>
                            <w:div w:id="938680180">
                              <w:marLeft w:val="3870"/>
                              <w:marRight w:val="0"/>
                              <w:marTop w:val="0"/>
                              <w:marBottom w:val="0"/>
                              <w:divBdr>
                                <w:top w:val="none" w:sz="0" w:space="0" w:color="auto"/>
                                <w:left w:val="none" w:sz="0" w:space="0" w:color="auto"/>
                                <w:bottom w:val="none" w:sz="0" w:space="0" w:color="auto"/>
                                <w:right w:val="none" w:sz="0" w:space="0" w:color="auto"/>
                              </w:divBdr>
                            </w:div>
                            <w:div w:id="926420724">
                              <w:marLeft w:val="0"/>
                              <w:marRight w:val="0"/>
                              <w:marTop w:val="0"/>
                              <w:marBottom w:val="0"/>
                              <w:divBdr>
                                <w:top w:val="none" w:sz="0" w:space="0" w:color="auto"/>
                                <w:left w:val="none" w:sz="0" w:space="0" w:color="auto"/>
                                <w:bottom w:val="none" w:sz="0" w:space="0" w:color="auto"/>
                                <w:right w:val="none" w:sz="0" w:space="0" w:color="auto"/>
                              </w:divBdr>
                            </w:div>
                            <w:div w:id="570626889">
                              <w:marLeft w:val="3870"/>
                              <w:marRight w:val="0"/>
                              <w:marTop w:val="0"/>
                              <w:marBottom w:val="0"/>
                              <w:divBdr>
                                <w:top w:val="none" w:sz="0" w:space="0" w:color="auto"/>
                                <w:left w:val="none" w:sz="0" w:space="0" w:color="auto"/>
                                <w:bottom w:val="none" w:sz="0" w:space="0" w:color="auto"/>
                                <w:right w:val="none" w:sz="0" w:space="0" w:color="auto"/>
                              </w:divBdr>
                            </w:div>
                            <w:div w:id="1998534241">
                              <w:marLeft w:val="0"/>
                              <w:marRight w:val="0"/>
                              <w:marTop w:val="0"/>
                              <w:marBottom w:val="0"/>
                              <w:divBdr>
                                <w:top w:val="none" w:sz="0" w:space="0" w:color="auto"/>
                                <w:left w:val="none" w:sz="0" w:space="0" w:color="auto"/>
                                <w:bottom w:val="none" w:sz="0" w:space="0" w:color="auto"/>
                                <w:right w:val="none" w:sz="0" w:space="0" w:color="auto"/>
                              </w:divBdr>
                            </w:div>
                            <w:div w:id="819886778">
                              <w:marLeft w:val="3870"/>
                              <w:marRight w:val="0"/>
                              <w:marTop w:val="0"/>
                              <w:marBottom w:val="0"/>
                              <w:divBdr>
                                <w:top w:val="none" w:sz="0" w:space="0" w:color="auto"/>
                                <w:left w:val="none" w:sz="0" w:space="0" w:color="auto"/>
                                <w:bottom w:val="none" w:sz="0" w:space="0" w:color="auto"/>
                                <w:right w:val="none" w:sz="0" w:space="0" w:color="auto"/>
                              </w:divBdr>
                            </w:div>
                            <w:div w:id="1681930640">
                              <w:marLeft w:val="0"/>
                              <w:marRight w:val="0"/>
                              <w:marTop w:val="0"/>
                              <w:marBottom w:val="0"/>
                              <w:divBdr>
                                <w:top w:val="none" w:sz="0" w:space="0" w:color="auto"/>
                                <w:left w:val="none" w:sz="0" w:space="0" w:color="auto"/>
                                <w:bottom w:val="none" w:sz="0" w:space="0" w:color="auto"/>
                                <w:right w:val="none" w:sz="0" w:space="0" w:color="auto"/>
                              </w:divBdr>
                            </w:div>
                            <w:div w:id="1369186589">
                              <w:marLeft w:val="3870"/>
                              <w:marRight w:val="0"/>
                              <w:marTop w:val="0"/>
                              <w:marBottom w:val="0"/>
                              <w:divBdr>
                                <w:top w:val="none" w:sz="0" w:space="0" w:color="auto"/>
                                <w:left w:val="none" w:sz="0" w:space="0" w:color="auto"/>
                                <w:bottom w:val="none" w:sz="0" w:space="0" w:color="auto"/>
                                <w:right w:val="none" w:sz="0" w:space="0" w:color="auto"/>
                              </w:divBdr>
                            </w:div>
                            <w:div w:id="1537694307">
                              <w:marLeft w:val="0"/>
                              <w:marRight w:val="0"/>
                              <w:marTop w:val="0"/>
                              <w:marBottom w:val="0"/>
                              <w:divBdr>
                                <w:top w:val="none" w:sz="0" w:space="0" w:color="auto"/>
                                <w:left w:val="none" w:sz="0" w:space="0" w:color="auto"/>
                                <w:bottom w:val="none" w:sz="0" w:space="0" w:color="auto"/>
                                <w:right w:val="none" w:sz="0" w:space="0" w:color="auto"/>
                              </w:divBdr>
                            </w:div>
                            <w:div w:id="569467997">
                              <w:marLeft w:val="3870"/>
                              <w:marRight w:val="0"/>
                              <w:marTop w:val="0"/>
                              <w:marBottom w:val="0"/>
                              <w:divBdr>
                                <w:top w:val="none" w:sz="0" w:space="0" w:color="auto"/>
                                <w:left w:val="none" w:sz="0" w:space="0" w:color="auto"/>
                                <w:bottom w:val="none" w:sz="0" w:space="0" w:color="auto"/>
                                <w:right w:val="none" w:sz="0" w:space="0" w:color="auto"/>
                              </w:divBdr>
                            </w:div>
                            <w:div w:id="1933853891">
                              <w:marLeft w:val="0"/>
                              <w:marRight w:val="0"/>
                              <w:marTop w:val="0"/>
                              <w:marBottom w:val="0"/>
                              <w:divBdr>
                                <w:top w:val="none" w:sz="0" w:space="0" w:color="auto"/>
                                <w:left w:val="none" w:sz="0" w:space="0" w:color="auto"/>
                                <w:bottom w:val="none" w:sz="0" w:space="0" w:color="auto"/>
                                <w:right w:val="none" w:sz="0" w:space="0" w:color="auto"/>
                              </w:divBdr>
                            </w:div>
                            <w:div w:id="475029752">
                              <w:marLeft w:val="3870"/>
                              <w:marRight w:val="0"/>
                              <w:marTop w:val="0"/>
                              <w:marBottom w:val="0"/>
                              <w:divBdr>
                                <w:top w:val="none" w:sz="0" w:space="0" w:color="auto"/>
                                <w:left w:val="none" w:sz="0" w:space="0" w:color="auto"/>
                                <w:bottom w:val="none" w:sz="0" w:space="0" w:color="auto"/>
                                <w:right w:val="none" w:sz="0" w:space="0" w:color="auto"/>
                              </w:divBdr>
                            </w:div>
                            <w:div w:id="984240309">
                              <w:marLeft w:val="0"/>
                              <w:marRight w:val="0"/>
                              <w:marTop w:val="0"/>
                              <w:marBottom w:val="0"/>
                              <w:divBdr>
                                <w:top w:val="none" w:sz="0" w:space="0" w:color="auto"/>
                                <w:left w:val="none" w:sz="0" w:space="0" w:color="auto"/>
                                <w:bottom w:val="none" w:sz="0" w:space="0" w:color="auto"/>
                                <w:right w:val="none" w:sz="0" w:space="0" w:color="auto"/>
                              </w:divBdr>
                            </w:div>
                            <w:div w:id="1074550090">
                              <w:marLeft w:val="3870"/>
                              <w:marRight w:val="0"/>
                              <w:marTop w:val="0"/>
                              <w:marBottom w:val="0"/>
                              <w:divBdr>
                                <w:top w:val="none" w:sz="0" w:space="0" w:color="auto"/>
                                <w:left w:val="none" w:sz="0" w:space="0" w:color="auto"/>
                                <w:bottom w:val="none" w:sz="0" w:space="0" w:color="auto"/>
                                <w:right w:val="none" w:sz="0" w:space="0" w:color="auto"/>
                              </w:divBdr>
                            </w:div>
                          </w:divsChild>
                        </w:div>
                        <w:div w:id="2130972548">
                          <w:marLeft w:val="0"/>
                          <w:marRight w:val="0"/>
                          <w:marTop w:val="0"/>
                          <w:marBottom w:val="0"/>
                          <w:divBdr>
                            <w:top w:val="none" w:sz="0" w:space="0" w:color="auto"/>
                            <w:left w:val="none" w:sz="0" w:space="0" w:color="auto"/>
                            <w:bottom w:val="none" w:sz="0" w:space="0" w:color="auto"/>
                            <w:right w:val="none" w:sz="0" w:space="0" w:color="auto"/>
                          </w:divBdr>
                        </w:div>
                        <w:div w:id="968778856">
                          <w:marLeft w:val="3870"/>
                          <w:marRight w:val="0"/>
                          <w:marTop w:val="0"/>
                          <w:marBottom w:val="0"/>
                          <w:divBdr>
                            <w:top w:val="none" w:sz="0" w:space="0" w:color="auto"/>
                            <w:left w:val="none" w:sz="0" w:space="0" w:color="auto"/>
                            <w:bottom w:val="none" w:sz="0" w:space="0" w:color="auto"/>
                            <w:right w:val="none" w:sz="0" w:space="0" w:color="auto"/>
                          </w:divBdr>
                        </w:div>
                        <w:div w:id="54861062">
                          <w:marLeft w:val="0"/>
                          <w:marRight w:val="0"/>
                          <w:marTop w:val="0"/>
                          <w:marBottom w:val="0"/>
                          <w:divBdr>
                            <w:top w:val="none" w:sz="0" w:space="0" w:color="auto"/>
                            <w:left w:val="none" w:sz="0" w:space="0" w:color="auto"/>
                            <w:bottom w:val="none" w:sz="0" w:space="0" w:color="auto"/>
                            <w:right w:val="none" w:sz="0" w:space="0" w:color="auto"/>
                          </w:divBdr>
                        </w:div>
                        <w:div w:id="85003584">
                          <w:marLeft w:val="3870"/>
                          <w:marRight w:val="0"/>
                          <w:marTop w:val="0"/>
                          <w:marBottom w:val="0"/>
                          <w:divBdr>
                            <w:top w:val="none" w:sz="0" w:space="0" w:color="auto"/>
                            <w:left w:val="none" w:sz="0" w:space="0" w:color="auto"/>
                            <w:bottom w:val="none" w:sz="0" w:space="0" w:color="auto"/>
                            <w:right w:val="none" w:sz="0" w:space="0" w:color="auto"/>
                          </w:divBdr>
                        </w:div>
                        <w:div w:id="1814785967">
                          <w:marLeft w:val="0"/>
                          <w:marRight w:val="0"/>
                          <w:marTop w:val="0"/>
                          <w:marBottom w:val="0"/>
                          <w:divBdr>
                            <w:top w:val="none" w:sz="0" w:space="0" w:color="auto"/>
                            <w:left w:val="none" w:sz="0" w:space="0" w:color="auto"/>
                            <w:bottom w:val="none" w:sz="0" w:space="0" w:color="auto"/>
                            <w:right w:val="none" w:sz="0" w:space="0" w:color="auto"/>
                          </w:divBdr>
                        </w:div>
                        <w:div w:id="704521005">
                          <w:marLeft w:val="3870"/>
                          <w:marRight w:val="0"/>
                          <w:marTop w:val="0"/>
                          <w:marBottom w:val="0"/>
                          <w:divBdr>
                            <w:top w:val="none" w:sz="0" w:space="0" w:color="auto"/>
                            <w:left w:val="none" w:sz="0" w:space="0" w:color="auto"/>
                            <w:bottom w:val="none" w:sz="0" w:space="0" w:color="auto"/>
                            <w:right w:val="none" w:sz="0" w:space="0" w:color="auto"/>
                          </w:divBdr>
                        </w:div>
                        <w:div w:id="255794421">
                          <w:marLeft w:val="0"/>
                          <w:marRight w:val="0"/>
                          <w:marTop w:val="0"/>
                          <w:marBottom w:val="0"/>
                          <w:divBdr>
                            <w:top w:val="none" w:sz="0" w:space="0" w:color="auto"/>
                            <w:left w:val="none" w:sz="0" w:space="0" w:color="auto"/>
                            <w:bottom w:val="none" w:sz="0" w:space="0" w:color="auto"/>
                            <w:right w:val="none" w:sz="0" w:space="0" w:color="auto"/>
                          </w:divBdr>
                        </w:div>
                        <w:div w:id="112212549">
                          <w:marLeft w:val="3870"/>
                          <w:marRight w:val="0"/>
                          <w:marTop w:val="0"/>
                          <w:marBottom w:val="0"/>
                          <w:divBdr>
                            <w:top w:val="none" w:sz="0" w:space="0" w:color="auto"/>
                            <w:left w:val="none" w:sz="0" w:space="0" w:color="auto"/>
                            <w:bottom w:val="none" w:sz="0" w:space="0" w:color="auto"/>
                            <w:right w:val="none" w:sz="0" w:space="0" w:color="auto"/>
                          </w:divBdr>
                        </w:div>
                        <w:div w:id="1901666576">
                          <w:marLeft w:val="0"/>
                          <w:marRight w:val="0"/>
                          <w:marTop w:val="0"/>
                          <w:marBottom w:val="0"/>
                          <w:divBdr>
                            <w:top w:val="none" w:sz="0" w:space="0" w:color="auto"/>
                            <w:left w:val="none" w:sz="0" w:space="0" w:color="auto"/>
                            <w:bottom w:val="none" w:sz="0" w:space="0" w:color="auto"/>
                            <w:right w:val="none" w:sz="0" w:space="0" w:color="auto"/>
                          </w:divBdr>
                        </w:div>
                        <w:div w:id="1683703507">
                          <w:marLeft w:val="3870"/>
                          <w:marRight w:val="0"/>
                          <w:marTop w:val="0"/>
                          <w:marBottom w:val="0"/>
                          <w:divBdr>
                            <w:top w:val="none" w:sz="0" w:space="0" w:color="auto"/>
                            <w:left w:val="none" w:sz="0" w:space="0" w:color="auto"/>
                            <w:bottom w:val="none" w:sz="0" w:space="0" w:color="auto"/>
                            <w:right w:val="none" w:sz="0" w:space="0" w:color="auto"/>
                          </w:divBdr>
                        </w:div>
                        <w:div w:id="591473605">
                          <w:marLeft w:val="225"/>
                          <w:marRight w:val="225"/>
                          <w:marTop w:val="0"/>
                          <w:marBottom w:val="0"/>
                          <w:divBdr>
                            <w:top w:val="dotted" w:sz="6" w:space="8" w:color="999999"/>
                            <w:left w:val="dotted" w:sz="6" w:space="8" w:color="999999"/>
                            <w:bottom w:val="dotted" w:sz="6" w:space="8" w:color="999999"/>
                            <w:right w:val="dotted" w:sz="6" w:space="8" w:color="999999"/>
                          </w:divBdr>
                          <w:divsChild>
                            <w:div w:id="981807562">
                              <w:marLeft w:val="0"/>
                              <w:marRight w:val="0"/>
                              <w:marTop w:val="0"/>
                              <w:marBottom w:val="0"/>
                              <w:divBdr>
                                <w:top w:val="none" w:sz="0" w:space="0" w:color="auto"/>
                                <w:left w:val="none" w:sz="0" w:space="0" w:color="auto"/>
                                <w:bottom w:val="none" w:sz="0" w:space="0" w:color="auto"/>
                                <w:right w:val="none" w:sz="0" w:space="0" w:color="auto"/>
                              </w:divBdr>
                            </w:div>
                          </w:divsChild>
                        </w:div>
                        <w:div w:id="1424641378">
                          <w:marLeft w:val="225"/>
                          <w:marRight w:val="225"/>
                          <w:marTop w:val="0"/>
                          <w:marBottom w:val="0"/>
                          <w:divBdr>
                            <w:top w:val="dotted" w:sz="6" w:space="8" w:color="999999"/>
                            <w:left w:val="dotted" w:sz="6" w:space="8" w:color="999999"/>
                            <w:bottom w:val="dotted" w:sz="6" w:space="8" w:color="999999"/>
                            <w:right w:val="dotted" w:sz="6" w:space="8" w:color="999999"/>
                          </w:divBdr>
                          <w:divsChild>
                            <w:div w:id="1255285574">
                              <w:marLeft w:val="0"/>
                              <w:marRight w:val="0"/>
                              <w:marTop w:val="0"/>
                              <w:marBottom w:val="0"/>
                              <w:divBdr>
                                <w:top w:val="none" w:sz="0" w:space="0" w:color="auto"/>
                                <w:left w:val="none" w:sz="0" w:space="0" w:color="auto"/>
                                <w:bottom w:val="none" w:sz="0" w:space="0" w:color="auto"/>
                                <w:right w:val="none" w:sz="0" w:space="0" w:color="auto"/>
                              </w:divBdr>
                            </w:div>
                          </w:divsChild>
                        </w:div>
                        <w:div w:id="1432241770">
                          <w:marLeft w:val="225"/>
                          <w:marRight w:val="225"/>
                          <w:marTop w:val="0"/>
                          <w:marBottom w:val="0"/>
                          <w:divBdr>
                            <w:top w:val="dotted" w:sz="6" w:space="8" w:color="999999"/>
                            <w:left w:val="dotted" w:sz="6" w:space="8" w:color="999999"/>
                            <w:bottom w:val="dotted" w:sz="6" w:space="8" w:color="999999"/>
                            <w:right w:val="dotted" w:sz="6" w:space="8" w:color="999999"/>
                          </w:divBdr>
                          <w:divsChild>
                            <w:div w:id="10925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4940</Words>
  <Characters>28163</Characters>
  <Application>Microsoft Office Word</Application>
  <DocSecurity>0</DocSecurity>
  <Lines>234</Lines>
  <Paragraphs>66</Paragraphs>
  <ScaleCrop>false</ScaleCrop>
  <Company/>
  <LinksUpToDate>false</LinksUpToDate>
  <CharactersWithSpaces>33037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2013-07-04T05:16:00Z</dcterms:modified>
</cp:coreProperties>
</file>